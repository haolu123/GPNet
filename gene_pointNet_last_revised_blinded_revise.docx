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2FA9" w14:textId="48E473AC" w:rsidR="00A8190F" w:rsidRPr="00B76208" w:rsidRDefault="00A8190F" w:rsidP="00A8190F">
      <w:pPr>
        <w:pStyle w:val="Title"/>
        <w:jc w:val="center"/>
        <w:rPr>
          <w:rFonts w:ascii="Times New Roman" w:hAnsi="Times New Roman" w:cs="Times New Roman"/>
          <w:sz w:val="40"/>
          <w:szCs w:val="40"/>
        </w:rPr>
      </w:pPr>
      <w:r>
        <w:rPr>
          <w:rFonts w:ascii="Times New Roman" w:hAnsi="Times New Roman" w:cs="Times New Roman"/>
          <w:sz w:val="40"/>
          <w:szCs w:val="40"/>
        </w:rPr>
        <w:t xml:space="preserve">Gene </w:t>
      </w:r>
      <w:proofErr w:type="spellStart"/>
      <w:r>
        <w:rPr>
          <w:rFonts w:ascii="Times New Roman" w:hAnsi="Times New Roman" w:cs="Times New Roman"/>
          <w:sz w:val="40"/>
          <w:szCs w:val="40"/>
        </w:rPr>
        <w:t>PointNet</w:t>
      </w:r>
      <w:proofErr w:type="spellEnd"/>
      <w:r w:rsidR="002509C3">
        <w:rPr>
          <w:rFonts w:ascii="Times New Roman" w:hAnsi="Times New Roman" w:cs="Times New Roman"/>
          <w:sz w:val="40"/>
          <w:szCs w:val="40"/>
        </w:rPr>
        <w:t xml:space="preserve"> </w:t>
      </w:r>
      <w:r w:rsidR="002509C3">
        <w:rPr>
          <w:rFonts w:ascii="Times New Roman" w:hAnsi="Times New Roman" w:cs="Times New Roman" w:hint="eastAsia"/>
          <w:sz w:val="40"/>
          <w:szCs w:val="40"/>
          <w:lang w:eastAsia="zh-CN"/>
        </w:rPr>
        <w:t>for</w:t>
      </w:r>
      <w:r w:rsidR="002509C3">
        <w:rPr>
          <w:rFonts w:ascii="Times New Roman" w:hAnsi="Times New Roman" w:cs="Times New Roman"/>
          <w:sz w:val="40"/>
          <w:szCs w:val="40"/>
        </w:rPr>
        <w:t xml:space="preserve"> Tumor Classification</w:t>
      </w:r>
    </w:p>
    <w:p w14:paraId="68670FF9" w14:textId="77777777" w:rsidR="00A8190F" w:rsidRPr="0091036D" w:rsidRDefault="00A8190F" w:rsidP="00A8190F">
      <w:pPr>
        <w:pStyle w:val="AuthorList"/>
        <w:rPr>
          <w:color w:val="000000" w:themeColor="text1"/>
          <w:sz w:val="22"/>
          <w:szCs w:val="22"/>
        </w:rPr>
      </w:pPr>
      <w:r w:rsidRPr="0091036D">
        <w:rPr>
          <w:color w:val="000000" w:themeColor="text1"/>
          <w:sz w:val="22"/>
          <w:szCs w:val="22"/>
        </w:rPr>
        <w:t xml:space="preserve">Keywords: </w:t>
      </w:r>
      <w:r w:rsidRPr="005D6109">
        <w:rPr>
          <w:b w:val="0"/>
          <w:bCs/>
          <w:color w:val="000000" w:themeColor="text1"/>
          <w:sz w:val="22"/>
          <w:szCs w:val="22"/>
        </w:rPr>
        <w:t>Gene Expression Profiling, Biomarker Discovery</w:t>
      </w:r>
      <w:r>
        <w:rPr>
          <w:b w:val="0"/>
          <w:bCs/>
          <w:color w:val="000000" w:themeColor="text1"/>
          <w:sz w:val="22"/>
          <w:szCs w:val="22"/>
        </w:rPr>
        <w:t>, Deep Learning</w:t>
      </w:r>
      <w:r w:rsidRPr="005D6109">
        <w:rPr>
          <w:b w:val="0"/>
          <w:bCs/>
          <w:color w:val="000000" w:themeColor="text1"/>
          <w:sz w:val="22"/>
          <w:szCs w:val="22"/>
        </w:rPr>
        <w:t>, Transcriptomic Analysis</w:t>
      </w:r>
      <w:r>
        <w:rPr>
          <w:b w:val="0"/>
          <w:bCs/>
          <w:color w:val="000000" w:themeColor="text1"/>
          <w:sz w:val="22"/>
          <w:szCs w:val="22"/>
        </w:rPr>
        <w:t xml:space="preserve">, </w:t>
      </w:r>
      <w:proofErr w:type="spellStart"/>
      <w:r>
        <w:rPr>
          <w:b w:val="0"/>
          <w:bCs/>
          <w:color w:val="000000" w:themeColor="text1"/>
          <w:sz w:val="22"/>
          <w:szCs w:val="22"/>
        </w:rPr>
        <w:t>PointNet</w:t>
      </w:r>
      <w:proofErr w:type="spellEnd"/>
      <w:r w:rsidRPr="005D6109">
        <w:rPr>
          <w:b w:val="0"/>
          <w:bCs/>
          <w:color w:val="000000" w:themeColor="text1"/>
          <w:sz w:val="22"/>
          <w:szCs w:val="22"/>
        </w:rPr>
        <w:t>.</w:t>
      </w:r>
    </w:p>
    <w:p w14:paraId="54DCBE57" w14:textId="7DF4D520" w:rsidR="00A8190F" w:rsidRDefault="00A8190F" w:rsidP="00A8190F">
      <w:pPr>
        <w:pStyle w:val="AuthorList"/>
        <w:rPr>
          <w:color w:val="000000" w:themeColor="text1"/>
        </w:rPr>
      </w:pPr>
      <w:r w:rsidRPr="0091036D">
        <w:rPr>
          <w:color w:val="000000" w:themeColor="text1"/>
        </w:rPr>
        <w:t>Abstract</w:t>
      </w:r>
    </w:p>
    <w:p w14:paraId="34A134FF" w14:textId="0254E5FD" w:rsidR="002137B3" w:rsidRPr="00DB33C0" w:rsidRDefault="00DB2365" w:rsidP="00A943F5">
      <w:pPr>
        <w:rPr>
          <w:b/>
        </w:rPr>
      </w:pPr>
      <w:r w:rsidRPr="00DB2365">
        <w:t>The rising incidence of cancer underscores the imperative for innovative diagnostic and prognostic methodologies. This study delves into the potential of RNA-</w:t>
      </w:r>
      <w:proofErr w:type="spellStart"/>
      <w:r w:rsidRPr="00DB2365">
        <w:t>Seq</w:t>
      </w:r>
      <w:proofErr w:type="spellEnd"/>
      <w:r w:rsidRPr="00DB2365">
        <w:t xml:space="preserve"> gene expression data to enhance cancer classification accuracy. Introducing a pioneering approach, we model gene expression data as point clouds, capitalizing on the data's intrinsic properties to bolster classification performance. Utilizing </w:t>
      </w:r>
      <w:proofErr w:type="spellStart"/>
      <w:r w:rsidRPr="00DB2365">
        <w:t>PointNet</w:t>
      </w:r>
      <w:proofErr w:type="spellEnd"/>
      <w:r w:rsidRPr="00DB2365">
        <w:t xml:space="preserve">, a </w:t>
      </w:r>
      <w:r w:rsidR="000039BA">
        <w:t>typical</w:t>
      </w:r>
      <w:r w:rsidR="000039BA" w:rsidRPr="00DB2365">
        <w:t xml:space="preserve"> </w:t>
      </w:r>
      <w:r w:rsidRPr="00DB2365">
        <w:t xml:space="preserve">technique for processing point cloud data, as our framework's cornerstone, we incorporate inductive biases pertinent to gene expression and pathways. This integration markedly elevates model efficacy, culminating in </w:t>
      </w:r>
      <w:r w:rsidR="00D31F58">
        <w:t>developing</w:t>
      </w:r>
      <w:r w:rsidRPr="00DB2365">
        <w:t xml:space="preserve"> an end-to-end deep learning classifier </w:t>
      </w:r>
      <w:r w:rsidR="00D31F58">
        <w:t>with</w:t>
      </w:r>
      <w:r w:rsidRPr="00DB2365">
        <w:t xml:space="preserve"> an accuracy rate surpassing 99%. Our findings not only illuminate the capabilities of AI-driven models in the realm of oncology but also highlight the criticality of acknowledging biological dataset nuances in model design. This research </w:t>
      </w:r>
      <w:r w:rsidR="003C662E">
        <w:t>provides</w:t>
      </w:r>
      <w:r w:rsidR="003C662E" w:rsidRPr="00DB2365">
        <w:t xml:space="preserve"> </w:t>
      </w:r>
      <w:r w:rsidRPr="00DB2365">
        <w:t xml:space="preserve">insights into </w:t>
      </w:r>
      <w:r w:rsidR="003C662E">
        <w:t xml:space="preserve">application of deep learning in </w:t>
      </w:r>
      <w:r w:rsidRPr="00DB2365">
        <w:t>medical science, setting the stage for further innovation in cancer classification through sophisticated biological data analysis. The source code for our study is accessible at:</w:t>
      </w:r>
      <w:r w:rsidR="002209EA">
        <w:t xml:space="preserve"> </w:t>
      </w:r>
      <w:hyperlink r:id="rId8" w:history="1">
        <w:r w:rsidR="00B67381" w:rsidRPr="00F15EC4">
          <w:rPr>
            <w:rStyle w:val="Hyperlink"/>
          </w:rPr>
          <w:t>https://github.com/cialab/GPNet</w:t>
        </w:r>
      </w:hyperlink>
      <w:r w:rsidR="007C01FA">
        <w:t>.</w:t>
      </w:r>
    </w:p>
    <w:p w14:paraId="41B84D2D" w14:textId="32E95FCD" w:rsidR="00C232AC" w:rsidRPr="00C232AC" w:rsidRDefault="00A8190F" w:rsidP="00C232AC">
      <w:pPr>
        <w:pStyle w:val="Heading1"/>
        <w:numPr>
          <w:ilvl w:val="0"/>
          <w:numId w:val="3"/>
        </w:numPr>
        <w:spacing w:before="120" w:after="120" w:line="240" w:lineRule="auto"/>
        <w:rPr>
          <w:rFonts w:ascii="Times New Roman" w:hAnsi="Times New Roman" w:cs="Times New Roman"/>
          <w:b/>
          <w:bCs/>
          <w:color w:val="000000" w:themeColor="text1"/>
        </w:rPr>
      </w:pPr>
      <w:r w:rsidRPr="0091036D">
        <w:rPr>
          <w:rFonts w:ascii="Times New Roman" w:hAnsi="Times New Roman" w:cs="Times New Roman"/>
          <w:b/>
          <w:bCs/>
          <w:color w:val="000000" w:themeColor="text1"/>
        </w:rPr>
        <w:t xml:space="preserve">Introduction </w:t>
      </w:r>
    </w:p>
    <w:p w14:paraId="03CFB396" w14:textId="54D4B4DD" w:rsidR="008447B3" w:rsidRDefault="008447B3" w:rsidP="00A943F5">
      <w:pPr>
        <w:rPr>
          <w:lang w:eastAsia="zh-CN"/>
        </w:rPr>
      </w:pPr>
      <w:r>
        <w:rPr>
          <w:lang w:eastAsia="zh-CN"/>
        </w:rPr>
        <w:t xml:space="preserve">Cancer ranks among the most lethal </w:t>
      </w:r>
      <w:r w:rsidR="00A923CB">
        <w:rPr>
          <w:lang w:eastAsia="zh-CN"/>
        </w:rPr>
        <w:t>diseases</w:t>
      </w:r>
      <w:r>
        <w:rPr>
          <w:lang w:eastAsia="zh-CN"/>
        </w:rPr>
        <w:t xml:space="preserve">, and its growing incidence underscores the urgency for </w:t>
      </w:r>
      <w:r w:rsidR="008A1EA8">
        <w:rPr>
          <w:lang w:eastAsia="zh-CN"/>
        </w:rPr>
        <w:t xml:space="preserve">early </w:t>
      </w:r>
      <w:r>
        <w:rPr>
          <w:lang w:eastAsia="zh-CN"/>
        </w:rPr>
        <w:t xml:space="preserve">detection and </w:t>
      </w:r>
      <w:r w:rsidR="00A56056">
        <w:rPr>
          <w:lang w:eastAsia="zh-CN"/>
        </w:rPr>
        <w:t xml:space="preserve">accurate diagnosis and prognosis </w:t>
      </w:r>
      <w:r>
        <w:rPr>
          <w:lang w:eastAsia="zh-CN"/>
        </w:rPr>
        <w:fldChar w:fldCharType="begin">
          <w:fldData xml:space="preserve">PEVuZE5vdGU+PENpdGU+PEF1dGhvcj5TdW5nPC9BdXRob3I+PFllYXI+MjAyMTwvWWVhcj48UmVj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</w:fldData>
        </w:fldChar>
      </w:r>
      <w:r>
        <w:rPr>
          <w:lang w:eastAsia="zh-CN"/>
        </w:rPr>
        <w:instrText xml:space="preserve"> ADDIN EN.CITE </w:instrText>
      </w:r>
      <w:r>
        <w:rPr>
          <w:lang w:eastAsia="zh-CN"/>
        </w:rPr>
        <w:fldChar w:fldCharType="begin">
          <w:fldData xml:space="preserve">PEVuZE5vdGU+PENpdGU+PEF1dGhvcj5TdW5nPC9BdXRob3I+PFllYXI+MjAyMTwvWWVhcj48UmVj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</w:fldData>
        </w:fldChar>
      </w:r>
      <w:r>
        <w:rPr>
          <w:lang w:eastAsia="zh-CN"/>
        </w:rPr>
        <w:instrText xml:space="preserve"> ADDIN EN.CITE.DATA </w:instrText>
      </w:r>
      <w:r>
        <w:rPr>
          <w:lang w:eastAsia="zh-CN"/>
        </w:rPr>
      </w:r>
      <w:r>
        <w:rPr>
          <w:lang w:eastAsia="zh-CN"/>
        </w:rPr>
        <w:fldChar w:fldCharType="end"/>
      </w:r>
      <w:r>
        <w:rPr>
          <w:lang w:eastAsia="zh-CN"/>
        </w:rPr>
      </w:r>
      <w:r>
        <w:rPr>
          <w:lang w:eastAsia="zh-CN"/>
        </w:rPr>
        <w:fldChar w:fldCharType="separate"/>
      </w:r>
      <w:r>
        <w:rPr>
          <w:noProof/>
          <w:lang w:eastAsia="zh-CN"/>
        </w:rPr>
        <w:t>[1-3]</w:t>
      </w:r>
      <w:r>
        <w:rPr>
          <w:lang w:eastAsia="zh-CN"/>
        </w:rPr>
        <w:fldChar w:fldCharType="end"/>
      </w:r>
      <w:r>
        <w:rPr>
          <w:lang w:eastAsia="zh-CN"/>
        </w:rPr>
        <w:t xml:space="preserve">. </w:t>
      </w:r>
      <w:r w:rsidR="00A27F9E">
        <w:rPr>
          <w:lang w:eastAsia="zh-CN"/>
        </w:rPr>
        <w:t>S</w:t>
      </w:r>
      <w:r>
        <w:rPr>
          <w:lang w:eastAsia="zh-CN"/>
        </w:rPr>
        <w:t xml:space="preserve">cientists and researchers are continually seeking innovative methods to combat this challenge. </w:t>
      </w:r>
      <w:r w:rsidR="00474199">
        <w:rPr>
          <w:lang w:eastAsia="zh-CN"/>
        </w:rPr>
        <w:t>G</w:t>
      </w:r>
      <w:r>
        <w:rPr>
          <w:lang w:eastAsia="zh-CN"/>
        </w:rPr>
        <w:t xml:space="preserve">ene expression data, like </w:t>
      </w:r>
      <w:bookmarkStart w:id="0" w:name="OLE_LINK7"/>
      <w:r>
        <w:rPr>
          <w:lang w:eastAsia="zh-CN"/>
        </w:rPr>
        <w:t>RNA-</w:t>
      </w:r>
      <w:proofErr w:type="spellStart"/>
      <w:r>
        <w:rPr>
          <w:lang w:eastAsia="zh-CN"/>
        </w:rPr>
        <w:t>Seq</w:t>
      </w:r>
      <w:proofErr w:type="spellEnd"/>
      <w:r>
        <w:rPr>
          <w:lang w:eastAsia="zh-CN"/>
        </w:rPr>
        <w:t xml:space="preserve"> data</w:t>
      </w:r>
      <w:bookmarkEnd w:id="0"/>
      <w:r>
        <w:rPr>
          <w:lang w:eastAsia="zh-CN"/>
        </w:rPr>
        <w:t>, ha</w:t>
      </w:r>
      <w:r w:rsidR="00474199">
        <w:rPr>
          <w:lang w:eastAsia="zh-CN"/>
        </w:rPr>
        <w:t>ve</w:t>
      </w:r>
      <w:r>
        <w:rPr>
          <w:lang w:eastAsia="zh-CN"/>
        </w:rPr>
        <w:t xml:space="preserve"> been proven to be a powerful approach </w:t>
      </w:r>
      <w:r w:rsidR="007E36FA">
        <w:rPr>
          <w:lang w:eastAsia="zh-CN"/>
        </w:rPr>
        <w:t>to</w:t>
      </w:r>
      <w:r>
        <w:rPr>
          <w:lang w:eastAsia="zh-CN"/>
        </w:rPr>
        <w:t xml:space="preserve"> diagnos</w:t>
      </w:r>
      <w:r w:rsidR="00946D07">
        <w:rPr>
          <w:lang w:eastAsia="zh-CN"/>
        </w:rPr>
        <w:t>ing</w:t>
      </w:r>
      <w:r>
        <w:rPr>
          <w:lang w:eastAsia="zh-CN"/>
        </w:rPr>
        <w:t xml:space="preserve"> and </w:t>
      </w:r>
      <w:proofErr w:type="spellStart"/>
      <w:r>
        <w:rPr>
          <w:lang w:eastAsia="zh-CN"/>
        </w:rPr>
        <w:t>prognos</w:t>
      </w:r>
      <w:r w:rsidR="00A37CA3">
        <w:rPr>
          <w:lang w:eastAsia="zh-CN"/>
        </w:rPr>
        <w:t>i</w:t>
      </w:r>
      <w:r w:rsidR="00946D07">
        <w:rPr>
          <w:lang w:eastAsia="zh-CN"/>
        </w:rPr>
        <w:t>ng</w:t>
      </w:r>
      <w:proofErr w:type="spellEnd"/>
      <w:r>
        <w:rPr>
          <w:lang w:eastAsia="zh-CN"/>
        </w:rPr>
        <w:t xml:space="preserve"> specific cancer types </w:t>
      </w:r>
      <w:r>
        <w:rPr>
          <w:lang w:eastAsia="zh-CN"/>
        </w:rPr>
        <w:fldChar w:fldCharType="begin">
          <w:fldData xml:space="preserve">PEVuZE5vdGU+PENpdGU+PEF1dGhvcj5Hb2x1YjwvQXV0aG9yPjxZZWFyPjE5OTk8L1llYXI+PFJl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==
</w:fldData>
        </w:fldChar>
      </w:r>
      <w:r>
        <w:rPr>
          <w:lang w:eastAsia="zh-CN"/>
        </w:rPr>
        <w:instrText xml:space="preserve"> ADDIN EN.CITE </w:instrText>
      </w:r>
      <w:r>
        <w:rPr>
          <w:lang w:eastAsia="zh-CN"/>
        </w:rPr>
        <w:fldChar w:fldCharType="begin">
          <w:fldData xml:space="preserve">PEVuZE5vdGU+PENpdGU+PEF1dGhvcj5Hb2x1YjwvQXV0aG9yPjxZZWFyPjE5OTk8L1llYXI+PFJl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==
</w:fldData>
        </w:fldChar>
      </w:r>
      <w:r>
        <w:rPr>
          <w:lang w:eastAsia="zh-CN"/>
        </w:rPr>
        <w:instrText xml:space="preserve"> ADDIN EN.CITE.DATA </w:instrText>
      </w:r>
      <w:r>
        <w:rPr>
          <w:lang w:eastAsia="zh-CN"/>
        </w:rPr>
      </w:r>
      <w:r>
        <w:rPr>
          <w:lang w:eastAsia="zh-CN"/>
        </w:rPr>
        <w:fldChar w:fldCharType="end"/>
      </w:r>
      <w:r>
        <w:rPr>
          <w:lang w:eastAsia="zh-CN"/>
        </w:rPr>
      </w:r>
      <w:r>
        <w:rPr>
          <w:lang w:eastAsia="zh-CN"/>
        </w:rPr>
        <w:fldChar w:fldCharType="separate"/>
      </w:r>
      <w:r>
        <w:rPr>
          <w:noProof/>
          <w:lang w:eastAsia="zh-CN"/>
        </w:rPr>
        <w:t>[4-6]</w:t>
      </w:r>
      <w:r>
        <w:rPr>
          <w:lang w:eastAsia="zh-CN"/>
        </w:rPr>
        <w:fldChar w:fldCharType="end"/>
      </w:r>
      <w:r>
        <w:rPr>
          <w:lang w:eastAsia="zh-CN"/>
        </w:rPr>
        <w:t>.</w:t>
      </w:r>
      <w:r w:rsidR="003B6802">
        <w:rPr>
          <w:lang w:eastAsia="zh-CN"/>
        </w:rPr>
        <w:t xml:space="preserve"> </w:t>
      </w:r>
      <w:r w:rsidR="003B6802" w:rsidRPr="00C506DF">
        <w:rPr>
          <w:lang w:eastAsia="zh-CN"/>
        </w:rPr>
        <w:t xml:space="preserve">With the increase in the volume of gene expression data, AI-driven deep learning models have demonstrated better performance in key feature extraction and gene profile classification compared to </w:t>
      </w:r>
      <w:r w:rsidR="00E1696F">
        <w:rPr>
          <w:lang w:eastAsia="zh-CN"/>
        </w:rPr>
        <w:t xml:space="preserve">traditional analysis techniques and </w:t>
      </w:r>
      <w:r w:rsidR="003B6802" w:rsidRPr="00C506DF">
        <w:rPr>
          <w:lang w:eastAsia="zh-CN"/>
        </w:rPr>
        <w:t>shallow models.</w:t>
      </w:r>
    </w:p>
    <w:p w14:paraId="2CE22CA8" w14:textId="30DA2AE3" w:rsidR="006123E3" w:rsidRDefault="00081395" w:rsidP="00A943F5">
      <w:pPr>
        <w:rPr>
          <w:lang w:eastAsia="zh-CN"/>
        </w:rPr>
      </w:pPr>
      <w:r>
        <w:rPr>
          <w:lang w:eastAsia="zh-CN"/>
        </w:rPr>
        <w:t xml:space="preserve">For </w:t>
      </w:r>
      <w:r w:rsidRPr="00081395">
        <w:rPr>
          <w:lang w:eastAsia="zh-CN"/>
        </w:rPr>
        <w:t>RNA-</w:t>
      </w:r>
      <w:proofErr w:type="spellStart"/>
      <w:r w:rsidRPr="00081395">
        <w:rPr>
          <w:lang w:eastAsia="zh-CN"/>
        </w:rPr>
        <w:t>Seq</w:t>
      </w:r>
      <w:proofErr w:type="spellEnd"/>
      <w:r w:rsidRPr="00081395">
        <w:rPr>
          <w:lang w:eastAsia="zh-CN"/>
        </w:rPr>
        <w:t xml:space="preserve"> data </w:t>
      </w:r>
      <w:r>
        <w:rPr>
          <w:lang w:eastAsia="zh-CN"/>
        </w:rPr>
        <w:t xml:space="preserve">analysis, </w:t>
      </w:r>
      <w:r w:rsidR="00A04C2E" w:rsidRPr="00A04C2E">
        <w:rPr>
          <w:lang w:eastAsia="zh-CN"/>
        </w:rPr>
        <w:t xml:space="preserve">most current </w:t>
      </w:r>
      <w:r>
        <w:rPr>
          <w:lang w:eastAsia="zh-CN"/>
        </w:rPr>
        <w:t xml:space="preserve">studies </w:t>
      </w:r>
      <w:r w:rsidR="00D83390" w:rsidRPr="00FC004B">
        <w:rPr>
          <w:lang w:eastAsia="zh-CN"/>
        </w:rPr>
        <w:fldChar w:fldCharType="begin">
          <w:fldData xml:space="preserve">PEVuZE5vdGU+PENpdGU+PEF1dGhvcj5Ed2l2ZWRpPC9BdXRob3I+PFllYXI+MjAxODwvWWVhcj48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</w:fldData>
        </w:fldChar>
      </w:r>
      <w:r w:rsidR="00D83390">
        <w:rPr>
          <w:lang w:eastAsia="zh-CN"/>
        </w:rPr>
        <w:instrText xml:space="preserve"> ADDIN EN.CITE </w:instrText>
      </w:r>
      <w:r w:rsidR="00D83390">
        <w:rPr>
          <w:lang w:eastAsia="zh-CN"/>
        </w:rPr>
        <w:fldChar w:fldCharType="begin">
          <w:fldData xml:space="preserve">PEVuZE5vdGU+PENpdGU+PEF1dGhvcj5Ed2l2ZWRpPC9BdXRob3I+PFllYXI+MjAxODwvWWVhcj48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</w:fldData>
        </w:fldChar>
      </w:r>
      <w:r w:rsidR="00D83390">
        <w:rPr>
          <w:lang w:eastAsia="zh-CN"/>
        </w:rPr>
        <w:instrText xml:space="preserve"> ADDIN EN.CITE.DATA </w:instrText>
      </w:r>
      <w:r w:rsidR="00D83390">
        <w:rPr>
          <w:lang w:eastAsia="zh-CN"/>
        </w:rPr>
      </w:r>
      <w:r w:rsidR="00D83390">
        <w:rPr>
          <w:lang w:eastAsia="zh-CN"/>
        </w:rPr>
        <w:fldChar w:fldCharType="end"/>
      </w:r>
      <w:r w:rsidR="00D83390" w:rsidRPr="00FC004B">
        <w:rPr>
          <w:lang w:eastAsia="zh-CN"/>
        </w:rPr>
      </w:r>
      <w:r w:rsidR="00D83390" w:rsidRPr="00FC004B">
        <w:rPr>
          <w:lang w:eastAsia="zh-CN"/>
        </w:rPr>
        <w:fldChar w:fldCharType="separate"/>
      </w:r>
      <w:r w:rsidR="00D83390">
        <w:rPr>
          <w:noProof/>
          <w:lang w:eastAsia="zh-CN"/>
        </w:rPr>
        <w:t>[7-9]</w:t>
      </w:r>
      <w:r w:rsidR="00D83390" w:rsidRPr="00FC004B">
        <w:rPr>
          <w:lang w:eastAsia="zh-CN"/>
        </w:rPr>
        <w:fldChar w:fldCharType="end"/>
      </w:r>
      <w:r>
        <w:rPr>
          <w:lang w:eastAsia="zh-CN"/>
        </w:rPr>
        <w:t xml:space="preserve"> </w:t>
      </w:r>
      <w:r w:rsidR="00A04C2E" w:rsidRPr="00A04C2E">
        <w:rPr>
          <w:lang w:eastAsia="zh-CN"/>
        </w:rPr>
        <w:t xml:space="preserve"> us</w:t>
      </w:r>
      <w:r>
        <w:rPr>
          <w:lang w:eastAsia="zh-CN"/>
        </w:rPr>
        <w:t>e</w:t>
      </w:r>
      <w:r w:rsidR="00256BD4">
        <w:rPr>
          <w:lang w:eastAsia="zh-CN"/>
        </w:rPr>
        <w:t xml:space="preserve"> Fully Connected networks</w:t>
      </w:r>
      <w:r w:rsidR="0060607C">
        <w:rPr>
          <w:lang w:eastAsia="zh-CN"/>
        </w:rPr>
        <w:t xml:space="preserve"> (FCNs)</w:t>
      </w:r>
      <w:r w:rsidR="00256BD4">
        <w:rPr>
          <w:lang w:eastAsia="zh-CN"/>
        </w:rPr>
        <w:t xml:space="preserve">. </w:t>
      </w:r>
      <w:r w:rsidR="00FB7765">
        <w:rPr>
          <w:lang w:eastAsia="zh-CN"/>
        </w:rPr>
        <w:t>According</w:t>
      </w:r>
      <w:r w:rsidR="00256BD4">
        <w:rPr>
          <w:lang w:eastAsia="zh-CN"/>
        </w:rPr>
        <w:t xml:space="preserve"> to the universal approximation </w:t>
      </w:r>
      <w:r w:rsidR="00C6676F" w:rsidRPr="00C6676F">
        <w:rPr>
          <w:lang w:eastAsia="zh-CN"/>
        </w:rPr>
        <w:t>theorem</w:t>
      </w:r>
      <w:r w:rsidR="00C6676F">
        <w:rPr>
          <w:lang w:eastAsia="zh-CN"/>
        </w:rPr>
        <w:t xml:space="preserve"> </w:t>
      </w:r>
      <w:r w:rsidR="00FB7765">
        <w:rPr>
          <w:lang w:eastAsia="zh-CN"/>
        </w:rPr>
        <w:fldChar w:fldCharType="begin"/>
      </w:r>
      <w:r w:rsidR="00FB7765">
        <w:rPr>
          <w:lang w:eastAsia="zh-CN"/>
        </w:rPr>
        <w:instrText xml:space="preserve"> ADDIN EN.CITE &lt;EndNote&gt;&lt;Cite&gt;&lt;Author&gt;Hornik&lt;/Author&gt;&lt;Year&gt;1991&lt;/Year&gt;&lt;RecNum&gt;78&lt;/RecNum&gt;&lt;DisplayText&gt;[10]&lt;/DisplayText&gt;&lt;record&gt;&lt;rec-number&gt;78&lt;/rec-number&gt;&lt;foreign-keys&gt;&lt;key app="EN" db-id="ze5r0wv05vprvkevaznxt20zezsazas2a299" timestamp="1709566550"&gt;78&lt;/key&gt;&lt;/foreign-keys&gt;&lt;ref-type name="Journal Article"&gt;17&lt;/ref-type&gt;&lt;contributors&gt;&lt;authors&gt;&lt;author&gt;Hornik, Kurt&lt;/author&gt;&lt;/authors&gt;&lt;/contributors&gt;&lt;titles&gt;&lt;title&gt;Approximation capabilities of multilayer feedforward networks&lt;/title&gt;&lt;secondary-title&gt;Neural networks&lt;/secondary-title&gt;&lt;/titles&gt;&lt;periodical&gt;&lt;full-title&gt;Neural networks&lt;/full-title&gt;&lt;/periodical&gt;&lt;pages&gt;251-257&lt;/pages&gt;&lt;volume&gt;4&lt;/volume&gt;&lt;number&gt;2&lt;/number&gt;&lt;dates&gt;&lt;year&gt;1991&lt;/year&gt;&lt;/dates&gt;&lt;isbn&gt;0893-6080&lt;/isbn&gt;&lt;urls&gt;&lt;/urls&gt;&lt;/record&gt;&lt;/Cite&gt;&lt;/EndNote&gt;</w:instrText>
      </w:r>
      <w:r w:rsidR="00FB7765">
        <w:rPr>
          <w:lang w:eastAsia="zh-CN"/>
        </w:rPr>
        <w:fldChar w:fldCharType="separate"/>
      </w:r>
      <w:r w:rsidR="00FB7765">
        <w:rPr>
          <w:noProof/>
          <w:lang w:eastAsia="zh-CN"/>
        </w:rPr>
        <w:t>[10]</w:t>
      </w:r>
      <w:r w:rsidR="00FB7765">
        <w:rPr>
          <w:lang w:eastAsia="zh-CN"/>
        </w:rPr>
        <w:fldChar w:fldCharType="end"/>
      </w:r>
      <w:r w:rsidR="00256BD4">
        <w:rPr>
          <w:lang w:eastAsia="zh-CN"/>
        </w:rPr>
        <w:t xml:space="preserve">, the </w:t>
      </w:r>
      <w:r w:rsidR="00C6676F">
        <w:rPr>
          <w:lang w:eastAsia="zh-CN"/>
        </w:rPr>
        <w:t>FC</w:t>
      </w:r>
      <w:r w:rsidR="006F001C">
        <w:rPr>
          <w:lang w:eastAsia="zh-CN"/>
        </w:rPr>
        <w:t xml:space="preserve">Ns </w:t>
      </w:r>
      <w:r w:rsidR="00C6676F">
        <w:rPr>
          <w:lang w:eastAsia="zh-CN"/>
        </w:rPr>
        <w:t>can approximate any continuous function.</w:t>
      </w:r>
      <w:r w:rsidR="00701B64">
        <w:rPr>
          <w:lang w:eastAsia="zh-CN"/>
        </w:rPr>
        <w:t xml:space="preserve"> </w:t>
      </w:r>
      <w:r w:rsidR="00D43362" w:rsidRPr="00D43362">
        <w:rPr>
          <w:lang w:eastAsia="zh-CN"/>
        </w:rPr>
        <w:t xml:space="preserve">This </w:t>
      </w:r>
      <w:r w:rsidR="0060607C">
        <w:rPr>
          <w:lang w:eastAsia="zh-CN"/>
        </w:rPr>
        <w:t>suggests</w:t>
      </w:r>
      <w:r w:rsidR="00D43362" w:rsidRPr="00D43362">
        <w:rPr>
          <w:lang w:eastAsia="zh-CN"/>
        </w:rPr>
        <w:t xml:space="preserve"> that for data with unknown structure and distribution, </w:t>
      </w:r>
      <w:r w:rsidR="0060607C">
        <w:rPr>
          <w:lang w:eastAsia="zh-CN"/>
        </w:rPr>
        <w:t>FCNs are</w:t>
      </w:r>
      <w:r w:rsidR="00D43362" w:rsidRPr="00D43362">
        <w:rPr>
          <w:lang w:eastAsia="zh-CN"/>
        </w:rPr>
        <w:t xml:space="preserve"> </w:t>
      </w:r>
      <w:r w:rsidR="0060607C">
        <w:rPr>
          <w:lang w:eastAsia="zh-CN"/>
        </w:rPr>
        <w:t xml:space="preserve">often the </w:t>
      </w:r>
      <w:r w:rsidR="002D0E99">
        <w:rPr>
          <w:lang w:eastAsia="zh-CN"/>
        </w:rPr>
        <w:t>first</w:t>
      </w:r>
      <w:r w:rsidR="0060607C">
        <w:rPr>
          <w:lang w:eastAsia="zh-CN"/>
        </w:rPr>
        <w:t xml:space="preserve"> choice</w:t>
      </w:r>
      <w:r w:rsidR="00D43362" w:rsidRPr="00D43362">
        <w:rPr>
          <w:lang w:eastAsia="zh-CN"/>
        </w:rPr>
        <w:t>.</w:t>
      </w:r>
      <w:r w:rsidR="00C6676F">
        <w:rPr>
          <w:lang w:eastAsia="zh-CN"/>
        </w:rPr>
        <w:t xml:space="preserve"> However, </w:t>
      </w:r>
      <w:r w:rsidR="0060607C">
        <w:rPr>
          <w:lang w:eastAsia="zh-CN"/>
        </w:rPr>
        <w:t>FCN</w:t>
      </w:r>
      <w:r w:rsidR="00741E13">
        <w:rPr>
          <w:lang w:eastAsia="zh-CN"/>
        </w:rPr>
        <w:t>s</w:t>
      </w:r>
      <w:r w:rsidR="00D43362" w:rsidRPr="00D43362">
        <w:rPr>
          <w:lang w:eastAsia="zh-CN"/>
        </w:rPr>
        <w:t xml:space="preserve"> treat each input feature as potentially important on its own without necessarily considering its relationship or proximity to other features.</w:t>
      </w:r>
      <w:r w:rsidR="00D43362">
        <w:rPr>
          <w:lang w:eastAsia="zh-CN"/>
        </w:rPr>
        <w:t xml:space="preserve"> </w:t>
      </w:r>
      <w:r w:rsidR="00D43362" w:rsidRPr="00D43362">
        <w:rPr>
          <w:lang w:eastAsia="zh-CN"/>
        </w:rPr>
        <w:t xml:space="preserve">This means the network does not assume, for instance, that features </w:t>
      </w:r>
      <w:r w:rsidR="00E16F78">
        <w:rPr>
          <w:lang w:eastAsia="zh-CN"/>
        </w:rPr>
        <w:t>in close proximity</w:t>
      </w:r>
      <w:r w:rsidR="00E16F78" w:rsidRPr="00D43362">
        <w:rPr>
          <w:lang w:eastAsia="zh-CN"/>
        </w:rPr>
        <w:t xml:space="preserve"> </w:t>
      </w:r>
      <w:r w:rsidR="00D43362" w:rsidRPr="00D43362">
        <w:rPr>
          <w:lang w:eastAsia="zh-CN"/>
        </w:rPr>
        <w:t xml:space="preserve">to each other in the input vector are more </w:t>
      </w:r>
      <w:r w:rsidR="00442E2C">
        <w:rPr>
          <w:lang w:eastAsia="zh-CN"/>
        </w:rPr>
        <w:t xml:space="preserve">potentially </w:t>
      </w:r>
      <w:r w:rsidR="00D43362" w:rsidRPr="00D43362">
        <w:rPr>
          <w:lang w:eastAsia="zh-CN"/>
        </w:rPr>
        <w:t>related than features further apart.</w:t>
      </w:r>
      <w:r w:rsidR="00D43362">
        <w:rPr>
          <w:lang w:eastAsia="zh-CN"/>
        </w:rPr>
        <w:t xml:space="preserve"> </w:t>
      </w:r>
      <w:r w:rsidR="00741E13">
        <w:rPr>
          <w:lang w:eastAsia="zh-CN"/>
        </w:rPr>
        <w:t>Nonetheless</w:t>
      </w:r>
      <w:r w:rsidR="00656DFE">
        <w:rPr>
          <w:lang w:eastAsia="zh-CN"/>
        </w:rPr>
        <w:t xml:space="preserve">, many </w:t>
      </w:r>
      <w:r w:rsidR="00741E13">
        <w:rPr>
          <w:lang w:eastAsia="zh-CN"/>
        </w:rPr>
        <w:t>studies</w:t>
      </w:r>
      <w:r w:rsidR="002F2476">
        <w:rPr>
          <w:lang w:eastAsia="zh-CN"/>
        </w:rPr>
        <w:t xml:space="preserve"> </w:t>
      </w:r>
      <w:r w:rsidR="002F2476">
        <w:rPr>
          <w:lang w:eastAsia="zh-CN"/>
        </w:rPr>
        <w:fldChar w:fldCharType="begin"/>
      </w:r>
      <w:r w:rsidR="002F2476">
        <w:rPr>
          <w:lang w:eastAsia="zh-CN"/>
        </w:rPr>
        <w:instrText xml:space="preserve"> ADDIN EN.CITE &lt;EndNote&gt;&lt;Cite&gt;&lt;Author&gt;Zhao&lt;/Author&gt;&lt;Year&gt;2010&lt;/Year&gt;&lt;RecNum&gt;79&lt;/RecNum&gt;&lt;DisplayText&gt;[11, 12]&lt;/DisplayText&gt;&lt;record&gt;&lt;rec-number&gt;79&lt;/rec-number&gt;&lt;foreign-keys&gt;&lt;key app="EN" db-id="ze5r0wv05vprvkevaznxt20zezsazas2a299" timestamp="1709566705"&gt;79&lt;/key&gt;&lt;/foreign-keys&gt;&lt;ref-type name="Journal Article"&gt;17&lt;/ref-type&gt;&lt;contributors&gt;&lt;authors&gt;&lt;author&gt;Zhao, Wei&lt;/author&gt;&lt;author&gt;Langfelder, Peter&lt;/author&gt;&lt;author&gt;Fuller, Tova&lt;/author&gt;&lt;author&gt;Dong, Jun&lt;/author&gt;&lt;author&gt;Li, Ai&lt;/author&gt;&lt;author&gt;Hovarth, Steve&lt;/author&gt;&lt;/authors&gt;&lt;/contributors&gt;&lt;titles&gt;&lt;title&gt;Weighted gene coexpression network analysis: state of the art&lt;/title&gt;&lt;secondary-title&gt;Journal of biopharmaceutical statistics&lt;/secondary-title&gt;&lt;/titles&gt;&lt;periodical&gt;&lt;full-title&gt;Journal of biopharmaceutical statistics&lt;/full-title&gt;&lt;/periodical&gt;&lt;pages&gt;281-300&lt;/pages&gt;&lt;volume&gt;20&lt;/volume&gt;&lt;number&gt;2&lt;/number&gt;&lt;dates&gt;&lt;year&gt;2010&lt;/year&gt;&lt;/dates&gt;&lt;isbn&gt;1054-3406&lt;/isbn&gt;&lt;urls&gt;&lt;/urls&gt;&lt;/record&gt;&lt;/Cite&gt;&lt;Cite&gt;&lt;Author&gt;Davidson&lt;/Author&gt;&lt;Year&gt;2002&lt;/Year&gt;&lt;RecNum&gt;80&lt;/RecNum&gt;&lt;record&gt;&lt;rec-number&gt;80&lt;/rec-number&gt;&lt;foreign-keys&gt;&lt;key app="EN" db-id="ze5r0wv05vprvkevaznxt20zezsazas2a299" timestamp="1709566821"&gt;80&lt;/key&gt;&lt;/foreign-keys&gt;&lt;ref-type name="Journal Article"&gt;17&lt;/ref-type&gt;&lt;contributors&gt;&lt;authors&gt;&lt;author&gt;Davidson, Eric H&lt;/author&gt;&lt;author&gt;Rast, Jonathan P&lt;/author&gt;&lt;author&gt;Oliveri, Paola&lt;/author&gt;&lt;author&gt;Ransick, Andrew&lt;/author&gt;&lt;author&gt;Calestani, Cristina&lt;/author&gt;&lt;author&gt;Yuh, Chiou-Hwa&lt;/author&gt;&lt;author&gt;Minokawa, Takuya&lt;/author&gt;&lt;author&gt;Amore, Gabriele&lt;/author&gt;&lt;author&gt;Hinman, Veronica&lt;/author&gt;&lt;author&gt;Arenas-Mena, Cesar&lt;/author&gt;&lt;/authors&gt;&lt;/contributors&gt;&lt;titles&gt;&lt;title&gt;A genomic regulatory network for development&lt;/title&gt;&lt;secondary-title&gt;science&lt;/secondary-title&gt;&lt;/titles&gt;&lt;periodical&gt;&lt;full-title&gt;science&lt;/full-title&gt;&lt;/periodical&gt;&lt;pages&gt;1669-1678&lt;/pages&gt;&lt;volume&gt;295&lt;/volume&gt;&lt;number&gt;5560&lt;/number&gt;&lt;dates&gt;&lt;year&gt;2002&lt;/year&gt;&lt;/dates&gt;&lt;isbn&gt;1095-9203&lt;/isbn&gt;&lt;urls&gt;&lt;/urls&gt;&lt;/record&gt;&lt;/Cite&gt;&lt;/EndNote&gt;</w:instrText>
      </w:r>
      <w:r w:rsidR="002F2476">
        <w:rPr>
          <w:lang w:eastAsia="zh-CN"/>
        </w:rPr>
        <w:fldChar w:fldCharType="separate"/>
      </w:r>
      <w:r w:rsidR="002F2476">
        <w:rPr>
          <w:noProof/>
          <w:lang w:eastAsia="zh-CN"/>
        </w:rPr>
        <w:t>[11, 12]</w:t>
      </w:r>
      <w:r w:rsidR="002F2476">
        <w:rPr>
          <w:lang w:eastAsia="zh-CN"/>
        </w:rPr>
        <w:fldChar w:fldCharType="end"/>
      </w:r>
      <w:r w:rsidR="00656DFE">
        <w:rPr>
          <w:lang w:eastAsia="zh-CN"/>
        </w:rPr>
        <w:t xml:space="preserve"> </w:t>
      </w:r>
      <w:r w:rsidR="00741E13">
        <w:rPr>
          <w:lang w:eastAsia="zh-CN"/>
        </w:rPr>
        <w:t>have</w:t>
      </w:r>
      <w:r w:rsidR="00656DFE">
        <w:rPr>
          <w:lang w:eastAsia="zh-CN"/>
        </w:rPr>
        <w:t xml:space="preserve"> show</w:t>
      </w:r>
      <w:r w:rsidR="00741E13">
        <w:rPr>
          <w:lang w:eastAsia="zh-CN"/>
        </w:rPr>
        <w:t>n</w:t>
      </w:r>
      <w:r w:rsidR="00656DFE">
        <w:rPr>
          <w:lang w:eastAsia="zh-CN"/>
        </w:rPr>
        <w:t xml:space="preserve"> that </w:t>
      </w:r>
      <w:r w:rsidR="002D0E99">
        <w:rPr>
          <w:lang w:eastAsia="zh-CN"/>
        </w:rPr>
        <w:t>g</w:t>
      </w:r>
      <w:r w:rsidR="00656DFE">
        <w:rPr>
          <w:lang w:eastAsia="zh-CN"/>
        </w:rPr>
        <w:t>enes do not act in isolation but are part of larger signaling and metabolic pathways. Genes involved in the same biological pathways or cellular processes often exhibit co-expression patterns, meaning their expression levels are correlated across different samples or conditions.</w:t>
      </w:r>
      <w:r w:rsidR="00692829">
        <w:rPr>
          <w:lang w:eastAsia="zh-CN"/>
        </w:rPr>
        <w:t xml:space="preserve"> </w:t>
      </w:r>
      <w:r w:rsidR="00741E13">
        <w:rPr>
          <w:lang w:eastAsia="zh-CN"/>
        </w:rPr>
        <w:t xml:space="preserve">Meanwhile, </w:t>
      </w:r>
      <w:r w:rsidR="00AB4BE5">
        <w:rPr>
          <w:lang w:eastAsia="zh-CN"/>
        </w:rPr>
        <w:t>previous studie</w:t>
      </w:r>
      <w:r w:rsidR="00692829">
        <w:rPr>
          <w:lang w:eastAsia="zh-CN"/>
        </w:rPr>
        <w:t>s</w:t>
      </w:r>
      <w:r w:rsidR="006123E3">
        <w:rPr>
          <w:lang w:eastAsia="zh-CN"/>
        </w:rPr>
        <w:t xml:space="preserve"> demonstrated that the correct assumption that </w:t>
      </w:r>
      <w:r w:rsidR="006123E3" w:rsidRPr="004B0882">
        <w:rPr>
          <w:lang w:eastAsia="zh-CN"/>
        </w:rPr>
        <w:t>a learning algorithm makes about the data</w:t>
      </w:r>
      <w:r w:rsidR="00CE3291">
        <w:rPr>
          <w:lang w:eastAsia="zh-CN"/>
        </w:rPr>
        <w:t>,</w:t>
      </w:r>
      <w:r w:rsidR="006123E3" w:rsidRPr="004B0882">
        <w:rPr>
          <w:lang w:eastAsia="zh-CN"/>
        </w:rPr>
        <w:t xml:space="preserve"> which guide</w:t>
      </w:r>
      <w:r w:rsidR="00CE3291">
        <w:rPr>
          <w:lang w:eastAsia="zh-CN"/>
        </w:rPr>
        <w:t>s</w:t>
      </w:r>
      <w:r w:rsidR="006123E3" w:rsidRPr="004B0882">
        <w:rPr>
          <w:lang w:eastAsia="zh-CN"/>
        </w:rPr>
        <w:t xml:space="preserve"> the learning process and help</w:t>
      </w:r>
      <w:r w:rsidR="00CE3291">
        <w:rPr>
          <w:lang w:eastAsia="zh-CN"/>
        </w:rPr>
        <w:t>s</w:t>
      </w:r>
      <w:r w:rsidR="006123E3" w:rsidRPr="004B0882">
        <w:rPr>
          <w:lang w:eastAsia="zh-CN"/>
        </w:rPr>
        <w:t xml:space="preserve"> the model generalize well fr</w:t>
      </w:r>
      <w:r w:rsidR="006123E3">
        <w:rPr>
          <w:lang w:eastAsia="zh-CN"/>
        </w:rPr>
        <w:t>om training data to unseen data</w:t>
      </w:r>
      <w:r w:rsidR="00CE3291">
        <w:rPr>
          <w:lang w:eastAsia="zh-CN"/>
        </w:rPr>
        <w:t>,</w:t>
      </w:r>
      <w:r w:rsidR="006123E3">
        <w:rPr>
          <w:lang w:eastAsia="zh-CN"/>
        </w:rPr>
        <w:t xml:space="preserve"> can expedite model convergence, enhance predictive accuracy, and reduce the model’s d</w:t>
      </w:r>
      <w:r w:rsidR="008E1445">
        <w:rPr>
          <w:lang w:eastAsia="zh-CN"/>
        </w:rPr>
        <w:t xml:space="preserve">ependency on large data volumes </w:t>
      </w:r>
      <w:r w:rsidR="008E1445">
        <w:rPr>
          <w:lang w:eastAsia="zh-CN"/>
        </w:rPr>
        <w:fldChar w:fldCharType="begin">
          <w:fldData xml:space="preserve">PEVuZE5vdGU+PENpdGU+PEF1dGhvcj5CYXR0YWdsaWE8L0F1dGhvcj48WWVhcj4yMDE4PC9ZZWFy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</w:fldData>
        </w:fldChar>
      </w:r>
      <w:r w:rsidR="008E1445">
        <w:rPr>
          <w:lang w:eastAsia="zh-CN"/>
        </w:rPr>
        <w:instrText xml:space="preserve"> ADDIN EN.CITE </w:instrText>
      </w:r>
      <w:r w:rsidR="008E1445">
        <w:rPr>
          <w:lang w:eastAsia="zh-CN"/>
        </w:rPr>
        <w:fldChar w:fldCharType="begin">
          <w:fldData xml:space="preserve">PEVuZE5vdGU+PENpdGU+PEF1dGhvcj5CYXR0YWdsaWE8L0F1dGhvcj48WWVhcj4yMDE4PC9ZZWFy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</w:fldData>
        </w:fldChar>
      </w:r>
      <w:r w:rsidR="008E1445">
        <w:rPr>
          <w:lang w:eastAsia="zh-CN"/>
        </w:rPr>
        <w:instrText xml:space="preserve"> ADDIN EN.CITE.DATA </w:instrText>
      </w:r>
      <w:r w:rsidR="008E1445">
        <w:rPr>
          <w:lang w:eastAsia="zh-CN"/>
        </w:rPr>
      </w:r>
      <w:r w:rsidR="008E1445">
        <w:rPr>
          <w:lang w:eastAsia="zh-CN"/>
        </w:rPr>
        <w:fldChar w:fldCharType="end"/>
      </w:r>
      <w:r w:rsidR="008E1445">
        <w:rPr>
          <w:lang w:eastAsia="zh-CN"/>
        </w:rPr>
      </w:r>
      <w:r w:rsidR="008E1445">
        <w:rPr>
          <w:lang w:eastAsia="zh-CN"/>
        </w:rPr>
        <w:fldChar w:fldCharType="separate"/>
      </w:r>
      <w:r w:rsidR="008E1445">
        <w:rPr>
          <w:noProof/>
          <w:lang w:eastAsia="zh-CN"/>
        </w:rPr>
        <w:t>[13-15]</w:t>
      </w:r>
      <w:r w:rsidR="008E1445">
        <w:rPr>
          <w:lang w:eastAsia="zh-CN"/>
        </w:rPr>
        <w:fldChar w:fldCharType="end"/>
      </w:r>
      <w:r w:rsidR="008E1445">
        <w:rPr>
          <w:lang w:eastAsia="zh-CN"/>
        </w:rPr>
        <w:t>.</w:t>
      </w:r>
      <w:r w:rsidR="006123E3">
        <w:rPr>
          <w:lang w:eastAsia="zh-CN"/>
        </w:rPr>
        <w:t xml:space="preserve"> These assumptions are </w:t>
      </w:r>
      <w:r w:rsidR="00EE2239">
        <w:rPr>
          <w:lang w:eastAsia="zh-CN"/>
        </w:rPr>
        <w:t>referr</w:t>
      </w:r>
      <w:r w:rsidR="006123E3">
        <w:rPr>
          <w:lang w:eastAsia="zh-CN"/>
        </w:rPr>
        <w:t xml:space="preserve">ed </w:t>
      </w:r>
      <w:r w:rsidR="00EE2239">
        <w:rPr>
          <w:lang w:eastAsia="zh-CN"/>
        </w:rPr>
        <w:t xml:space="preserve">to as </w:t>
      </w:r>
      <w:r w:rsidR="00AB4BE5" w:rsidRPr="00F0221B">
        <w:rPr>
          <w:i/>
          <w:iCs/>
          <w:lang w:eastAsia="zh-CN"/>
        </w:rPr>
        <w:t>i</w:t>
      </w:r>
      <w:r w:rsidR="006123E3" w:rsidRPr="00F0221B">
        <w:rPr>
          <w:i/>
          <w:iCs/>
          <w:lang w:eastAsia="zh-CN"/>
        </w:rPr>
        <w:t>nductive biases</w:t>
      </w:r>
      <w:r w:rsidR="006123E3">
        <w:rPr>
          <w:lang w:eastAsia="zh-CN"/>
        </w:rPr>
        <w:t xml:space="preserve">. </w:t>
      </w:r>
    </w:p>
    <w:p w14:paraId="3A048240" w14:textId="1B4DA9CE" w:rsidR="00192B72" w:rsidRDefault="00D0693A" w:rsidP="00A943F5">
      <w:pPr>
        <w:rPr>
          <w:lang w:eastAsia="zh-CN"/>
        </w:rPr>
      </w:pPr>
      <w:r w:rsidRPr="00D0693A">
        <w:rPr>
          <w:lang w:eastAsia="zh-CN"/>
        </w:rPr>
        <w:t xml:space="preserve">A classic example of introducing good inductive biases is </w:t>
      </w:r>
      <w:r w:rsidR="009C650A">
        <w:rPr>
          <w:lang w:eastAsia="zh-CN"/>
        </w:rPr>
        <w:t xml:space="preserve">in </w:t>
      </w:r>
      <w:r w:rsidRPr="00D0693A">
        <w:rPr>
          <w:lang w:eastAsia="zh-CN"/>
        </w:rPr>
        <w:t xml:space="preserve">the </w:t>
      </w:r>
      <w:r w:rsidR="009C650A">
        <w:rPr>
          <w:lang w:eastAsia="zh-CN"/>
        </w:rPr>
        <w:t xml:space="preserve">design of </w:t>
      </w:r>
      <w:r w:rsidR="00A72418">
        <w:rPr>
          <w:lang w:eastAsia="zh-CN"/>
        </w:rPr>
        <w:t>Convolutional Neural Networks (CNN)</w:t>
      </w:r>
      <w:r w:rsidRPr="00D0693A">
        <w:rPr>
          <w:lang w:eastAsia="zh-CN"/>
        </w:rPr>
        <w:t xml:space="preserve">. CNNs inherently assume that the data has a hierarchical spatial structure, only a small subset of the input data (pixels in the case of images) is relevant to a particular computation, and the </w:t>
      </w:r>
      <w:r w:rsidRPr="00D0693A">
        <w:rPr>
          <w:lang w:eastAsia="zh-CN"/>
        </w:rPr>
        <w:lastRenderedPageBreak/>
        <w:t>patterns to be detected are the same throughout the input space. These inductive biases, specifically designed for the characteristics of image data, have led to tremendous success for CNNs in the field of image analysis</w:t>
      </w:r>
      <w:r w:rsidR="00B674B4">
        <w:rPr>
          <w:lang w:eastAsia="zh-CN"/>
        </w:rPr>
        <w:t xml:space="preserve"> </w:t>
      </w:r>
      <w:r w:rsidR="00B674B4">
        <w:rPr>
          <w:lang w:eastAsia="zh-CN"/>
        </w:rPr>
        <w:fldChar w:fldCharType="begin"/>
      </w:r>
      <w:r w:rsidR="00B674B4">
        <w:rPr>
          <w:lang w:eastAsia="zh-CN"/>
        </w:rPr>
        <w:instrText xml:space="preserve"> ADDIN EN.CITE &lt;EndNote&gt;&lt;Cite&gt;&lt;Author&gt;He&lt;/Author&gt;&lt;Year&gt;2016&lt;/Year&gt;&lt;RecNum&gt;81&lt;/RecNum&gt;&lt;DisplayText&gt;[16, 17]&lt;/DisplayText&gt;&lt;record&gt;&lt;rec-number&gt;81&lt;/rec-number&gt;&lt;foreign-keys&gt;&lt;key app="EN" db-id="ze5r0wv05vprvkevaznxt20zezsazas2a299" timestamp="1709841133"&gt;81&lt;/key&gt;&lt;/foreign-keys&gt;&lt;ref-type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Cite&gt;&lt;Author&gt;He&lt;/Author&gt;&lt;Year&gt;2015&lt;/Year&gt;&lt;RecNum&gt;82&lt;/RecNum&gt;&lt;record&gt;&lt;rec-number&gt;82&lt;/rec-number&gt;&lt;foreign-keys&gt;&lt;key app="EN" db-id="ze5r0wv05vprvkevaznxt20zezsazas2a299" timestamp="1709841349"&gt;82&lt;/key&gt;&lt;/foreign-keys&gt;&lt;ref-type name="Conference Proceedings"&gt;10&lt;/ref-type&gt;&lt;contributors&gt;&lt;authors&gt;&lt;author&gt;He, Kaiming&lt;/author&gt;&lt;author&gt;Sun, Jian&lt;/author&gt;&lt;/authors&gt;&lt;/contributors&gt;&lt;titles&gt;&lt;title&gt;Convolutional neural networks at constrained time cost&lt;/title&gt;&lt;secondary-title&gt;Proceedings of the IEEE conference on computer vision and pattern recognition&lt;/secondary-title&gt;&lt;/titles&gt;&lt;pages&gt;5353-5360&lt;/pages&gt;&lt;dates&gt;&lt;year&gt;2015&lt;/year&gt;&lt;/dates&gt;&lt;urls&gt;&lt;/urls&gt;&lt;/record&gt;&lt;/Cite&gt;&lt;/EndNote&gt;</w:instrText>
      </w:r>
      <w:r w:rsidR="00B674B4">
        <w:rPr>
          <w:lang w:eastAsia="zh-CN"/>
        </w:rPr>
        <w:fldChar w:fldCharType="separate"/>
      </w:r>
      <w:r w:rsidR="00B674B4">
        <w:rPr>
          <w:noProof/>
          <w:lang w:eastAsia="zh-CN"/>
        </w:rPr>
        <w:t>[16, 17]</w:t>
      </w:r>
      <w:r w:rsidR="00B674B4">
        <w:rPr>
          <w:lang w:eastAsia="zh-CN"/>
        </w:rPr>
        <w:fldChar w:fldCharType="end"/>
      </w:r>
      <w:r w:rsidRPr="00D0693A">
        <w:rPr>
          <w:lang w:eastAsia="zh-CN"/>
        </w:rPr>
        <w:t>.</w:t>
      </w:r>
      <w:r w:rsidR="00192B72">
        <w:rPr>
          <w:lang w:eastAsia="zh-CN"/>
        </w:rPr>
        <w:t xml:space="preserve"> </w:t>
      </w:r>
      <w:r w:rsidR="008447B3">
        <w:rPr>
          <w:lang w:eastAsia="zh-CN"/>
        </w:rPr>
        <w:t>This insight has led us to explore new methodologies in our approach</w:t>
      </w:r>
      <w:r w:rsidR="00727118">
        <w:rPr>
          <w:lang w:eastAsia="zh-CN"/>
        </w:rPr>
        <w:t xml:space="preserve"> to </w:t>
      </w:r>
      <w:r w:rsidR="00511F62">
        <w:rPr>
          <w:lang w:eastAsia="zh-CN"/>
        </w:rPr>
        <w:t xml:space="preserve">intentionally </w:t>
      </w:r>
      <w:r w:rsidR="00727118">
        <w:rPr>
          <w:lang w:eastAsia="zh-CN"/>
        </w:rPr>
        <w:t>introduce inductive biases suitable for the properties of gene expression files</w:t>
      </w:r>
      <w:r w:rsidR="008447B3">
        <w:rPr>
          <w:lang w:eastAsia="zh-CN"/>
        </w:rPr>
        <w:t xml:space="preserve">. </w:t>
      </w:r>
    </w:p>
    <w:p w14:paraId="08475380" w14:textId="56931145" w:rsidR="008447B3" w:rsidRDefault="008447B3" w:rsidP="00A943F5">
      <w:pPr>
        <w:rPr>
          <w:lang w:eastAsia="zh-CN"/>
        </w:rPr>
      </w:pPr>
      <w:r>
        <w:rPr>
          <w:lang w:eastAsia="zh-CN"/>
        </w:rPr>
        <w:t xml:space="preserve">This paper models gene expression data as a point cloud data structure and employs </w:t>
      </w:r>
      <w:proofErr w:type="spellStart"/>
      <w:r>
        <w:rPr>
          <w:lang w:eastAsia="zh-CN"/>
        </w:rPr>
        <w:t>PointNet</w:t>
      </w:r>
      <w:proofErr w:type="spellEnd"/>
      <w:r>
        <w:rPr>
          <w:lang w:eastAsia="zh-CN"/>
        </w:rPr>
        <w:t xml:space="preserve"> </w:t>
      </w:r>
      <w:r>
        <w:rPr>
          <w:lang w:eastAsia="zh-CN"/>
        </w:rPr>
        <w:fldChar w:fldCharType="begin"/>
      </w:r>
      <w:r w:rsidR="00B674B4">
        <w:rPr>
          <w:lang w:eastAsia="zh-CN"/>
        </w:rPr>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rPr>
          <w:lang w:eastAsia="zh-CN"/>
        </w:rPr>
        <w:fldChar w:fldCharType="separate"/>
      </w:r>
      <w:r w:rsidR="00B674B4">
        <w:rPr>
          <w:noProof/>
          <w:lang w:eastAsia="zh-CN"/>
        </w:rPr>
        <w:t>[18]</w:t>
      </w:r>
      <w:r>
        <w:rPr>
          <w:lang w:eastAsia="zh-CN"/>
        </w:rPr>
        <w:fldChar w:fldCharType="end"/>
      </w:r>
      <w:r>
        <w:rPr>
          <w:lang w:eastAsia="zh-CN"/>
        </w:rPr>
        <w:t xml:space="preserve">, a </w:t>
      </w:r>
      <w:r w:rsidR="000A3137">
        <w:rPr>
          <w:lang w:eastAsia="zh-CN"/>
        </w:rPr>
        <w:t xml:space="preserve">standard </w:t>
      </w:r>
      <w:r>
        <w:rPr>
          <w:lang w:eastAsia="zh-CN"/>
        </w:rPr>
        <w:t>approach, as the backbone for processing gene expression data represented as point clouds. This innovative method allows us to leverage the spatial relationships within the data, offering a fresh perspective on gene expression analysis.</w:t>
      </w:r>
      <w:r w:rsidR="00A64A91">
        <w:rPr>
          <w:lang w:eastAsia="zh-CN"/>
        </w:rPr>
        <w:t xml:space="preserve"> </w:t>
      </w:r>
      <w:proofErr w:type="spellStart"/>
      <w:r w:rsidR="00192B72">
        <w:rPr>
          <w:lang w:eastAsia="zh-CN"/>
        </w:rPr>
        <w:t>PointNet</w:t>
      </w:r>
      <w:proofErr w:type="spellEnd"/>
      <w:r w:rsidR="00192B72">
        <w:rPr>
          <w:lang w:eastAsia="zh-CN"/>
        </w:rPr>
        <w:t xml:space="preserve"> is also amenable </w:t>
      </w:r>
      <w:r w:rsidR="00A64A91">
        <w:rPr>
          <w:lang w:eastAsia="zh-CN"/>
        </w:rPr>
        <w:t>to us introducing</w:t>
      </w:r>
      <w:r w:rsidR="00192B72">
        <w:rPr>
          <w:lang w:eastAsia="zh-CN"/>
        </w:rPr>
        <w:t xml:space="preserve"> inductive biases. </w:t>
      </w:r>
      <w:r w:rsidR="00A64A91">
        <w:rPr>
          <w:lang w:eastAsia="zh-CN"/>
        </w:rPr>
        <w:t xml:space="preserve">Another innovative approach is to </w:t>
      </w:r>
      <w:r w:rsidR="009156F5">
        <w:rPr>
          <w:lang w:eastAsia="zh-CN"/>
        </w:rPr>
        <w:t>us</w:t>
      </w:r>
      <w:r w:rsidR="00A64A91">
        <w:rPr>
          <w:lang w:eastAsia="zh-CN"/>
        </w:rPr>
        <w:t>e</w:t>
      </w:r>
      <w:r>
        <w:rPr>
          <w:lang w:eastAsia="zh-CN"/>
        </w:rPr>
        <w:t xml:space="preserve"> a classifier combined with gene pathway knowledge. By integrating these elements, our study not only advances the technical capabilities of deep learning models but also enriches our understanding of the biological underpinnings of cancer. This approach underscores the significance of considering the intrinsic properties of data in deep learning research, particularly in the context of complex biological data sets like gene expression profiles.</w:t>
      </w:r>
      <w:r w:rsidR="0036084F">
        <w:rPr>
          <w:lang w:eastAsia="zh-CN"/>
        </w:rPr>
        <w:t xml:space="preserve"> </w:t>
      </w:r>
      <w:r w:rsidR="0036084F" w:rsidRPr="0036084F">
        <w:rPr>
          <w:lang w:eastAsia="zh-CN"/>
        </w:rPr>
        <w:t>We</w:t>
      </w:r>
      <w:r w:rsidR="004362C7">
        <w:rPr>
          <w:lang w:eastAsia="zh-CN"/>
        </w:rPr>
        <w:t xml:space="preserve"> expect</w:t>
      </w:r>
      <w:r w:rsidR="0036084F" w:rsidRPr="0036084F">
        <w:rPr>
          <w:lang w:eastAsia="zh-CN"/>
        </w:rPr>
        <w:t xml:space="preserve"> th</w:t>
      </w:r>
      <w:r w:rsidR="004E681D">
        <w:rPr>
          <w:lang w:eastAsia="zh-CN"/>
        </w:rPr>
        <w:t>is article to inspire other researchers studying gene expression data to introduce more reasonable inductive biases (much like the early works on CNN) and ultimately find a network structure</w:t>
      </w:r>
      <w:r w:rsidR="0036084F" w:rsidRPr="0036084F">
        <w:rPr>
          <w:lang w:eastAsia="zh-CN"/>
        </w:rPr>
        <w:t xml:space="preserve"> suitable for gene expression data.</w:t>
      </w:r>
    </w:p>
    <w:p w14:paraId="470D8375" w14:textId="5C0DA703" w:rsidR="00F005DA" w:rsidRDefault="009B5225" w:rsidP="00A943F5">
      <w:pPr>
        <w:rPr>
          <w:lang w:eastAsia="zh-CN"/>
        </w:rPr>
      </w:pPr>
      <w:r>
        <w:rPr>
          <w:lang w:eastAsia="zh-CN"/>
        </w:rPr>
        <w:t>The i</w:t>
      </w:r>
      <w:r w:rsidR="008447B3">
        <w:rPr>
          <w:lang w:eastAsia="zh-CN"/>
        </w:rPr>
        <w:t xml:space="preserve">nterpretability of these models is </w:t>
      </w:r>
      <w:r w:rsidR="00793ABE">
        <w:rPr>
          <w:lang w:eastAsia="zh-CN"/>
        </w:rPr>
        <w:t>as important as their development and performance</w:t>
      </w:r>
      <w:r w:rsidR="008447B3">
        <w:rPr>
          <w:lang w:eastAsia="zh-CN"/>
        </w:rPr>
        <w:t xml:space="preserve">. We can interpret models using explainable methods, such as Class Activation Mapping (CAM) </w:t>
      </w:r>
      <w:r w:rsidR="008447B3">
        <w:fldChar w:fldCharType="begin"/>
      </w:r>
      <w:r w:rsidR="00B674B4">
        <w:instrText xml:space="preserve"> ADDIN EN.CITE &lt;EndNote&gt;&lt;Cite&gt;&lt;Author&gt;Selvaraju&lt;/Author&gt;&lt;Year&gt;2017&lt;/Year&gt;&lt;RecNum&gt;9&lt;/RecNum&gt;&lt;DisplayText&gt;[19, 20]&lt;/DisplayText&gt;&lt;record&gt;&lt;rec-number&gt;9&lt;/rec-number&gt;&lt;foreign-keys&gt;&lt;key app="EN" db-id="ze5r0wv05vprvkevaznxt20zezsazas2a299" timestamp="1701164338"&gt;9&lt;/key&gt;&lt;/foreign-keys&gt;&lt;ref-type name="Conference Proceedings"&gt;10&lt;/ref-type&gt;&lt;contributors&gt;&lt;authors&gt;&lt;author&gt;Selvaraju, Ramprasaath R&lt;/author&gt;&lt;author&gt;Cogswell, Michael&lt;/author&gt;&lt;author&gt;Das, Abhishek&lt;/author&gt;&lt;author&gt;Vedantam, Ramakrishna&lt;/author&gt;&lt;author&gt;Parikh, Devi&lt;/author&gt;&lt;author&gt;Batra, Dhruv&lt;/author&gt;&lt;/authors&gt;&lt;/contributors&gt;&lt;titles&gt;&lt;title&gt;Grad-cam: Visual explanations from deep networks via gradient-based localization&lt;/title&gt;&lt;secondary-title&gt;Proceedings of the IEEE international conference on computer vision&lt;/secondary-title&gt;&lt;/titles&gt;&lt;pages&gt;618-626&lt;/pages&gt;&lt;dates&gt;&lt;year&gt;2017&lt;/year&gt;&lt;/dates&gt;&lt;urls&gt;&lt;/urls&gt;&lt;/record&gt;&lt;/Cite&gt;&lt;Cite&gt;&lt;Author&gt;Zhou&lt;/Author&gt;&lt;Year&gt;2016&lt;/Year&gt;&lt;RecNum&gt;65&lt;/RecNum&gt;&lt;record&gt;&lt;rec-number&gt;65&lt;/rec-number&gt;&lt;foreign-keys&gt;&lt;key app="EN" db-id="ze5r0wv05vprvkevaznxt20zezsazas2a299" timestamp="1705942278"&gt;65&lt;/key&gt;&lt;/foreign-keys&gt;&lt;ref-type name="Conference Proceedings"&gt;10&lt;/ref-type&gt;&lt;contributors&gt;&lt;authors&gt;&lt;author&gt;Zhou, Bolei&lt;/author&gt;&lt;author&gt;Khosla, Aditya&lt;/author&gt;&lt;author&gt;Lapedriza, Agata&lt;/author&gt;&lt;author&gt;Oliva, Aude&lt;/author&gt;&lt;author&gt;Torralba, Antonio&lt;/author&gt;&lt;/authors&gt;&lt;/contributors&gt;&lt;titles&gt;&lt;title&gt;Learning deep features for discriminative localization&lt;/title&gt;&lt;secondary-title&gt;Proceedings of the IEEE conference on computer vision and pattern recognition&lt;/secondary-title&gt;&lt;/titles&gt;&lt;pages&gt;2921-2929&lt;/pages&gt;&lt;dates&gt;&lt;year&gt;2016&lt;/year&gt;&lt;/dates&gt;&lt;urls&gt;&lt;/urls&gt;&lt;/record&gt;&lt;/Cite&gt;&lt;/EndNote&gt;</w:instrText>
      </w:r>
      <w:r w:rsidR="008447B3">
        <w:fldChar w:fldCharType="separate"/>
      </w:r>
      <w:r w:rsidR="00B674B4">
        <w:rPr>
          <w:noProof/>
        </w:rPr>
        <w:t>[19, 20]</w:t>
      </w:r>
      <w:r w:rsidR="008447B3">
        <w:fldChar w:fldCharType="end"/>
      </w:r>
      <w:r w:rsidR="008447B3" w:rsidRPr="00B617D5">
        <w:t xml:space="preserve">. </w:t>
      </w:r>
      <w:r w:rsidR="008447B3">
        <w:rPr>
          <w:lang w:eastAsia="zh-CN"/>
        </w:rPr>
        <w:t>These methods enable an in-depth examination of the algorithm</w:t>
      </w:r>
      <w:r w:rsidR="00DB2365">
        <w:rPr>
          <w:lang w:eastAsia="zh-CN"/>
        </w:rPr>
        <w:t>’</w:t>
      </w:r>
      <w:r w:rsidR="008447B3">
        <w:rPr>
          <w:lang w:eastAsia="zh-CN"/>
        </w:rPr>
        <w:t>s attention allocation to individual genes during the cancer classification process</w:t>
      </w:r>
      <w:r w:rsidR="009156F5">
        <w:rPr>
          <w:lang w:eastAsia="zh-CN"/>
        </w:rPr>
        <w:t>, allowing</w:t>
      </w:r>
      <w:r w:rsidR="008447B3">
        <w:rPr>
          <w:lang w:eastAsia="zh-CN"/>
        </w:rPr>
        <w:t xml:space="preserve"> for the inference of associations between specific genes and cancer types. This not only advances our scientific knowledge but also opens the door to more personalized and precise cancer treatments, highlighting the crucial role of AI in modern medicine.</w:t>
      </w:r>
      <w:r w:rsidR="004654FB">
        <w:rPr>
          <w:lang w:eastAsia="zh-CN"/>
        </w:rPr>
        <w:t xml:space="preserve"> </w:t>
      </w:r>
      <w:r w:rsidR="00DB2851">
        <w:rPr>
          <w:lang w:eastAsia="zh-CN"/>
        </w:rPr>
        <w:t>These methods enable an in-depth examination of the algorithm</w:t>
      </w:r>
      <w:r w:rsidR="00DB2365">
        <w:rPr>
          <w:lang w:eastAsia="zh-CN"/>
        </w:rPr>
        <w:t>’</w:t>
      </w:r>
      <w:r w:rsidR="00DB2851">
        <w:rPr>
          <w:lang w:eastAsia="zh-CN"/>
        </w:rPr>
        <w:t>s attention allocation to individual genes during the cancer classification process</w:t>
      </w:r>
      <w:r w:rsidR="009156F5">
        <w:rPr>
          <w:lang w:eastAsia="zh-CN"/>
        </w:rPr>
        <w:t>, allowing</w:t>
      </w:r>
      <w:r w:rsidR="00DB2851">
        <w:rPr>
          <w:lang w:eastAsia="zh-CN"/>
        </w:rPr>
        <w:t xml:space="preserve"> for the inference of associations between specific genes and cancer types. </w:t>
      </w:r>
    </w:p>
    <w:p w14:paraId="722E05A0" w14:textId="65FFB5D1" w:rsidR="00DB2851" w:rsidRDefault="00DB2851" w:rsidP="00A943F5">
      <w:pPr>
        <w:rPr>
          <w:lang w:eastAsia="zh-CN"/>
        </w:rPr>
      </w:pPr>
      <w:r>
        <w:rPr>
          <w:lang w:eastAsia="zh-CN"/>
        </w:rPr>
        <w:t xml:space="preserve">Building upon these capabilities, our study introduces a novel framework, </w:t>
      </w:r>
      <w:proofErr w:type="spellStart"/>
      <w:r>
        <w:rPr>
          <w:lang w:eastAsia="zh-CN"/>
        </w:rPr>
        <w:t>GenePointNet</w:t>
      </w:r>
      <w:proofErr w:type="spellEnd"/>
      <w:r>
        <w:rPr>
          <w:lang w:eastAsia="zh-CN"/>
        </w:rPr>
        <w:t xml:space="preserve"> (</w:t>
      </w:r>
      <w:proofErr w:type="spellStart"/>
      <w:r>
        <w:rPr>
          <w:lang w:eastAsia="zh-CN"/>
        </w:rPr>
        <w:t>GPNet</w:t>
      </w:r>
      <w:proofErr w:type="spellEnd"/>
      <w:r>
        <w:rPr>
          <w:lang w:eastAsia="zh-CN"/>
        </w:rPr>
        <w:t>), designed to harness the power of gene expression data for cancer classification through an innovative application of point cloud data structures and deep learning techniques.</w:t>
      </w:r>
      <w:r w:rsidR="00F005DA">
        <w:rPr>
          <w:lang w:eastAsia="zh-CN"/>
        </w:rPr>
        <w:t xml:space="preserve"> </w:t>
      </w:r>
      <w:r>
        <w:rPr>
          <w:lang w:eastAsia="zh-CN"/>
        </w:rPr>
        <w:t>Our approach operationalizes th</w:t>
      </w:r>
      <w:r w:rsidR="00AD7597">
        <w:rPr>
          <w:lang w:eastAsia="zh-CN"/>
        </w:rPr>
        <w:t>e gene point cloud data structure</w:t>
      </w:r>
      <w:r>
        <w:rPr>
          <w:lang w:eastAsia="zh-CN"/>
        </w:rPr>
        <w:t xml:space="preserve"> concept through a structured methodology that unfolds in four critical steps:</w:t>
      </w:r>
    </w:p>
    <w:p w14:paraId="75FEDCB9" w14:textId="1DEEFD40" w:rsidR="00DB2851" w:rsidRPr="00DB2851" w:rsidRDefault="00DB2851" w:rsidP="00A943F5">
      <w:pPr>
        <w:pStyle w:val="ListParagraph"/>
        <w:numPr>
          <w:ilvl w:val="0"/>
          <w:numId w:val="37"/>
        </w:numPr>
        <w:rPr>
          <w:rFonts w:eastAsia="SimSun"/>
          <w:sz w:val="22"/>
          <w:szCs w:val="22"/>
          <w:lang w:eastAsia="zh-CN"/>
        </w:rPr>
      </w:pPr>
      <w:r w:rsidRPr="00DB2851">
        <w:rPr>
          <w:rFonts w:eastAsia="SimSun"/>
          <w:b/>
          <w:bCs/>
          <w:sz w:val="22"/>
          <w:szCs w:val="22"/>
          <w:lang w:eastAsia="zh-CN"/>
        </w:rPr>
        <w:t>Data Preprocessing:</w:t>
      </w:r>
      <w:r w:rsidRPr="00DB2851">
        <w:rPr>
          <w:rFonts w:eastAsia="SimSun"/>
          <w:sz w:val="22"/>
          <w:szCs w:val="22"/>
          <w:lang w:eastAsia="zh-CN"/>
        </w:rPr>
        <w:t xml:space="preserve"> The gene expression data undergoes a rigorous preprocessing phase to </w:t>
      </w:r>
      <w:r w:rsidR="00AD47A5">
        <w:rPr>
          <w:rFonts w:eastAsia="SimSun"/>
          <w:sz w:val="22"/>
          <w:szCs w:val="22"/>
          <w:lang w:eastAsia="zh-CN"/>
        </w:rPr>
        <w:t>reduce</w:t>
      </w:r>
      <w:r w:rsidR="00AD47A5" w:rsidRPr="00DB2851">
        <w:rPr>
          <w:rFonts w:eastAsia="SimSun"/>
          <w:sz w:val="22"/>
          <w:szCs w:val="22"/>
          <w:lang w:eastAsia="zh-CN"/>
        </w:rPr>
        <w:t xml:space="preserve"> </w:t>
      </w:r>
      <w:r w:rsidRPr="00DB2851">
        <w:rPr>
          <w:rFonts w:eastAsia="SimSun"/>
          <w:sz w:val="22"/>
          <w:szCs w:val="22"/>
          <w:lang w:eastAsia="zh-CN"/>
        </w:rPr>
        <w:t>noise and filter out irrelevant information</w:t>
      </w:r>
      <w:r w:rsidR="009156F5">
        <w:rPr>
          <w:rFonts w:eastAsia="SimSun"/>
          <w:sz w:val="22"/>
          <w:szCs w:val="22"/>
          <w:lang w:eastAsia="zh-CN"/>
        </w:rPr>
        <w:t>. This ensures that the subsequent analysis is based on clean and reliable data (</w:t>
      </w:r>
      <w:r w:rsidRPr="00DB2851">
        <w:rPr>
          <w:rFonts w:eastAsia="SimSun"/>
          <w:sz w:val="22"/>
          <w:szCs w:val="22"/>
          <w:lang w:eastAsia="zh-CN"/>
        </w:rPr>
        <w:t xml:space="preserve">Section </w:t>
      </w:r>
      <w:r w:rsidR="00B00966">
        <w:rPr>
          <w:rFonts w:eastAsia="SimSun"/>
          <w:sz w:val="22"/>
          <w:szCs w:val="22"/>
          <w:lang w:eastAsia="zh-CN"/>
        </w:rPr>
        <w:t>3.1</w:t>
      </w:r>
      <w:r w:rsidRPr="00DB2851">
        <w:rPr>
          <w:rFonts w:eastAsia="SimSun"/>
          <w:sz w:val="22"/>
          <w:szCs w:val="22"/>
          <w:lang w:eastAsia="zh-CN"/>
        </w:rPr>
        <w:t>).</w:t>
      </w:r>
    </w:p>
    <w:p w14:paraId="66B6CCDC" w14:textId="3998280E" w:rsidR="00DB2851" w:rsidRPr="00DB2851" w:rsidRDefault="00DB2851" w:rsidP="00A943F5">
      <w:pPr>
        <w:pStyle w:val="ListParagraph"/>
        <w:numPr>
          <w:ilvl w:val="0"/>
          <w:numId w:val="37"/>
        </w:numPr>
        <w:rPr>
          <w:rFonts w:eastAsia="SimSun"/>
          <w:sz w:val="22"/>
          <w:szCs w:val="22"/>
          <w:lang w:eastAsia="zh-CN"/>
        </w:rPr>
      </w:pPr>
      <w:r w:rsidRPr="00DB2851">
        <w:rPr>
          <w:rFonts w:eastAsia="SimSun"/>
          <w:b/>
          <w:bCs/>
          <w:sz w:val="22"/>
          <w:szCs w:val="22"/>
          <w:lang w:eastAsia="zh-CN"/>
        </w:rPr>
        <w:t>Point Cloud Generation:</w:t>
      </w:r>
      <w:r w:rsidRPr="00DB2851">
        <w:rPr>
          <w:rFonts w:eastAsia="SimSun"/>
          <w:sz w:val="22"/>
          <w:szCs w:val="22"/>
          <w:lang w:eastAsia="zh-CN"/>
        </w:rPr>
        <w:t xml:space="preserve"> Post-preprocessing, the refined gene expression data is transformed into a point cloud format, </w:t>
      </w:r>
      <w:r w:rsidR="009156F5">
        <w:rPr>
          <w:rFonts w:eastAsia="SimSun"/>
          <w:sz w:val="22"/>
          <w:szCs w:val="22"/>
          <w:lang w:eastAsia="zh-CN"/>
        </w:rPr>
        <w:t>each point</w:t>
      </w:r>
      <w:r w:rsidRPr="00DB2851">
        <w:rPr>
          <w:rFonts w:eastAsia="SimSun"/>
          <w:sz w:val="22"/>
          <w:szCs w:val="22"/>
          <w:lang w:eastAsia="zh-CN"/>
        </w:rPr>
        <w:t xml:space="preserve"> representing a gene. This representation captures the spatial and relational dynamics of gene expressions in a novel manner (explained in Section </w:t>
      </w:r>
      <w:r w:rsidR="00B00966">
        <w:rPr>
          <w:rFonts w:eastAsia="SimSun"/>
          <w:sz w:val="22"/>
          <w:szCs w:val="22"/>
          <w:lang w:eastAsia="zh-CN"/>
        </w:rPr>
        <w:t>3.2.1</w:t>
      </w:r>
      <w:r w:rsidRPr="00DB2851">
        <w:rPr>
          <w:rFonts w:eastAsia="SimSun"/>
          <w:sz w:val="22"/>
          <w:szCs w:val="22"/>
          <w:lang w:eastAsia="zh-CN"/>
        </w:rPr>
        <w:t>).</w:t>
      </w:r>
    </w:p>
    <w:p w14:paraId="62B54BD6" w14:textId="494EEE96" w:rsidR="00DB2851" w:rsidRPr="00DB2851" w:rsidRDefault="00DB2851" w:rsidP="00A943F5">
      <w:pPr>
        <w:pStyle w:val="ListParagraph"/>
        <w:numPr>
          <w:ilvl w:val="0"/>
          <w:numId w:val="37"/>
        </w:numPr>
        <w:rPr>
          <w:rFonts w:eastAsia="SimSun"/>
          <w:sz w:val="22"/>
          <w:szCs w:val="22"/>
          <w:lang w:eastAsia="zh-CN"/>
        </w:rPr>
      </w:pPr>
      <w:r w:rsidRPr="00DB2851">
        <w:rPr>
          <w:rFonts w:eastAsia="SimSun"/>
          <w:b/>
          <w:bCs/>
          <w:sz w:val="22"/>
          <w:szCs w:val="22"/>
          <w:lang w:eastAsia="zh-CN"/>
        </w:rPr>
        <w:t>Deep Learning Model:</w:t>
      </w:r>
      <w:r w:rsidRPr="00DB2851">
        <w:rPr>
          <w:rFonts w:eastAsia="SimSun"/>
          <w:sz w:val="22"/>
          <w:szCs w:val="22"/>
          <w:lang w:eastAsia="zh-CN"/>
        </w:rPr>
        <w:t xml:space="preserve"> Leveraging the point cloud data, we employ a sophisticated deep learning model adept at classifying the points based on their characteristics and underlying biological knowledge. The model is meticulously trained on a comprehensive dataset comprising labeled cancer samples, facilitating a robust learning mechanism (outlined in Section </w:t>
      </w:r>
      <w:r w:rsidR="00B00966">
        <w:rPr>
          <w:rFonts w:eastAsia="SimSun"/>
          <w:sz w:val="22"/>
          <w:szCs w:val="22"/>
          <w:lang w:eastAsia="zh-CN"/>
        </w:rPr>
        <w:t>3.2.2</w:t>
      </w:r>
      <w:r w:rsidRPr="00DB2851">
        <w:rPr>
          <w:rFonts w:eastAsia="SimSun"/>
          <w:sz w:val="22"/>
          <w:szCs w:val="22"/>
          <w:lang w:eastAsia="zh-CN"/>
        </w:rPr>
        <w:t>).</w:t>
      </w:r>
    </w:p>
    <w:p w14:paraId="0656CB00" w14:textId="7423CB4D" w:rsidR="00DB2851" w:rsidRPr="00DB2851" w:rsidRDefault="00DB2851" w:rsidP="00A943F5">
      <w:pPr>
        <w:pStyle w:val="ListParagraph"/>
        <w:numPr>
          <w:ilvl w:val="0"/>
          <w:numId w:val="37"/>
        </w:numPr>
        <w:rPr>
          <w:rFonts w:eastAsia="SimSun"/>
          <w:sz w:val="22"/>
          <w:szCs w:val="22"/>
          <w:lang w:eastAsia="zh-CN"/>
        </w:rPr>
      </w:pPr>
      <w:r w:rsidRPr="00DB2851">
        <w:rPr>
          <w:rFonts w:eastAsia="SimSun"/>
          <w:b/>
          <w:bCs/>
          <w:sz w:val="22"/>
          <w:szCs w:val="22"/>
          <w:lang w:eastAsia="zh-CN"/>
        </w:rPr>
        <w:t>Classification:</w:t>
      </w:r>
      <w:r w:rsidRPr="00DB2851">
        <w:rPr>
          <w:rFonts w:eastAsia="SimSun"/>
          <w:sz w:val="22"/>
          <w:szCs w:val="22"/>
          <w:lang w:eastAsia="zh-CN"/>
        </w:rPr>
        <w:t xml:space="preserve"> The culmination of this process is the model</w:t>
      </w:r>
      <w:r w:rsidR="00DB2365">
        <w:rPr>
          <w:rFonts w:eastAsia="SimSun"/>
          <w:sz w:val="22"/>
          <w:szCs w:val="22"/>
          <w:lang w:eastAsia="zh-CN"/>
        </w:rPr>
        <w:t>’</w:t>
      </w:r>
      <w:r w:rsidRPr="00DB2851">
        <w:rPr>
          <w:rFonts w:eastAsia="SimSun"/>
          <w:sz w:val="22"/>
          <w:szCs w:val="22"/>
          <w:lang w:eastAsia="zh-CN"/>
        </w:rPr>
        <w:t xml:space="preserve">s ability to classify new cancer samples accurately, marking a significant advancement in precision oncology (elaborated in Section </w:t>
      </w:r>
      <w:r w:rsidR="00B00966">
        <w:rPr>
          <w:rFonts w:eastAsia="SimSun"/>
          <w:sz w:val="22"/>
          <w:szCs w:val="22"/>
          <w:lang w:eastAsia="zh-CN"/>
        </w:rPr>
        <w:t>3.2.3</w:t>
      </w:r>
      <w:r w:rsidRPr="00DB2851">
        <w:rPr>
          <w:rFonts w:eastAsia="SimSun"/>
          <w:sz w:val="22"/>
          <w:szCs w:val="22"/>
          <w:lang w:eastAsia="zh-CN"/>
        </w:rPr>
        <w:t>).</w:t>
      </w:r>
    </w:p>
    <w:p w14:paraId="55ED917F" w14:textId="58DE9564" w:rsidR="00DB2851" w:rsidRDefault="00DB2851" w:rsidP="00A943F5">
      <w:pPr>
        <w:rPr>
          <w:lang w:eastAsia="zh-CN"/>
        </w:rPr>
      </w:pPr>
      <w:r>
        <w:rPr>
          <w:lang w:eastAsia="zh-CN"/>
        </w:rPr>
        <w:t xml:space="preserve">The contributions of this paper are manifold and underscore the innovative </w:t>
      </w:r>
      <w:r w:rsidR="005F5E41">
        <w:rPr>
          <w:lang w:eastAsia="zh-CN"/>
        </w:rPr>
        <w:t xml:space="preserve">aspects </w:t>
      </w:r>
      <w:r>
        <w:rPr>
          <w:lang w:eastAsia="zh-CN"/>
        </w:rPr>
        <w:t>of our research:</w:t>
      </w:r>
    </w:p>
    <w:p w14:paraId="7C0A9994" w14:textId="5AB55917" w:rsidR="00DB2851" w:rsidRPr="00DB2851" w:rsidRDefault="00DB2851" w:rsidP="00A943F5">
      <w:pPr>
        <w:pStyle w:val="ListParagraph"/>
        <w:numPr>
          <w:ilvl w:val="0"/>
          <w:numId w:val="38"/>
        </w:numPr>
        <w:rPr>
          <w:rFonts w:eastAsia="SimSun"/>
          <w:sz w:val="22"/>
          <w:szCs w:val="22"/>
          <w:lang w:eastAsia="zh-CN"/>
        </w:rPr>
      </w:pPr>
      <w:r w:rsidRPr="00DB2851">
        <w:rPr>
          <w:rFonts w:eastAsia="SimSun"/>
          <w:sz w:val="22"/>
          <w:szCs w:val="22"/>
          <w:lang w:eastAsia="zh-CN"/>
        </w:rPr>
        <w:t xml:space="preserve">We </w:t>
      </w:r>
      <w:r w:rsidR="005714E0">
        <w:rPr>
          <w:rFonts w:eastAsia="SimSun"/>
          <w:sz w:val="22"/>
          <w:szCs w:val="22"/>
          <w:lang w:eastAsia="zh-CN"/>
        </w:rPr>
        <w:t>introduce</w:t>
      </w:r>
      <w:r w:rsidR="005714E0" w:rsidRPr="00DB2851">
        <w:rPr>
          <w:rFonts w:eastAsia="SimSun"/>
          <w:sz w:val="22"/>
          <w:szCs w:val="22"/>
          <w:lang w:eastAsia="zh-CN"/>
        </w:rPr>
        <w:t xml:space="preserve"> </w:t>
      </w:r>
      <w:r w:rsidRPr="00DB2851">
        <w:rPr>
          <w:rFonts w:eastAsia="SimSun"/>
          <w:sz w:val="22"/>
          <w:szCs w:val="22"/>
          <w:lang w:eastAsia="zh-CN"/>
        </w:rPr>
        <w:t xml:space="preserve">the modeling of gene expression data as a point cloud, </w:t>
      </w:r>
      <w:r w:rsidR="00080667">
        <w:rPr>
          <w:rFonts w:eastAsia="SimSun"/>
          <w:sz w:val="22"/>
          <w:szCs w:val="22"/>
          <w:lang w:eastAsia="zh-CN"/>
        </w:rPr>
        <w:t xml:space="preserve">deliberately </w:t>
      </w:r>
      <w:r w:rsidRPr="00DB2851">
        <w:rPr>
          <w:rFonts w:eastAsia="SimSun"/>
          <w:sz w:val="22"/>
          <w:szCs w:val="22"/>
          <w:lang w:eastAsia="zh-CN"/>
        </w:rPr>
        <w:t xml:space="preserve">integrating inductive biases pertinent to gene expressions and gene pathways into our deep-learning model, </w:t>
      </w:r>
      <w:proofErr w:type="spellStart"/>
      <w:r w:rsidRPr="00DB2851">
        <w:rPr>
          <w:rFonts w:eastAsia="SimSun"/>
          <w:sz w:val="22"/>
          <w:szCs w:val="22"/>
          <w:lang w:eastAsia="zh-CN"/>
        </w:rPr>
        <w:t>GPNet</w:t>
      </w:r>
      <w:proofErr w:type="spellEnd"/>
      <w:r w:rsidRPr="00DB2851">
        <w:rPr>
          <w:rFonts w:eastAsia="SimSun"/>
          <w:sz w:val="22"/>
          <w:szCs w:val="22"/>
          <w:lang w:eastAsia="zh-CN"/>
        </w:rPr>
        <w:t xml:space="preserve">. This </w:t>
      </w:r>
      <w:r w:rsidRPr="00DB2851">
        <w:rPr>
          <w:rFonts w:eastAsia="SimSun"/>
          <w:sz w:val="22"/>
          <w:szCs w:val="22"/>
          <w:lang w:eastAsia="zh-CN"/>
        </w:rPr>
        <w:lastRenderedPageBreak/>
        <w:t xml:space="preserve">novel approach not only enhances the accuracy of cancer classification but also aligns with the intrinsic properties of gene expression data, marking </w:t>
      </w:r>
      <w:r w:rsidR="00BE4B58" w:rsidRPr="00BE4B58">
        <w:rPr>
          <w:rFonts w:eastAsia="SimSun"/>
          <w:sz w:val="22"/>
          <w:szCs w:val="22"/>
          <w:lang w:eastAsia="zh-CN"/>
        </w:rPr>
        <w:t>an advancement</w:t>
      </w:r>
      <w:r w:rsidR="00BE4B58">
        <w:rPr>
          <w:rFonts w:eastAsia="SimSun"/>
          <w:sz w:val="22"/>
          <w:szCs w:val="22"/>
          <w:lang w:eastAsia="zh-CN"/>
        </w:rPr>
        <w:t xml:space="preserve"> </w:t>
      </w:r>
      <w:r w:rsidRPr="00DB2851">
        <w:rPr>
          <w:rFonts w:eastAsia="SimSun"/>
          <w:sz w:val="22"/>
          <w:szCs w:val="22"/>
          <w:lang w:eastAsia="zh-CN"/>
        </w:rPr>
        <w:t>in the field.</w:t>
      </w:r>
    </w:p>
    <w:p w14:paraId="7AAC09FA" w14:textId="0EB7971D" w:rsidR="00DB2851" w:rsidRPr="00DB2851" w:rsidRDefault="00DB2851" w:rsidP="00A943F5">
      <w:pPr>
        <w:pStyle w:val="ListParagraph"/>
        <w:numPr>
          <w:ilvl w:val="0"/>
          <w:numId w:val="38"/>
        </w:numPr>
        <w:rPr>
          <w:rFonts w:eastAsia="SimSun"/>
          <w:sz w:val="22"/>
          <w:szCs w:val="22"/>
          <w:lang w:eastAsia="zh-CN"/>
        </w:rPr>
      </w:pPr>
      <w:r w:rsidRPr="00DB2851">
        <w:rPr>
          <w:rFonts w:eastAsia="SimSun"/>
          <w:sz w:val="22"/>
          <w:szCs w:val="22"/>
          <w:lang w:eastAsia="zh-CN"/>
        </w:rPr>
        <w:t xml:space="preserve">Through </w:t>
      </w:r>
      <w:r w:rsidR="00947409">
        <w:rPr>
          <w:rFonts w:eastAsia="SimSun"/>
          <w:sz w:val="22"/>
          <w:szCs w:val="22"/>
          <w:lang w:eastAsia="zh-CN"/>
        </w:rPr>
        <w:t>careful</w:t>
      </w:r>
      <w:r w:rsidR="00947409" w:rsidRPr="00DB2851">
        <w:rPr>
          <w:rFonts w:eastAsia="SimSun"/>
          <w:sz w:val="22"/>
          <w:szCs w:val="22"/>
          <w:lang w:eastAsia="zh-CN"/>
        </w:rPr>
        <w:t xml:space="preserve"> </w:t>
      </w:r>
      <w:r w:rsidRPr="00DB2851">
        <w:rPr>
          <w:rFonts w:eastAsia="SimSun"/>
          <w:sz w:val="22"/>
          <w:szCs w:val="22"/>
          <w:lang w:eastAsia="zh-CN"/>
        </w:rPr>
        <w:t xml:space="preserve">development and optimization, we introduce an end-to-end deep learning classifier specifically tailored for cancer classification. Our model demonstrates </w:t>
      </w:r>
      <w:r w:rsidR="00E7588D">
        <w:rPr>
          <w:rFonts w:eastAsia="SimSun"/>
          <w:sz w:val="22"/>
          <w:szCs w:val="22"/>
          <w:lang w:eastAsia="zh-CN"/>
        </w:rPr>
        <w:t xml:space="preserve">a </w:t>
      </w:r>
      <w:r w:rsidRPr="00DB2851">
        <w:rPr>
          <w:rFonts w:eastAsia="SimSun"/>
          <w:sz w:val="22"/>
          <w:szCs w:val="22"/>
          <w:lang w:eastAsia="zh-CN"/>
        </w:rPr>
        <w:t>remarkable accuracy rate exceeding 99%.</w:t>
      </w:r>
    </w:p>
    <w:p w14:paraId="376F2811" w14:textId="6D16EC40" w:rsidR="00DB2851" w:rsidRPr="00DB2851" w:rsidRDefault="00DB2851" w:rsidP="00A943F5">
      <w:pPr>
        <w:pStyle w:val="ListParagraph"/>
        <w:numPr>
          <w:ilvl w:val="0"/>
          <w:numId w:val="38"/>
        </w:numPr>
        <w:rPr>
          <w:rFonts w:eastAsia="SimSun"/>
          <w:sz w:val="22"/>
          <w:szCs w:val="22"/>
          <w:lang w:eastAsia="zh-CN"/>
        </w:rPr>
      </w:pPr>
      <w:r w:rsidRPr="00DB2851">
        <w:rPr>
          <w:rFonts w:eastAsia="SimSun"/>
          <w:sz w:val="22"/>
          <w:szCs w:val="22"/>
          <w:lang w:eastAsia="zh-CN"/>
        </w:rPr>
        <w:t xml:space="preserve">Additionally, our study </w:t>
      </w:r>
      <w:r w:rsidR="006C4D05">
        <w:rPr>
          <w:rFonts w:eastAsia="SimSun"/>
          <w:sz w:val="22"/>
          <w:szCs w:val="22"/>
          <w:lang w:eastAsia="zh-CN"/>
        </w:rPr>
        <w:t>identifies</w:t>
      </w:r>
      <w:r w:rsidR="006C4D05" w:rsidRPr="00DB2851">
        <w:rPr>
          <w:rFonts w:eastAsia="SimSun"/>
          <w:sz w:val="22"/>
          <w:szCs w:val="22"/>
          <w:lang w:eastAsia="zh-CN"/>
        </w:rPr>
        <w:t xml:space="preserve"> </w:t>
      </w:r>
      <w:r w:rsidRPr="00DB2851">
        <w:rPr>
          <w:rFonts w:eastAsia="SimSun"/>
          <w:sz w:val="22"/>
          <w:szCs w:val="22"/>
          <w:lang w:eastAsia="zh-CN"/>
        </w:rPr>
        <w:t xml:space="preserve">the top </w:t>
      </w:r>
      <w:r w:rsidR="0088768C">
        <w:rPr>
          <w:rFonts w:eastAsia="SimSun"/>
          <w:sz w:val="22"/>
          <w:szCs w:val="22"/>
          <w:lang w:eastAsia="zh-CN"/>
        </w:rPr>
        <w:t>three</w:t>
      </w:r>
      <w:r w:rsidRPr="00DB2851">
        <w:rPr>
          <w:rFonts w:eastAsia="SimSun"/>
          <w:sz w:val="22"/>
          <w:szCs w:val="22"/>
          <w:lang w:eastAsia="zh-CN"/>
        </w:rPr>
        <w:t xml:space="preserve"> genes identified by our model, </w:t>
      </w:r>
      <w:r w:rsidR="0033246F">
        <w:rPr>
          <w:rFonts w:eastAsia="SimSun"/>
          <w:sz w:val="22"/>
          <w:szCs w:val="22"/>
          <w:lang w:eastAsia="zh-CN"/>
        </w:rPr>
        <w:t>enabling us to explore</w:t>
      </w:r>
      <w:r w:rsidRPr="00DB2851">
        <w:rPr>
          <w:rFonts w:eastAsia="SimSun"/>
          <w:sz w:val="22"/>
          <w:szCs w:val="22"/>
          <w:lang w:eastAsia="zh-CN"/>
        </w:rPr>
        <w:t xml:space="preserve"> their relationship with tumor processes. Th</w:t>
      </w:r>
      <w:r w:rsidR="00FC6C7E">
        <w:rPr>
          <w:rFonts w:eastAsia="SimSun"/>
          <w:sz w:val="22"/>
          <w:szCs w:val="22"/>
          <w:lang w:eastAsia="zh-CN"/>
        </w:rPr>
        <w:t>e</w:t>
      </w:r>
      <w:r w:rsidRPr="00DB2851">
        <w:rPr>
          <w:rFonts w:eastAsia="SimSun"/>
          <w:sz w:val="22"/>
          <w:szCs w:val="22"/>
          <w:lang w:eastAsia="zh-CN"/>
        </w:rPr>
        <w:t>s</w:t>
      </w:r>
      <w:r w:rsidR="00FC6C7E">
        <w:rPr>
          <w:rFonts w:eastAsia="SimSun"/>
          <w:sz w:val="22"/>
          <w:szCs w:val="22"/>
          <w:lang w:eastAsia="zh-CN"/>
        </w:rPr>
        <w:t>e</w:t>
      </w:r>
      <w:r w:rsidRPr="00DB2851">
        <w:rPr>
          <w:rFonts w:eastAsia="SimSun"/>
          <w:sz w:val="22"/>
          <w:szCs w:val="22"/>
          <w:lang w:eastAsia="zh-CN"/>
        </w:rPr>
        <w:t xml:space="preserve"> insight</w:t>
      </w:r>
      <w:r w:rsidR="00FC6C7E">
        <w:rPr>
          <w:rFonts w:eastAsia="SimSun"/>
          <w:sz w:val="22"/>
          <w:szCs w:val="22"/>
          <w:lang w:eastAsia="zh-CN"/>
        </w:rPr>
        <w:t>s</w:t>
      </w:r>
      <w:r w:rsidRPr="00DB2851">
        <w:rPr>
          <w:rFonts w:eastAsia="SimSun"/>
          <w:sz w:val="22"/>
          <w:szCs w:val="22"/>
          <w:lang w:eastAsia="zh-CN"/>
        </w:rPr>
        <w:t xml:space="preserve"> not only contributes to our understanding of cancer mechanisms but also paves the way for the discovery of more effective cancer biomarkers, offering promising avenues for future research.</w:t>
      </w:r>
    </w:p>
    <w:p w14:paraId="334FEC13" w14:textId="3607CF2E" w:rsidR="00F47FB3" w:rsidRDefault="00FE6125" w:rsidP="00F47FB3">
      <w:pPr>
        <w:pStyle w:val="Heading1"/>
        <w:numPr>
          <w:ilvl w:val="0"/>
          <w:numId w:val="3"/>
        </w:numPr>
        <w:spacing w:before="120" w:after="120" w:line="240" w:lineRule="auto"/>
        <w:rPr>
          <w:rFonts w:ascii="Times New Roman" w:hAnsi="Times New Roman" w:cs="Times New Roman"/>
          <w:b/>
          <w:bCs/>
          <w:color w:val="000000" w:themeColor="text1"/>
        </w:rPr>
      </w:pPr>
      <w:r>
        <w:rPr>
          <w:rFonts w:ascii="Times New Roman" w:hAnsi="Times New Roman" w:cs="Times New Roman"/>
          <w:b/>
          <w:bCs/>
          <w:color w:val="000000" w:themeColor="text1"/>
          <w:lang w:eastAsia="zh-CN"/>
        </w:rPr>
        <w:t>Related works</w:t>
      </w:r>
    </w:p>
    <w:p w14:paraId="146485D9" w14:textId="60E593C6" w:rsidR="00DB2851" w:rsidRPr="00024AEE" w:rsidRDefault="00DB2851" w:rsidP="00A943F5">
      <w:pPr>
        <w:rPr>
          <w:lang w:eastAsia="zh-CN"/>
        </w:rPr>
      </w:pPr>
      <w:r>
        <w:rPr>
          <w:lang w:eastAsia="zh-CN"/>
        </w:rPr>
        <w:t xml:space="preserve">Since the early development of gene expression profiling technology, it has been a valuable tool for cancer classification. Golub et al. </w:t>
      </w:r>
      <w:r>
        <w:rPr>
          <w:lang w:eastAsia="zh-CN"/>
        </w:rPr>
        <w:fldChar w:fldCharType="begin"/>
      </w:r>
      <w:r>
        <w:rPr>
          <w:lang w:eastAsia="zh-CN"/>
        </w:rPr>
        <w:instrText xml:space="preserve"> ADDIN EN.CITE &lt;EndNote&gt;&lt;Cite&gt;&lt;Author&gt;Golub&lt;/Author&gt;&lt;Year&gt;1999&lt;/Year&gt;&lt;RecNum&gt;66&lt;/RecNum&gt;&lt;DisplayText&gt;[4]&lt;/DisplayText&gt;&lt;record&gt;&lt;rec-number&gt;66&lt;/rec-number&gt;&lt;foreign-keys&gt;&lt;key app="EN" db-id="ze5r0wv05vprvkevaznxt20zezsazas2a299" timestamp="1705955777"&gt;66&lt;/key&gt;&lt;/foreign-keys&gt;&lt;ref-type name="Journal Article"&gt;17&lt;/ref-type&gt;&lt;contributors&gt;&lt;authors&gt;&lt;author&gt;Golub, Todd R&lt;/author&gt;&lt;author&gt;Slonim, Donna K&lt;/author&gt;&lt;author&gt;Tamayo, Pablo&lt;/author&gt;&lt;author&gt;Huard, Christine&lt;/author&gt;&lt;author&gt;Gaasenbeek, Michelle&lt;/author&gt;&lt;author&gt;Mesirov, Jill P&lt;/author&gt;&lt;author&gt;Coller, Hilary&lt;/author&gt;&lt;author&gt;Loh, Mignon L&lt;/author&gt;&lt;author&gt;Downing, James R&lt;/author&gt;&lt;author&gt;Caligiuri, Mark A&lt;/author&gt;&lt;/authors&gt;&lt;/contributors&gt;&lt;titles&gt;&lt;title&gt;Molecular classification of cancer: class discovery and class prediction by gene expression monitoring&lt;/title&gt;&lt;secondary-title&gt;science&lt;/secondary-title&gt;&lt;/titles&gt;&lt;periodical&gt;&lt;full-title&gt;science&lt;/full-title&gt;&lt;/periodical&gt;&lt;pages&gt;531-537&lt;/pages&gt;&lt;volume&gt;286&lt;/volume&gt;&lt;number&gt;5439&lt;/number&gt;&lt;dates&gt;&lt;year&gt;1999&lt;/year&gt;&lt;/dates&gt;&lt;isbn&gt;1095-9203&lt;/isbn&gt;&lt;urls&gt;&lt;/urls&gt;&lt;/record&gt;&lt;/Cite&gt;&lt;/EndNote&gt;</w:instrText>
      </w:r>
      <w:r>
        <w:rPr>
          <w:lang w:eastAsia="zh-CN"/>
        </w:rPr>
        <w:fldChar w:fldCharType="separate"/>
      </w:r>
      <w:r>
        <w:rPr>
          <w:lang w:eastAsia="zh-CN"/>
        </w:rPr>
        <w:t>[4]</w:t>
      </w:r>
      <w:r>
        <w:rPr>
          <w:lang w:eastAsia="zh-CN"/>
        </w:rPr>
        <w:fldChar w:fldCharType="end"/>
      </w:r>
      <w:r>
        <w:rPr>
          <w:lang w:eastAsia="zh-CN"/>
        </w:rPr>
        <w:t xml:space="preserve"> demonstrated the potential of microarray expression profiles to distinguish between types of leukemia, showcasing the clinical utility of gene expression signatures despite the </w:t>
      </w:r>
      <w:r w:rsidRPr="00024AEE">
        <w:rPr>
          <w:lang w:eastAsia="zh-CN"/>
        </w:rPr>
        <w:t xml:space="preserve">challenges in interpreting them in biological terms </w:t>
      </w:r>
      <w:r w:rsidRPr="00024AEE">
        <w:rPr>
          <w:lang w:eastAsia="zh-CN"/>
        </w:rPr>
        <w:fldChar w:fldCharType="begin"/>
      </w:r>
      <w:r w:rsidR="00B674B4">
        <w:rPr>
          <w:lang w:eastAsia="zh-CN"/>
        </w:rPr>
        <w:instrText xml:space="preserve"> ADDIN EN.CITE &lt;EndNote&gt;&lt;Cite&gt;&lt;Author&gt;Quackenbush&lt;/Author&gt;&lt;Year&gt;2006&lt;/Year&gt;&lt;RecNum&gt;70&lt;/RecNum&gt;&lt;DisplayText&gt;[21]&lt;/DisplayText&gt;&lt;record&gt;&lt;rec-number&gt;70&lt;/rec-number&gt;&lt;foreign-keys&gt;&lt;key app="EN" db-id="ze5r0wv05vprvkevaznxt20zezsazas2a299" timestamp="1705959296"&gt;70&lt;/key&gt;&lt;/foreign-keys&gt;&lt;ref-type name="Journal Article"&gt;17&lt;/ref-type&gt;&lt;contributors&gt;&lt;authors&gt;&lt;author&gt;Quackenbush, John&lt;/author&gt;&lt;/authors&gt;&lt;/contributors&gt;&lt;titles&gt;&lt;title&gt;Microarray analysis and tumor classification&lt;/title&gt;&lt;secondary-title&gt;New England Journal of Medicine&lt;/secondary-title&gt;&lt;/titles&gt;&lt;periodical&gt;&lt;full-title&gt;New England Journal of Medicine&lt;/full-title&gt;&lt;/periodical&gt;&lt;pages&gt;2463-2472&lt;/pages&gt;&lt;volume&gt;354&lt;/volume&gt;&lt;number&gt;23&lt;/number&gt;&lt;dates&gt;&lt;year&gt;2006&lt;/year&gt;&lt;/dates&gt;&lt;isbn&gt;0028-4793&lt;/isbn&gt;&lt;urls&gt;&lt;/urls&gt;&lt;/record&gt;&lt;/Cite&gt;&lt;/EndNote&gt;</w:instrText>
      </w:r>
      <w:r w:rsidRPr="00024AEE">
        <w:rPr>
          <w:lang w:eastAsia="zh-CN"/>
        </w:rPr>
        <w:fldChar w:fldCharType="separate"/>
      </w:r>
      <w:r w:rsidR="00B674B4">
        <w:rPr>
          <w:noProof/>
          <w:lang w:eastAsia="zh-CN"/>
        </w:rPr>
        <w:t>[21]</w:t>
      </w:r>
      <w:r w:rsidRPr="00024AEE">
        <w:rPr>
          <w:lang w:eastAsia="zh-CN"/>
        </w:rPr>
        <w:fldChar w:fldCharType="end"/>
      </w:r>
      <w:r w:rsidRPr="00024AEE">
        <w:rPr>
          <w:lang w:eastAsia="zh-CN"/>
        </w:rPr>
        <w:t>.</w:t>
      </w:r>
      <w:r w:rsidR="00024AEE" w:rsidRPr="00024AEE">
        <w:rPr>
          <w:lang w:eastAsia="zh-CN"/>
        </w:rPr>
        <w:t xml:space="preserve"> </w:t>
      </w:r>
      <w:r w:rsidRPr="00024AEE">
        <w:rPr>
          <w:lang w:eastAsia="zh-CN"/>
        </w:rPr>
        <w:t>The advent of deep learning technology has seen its application extend into tumor classification, with research efforts diversifying into four main categories:</w:t>
      </w:r>
    </w:p>
    <w:p w14:paraId="7190A380" w14:textId="299242D3" w:rsidR="00024AEE" w:rsidRPr="007E1A0D" w:rsidRDefault="00DB2851" w:rsidP="00A943F5">
      <w:pPr>
        <w:pStyle w:val="ListParagraph"/>
        <w:numPr>
          <w:ilvl w:val="0"/>
          <w:numId w:val="39"/>
        </w:numPr>
        <w:rPr>
          <w:sz w:val="22"/>
          <w:szCs w:val="22"/>
          <w:lang w:eastAsia="zh-CN"/>
        </w:rPr>
      </w:pPr>
      <w:r w:rsidRPr="007E1A0D">
        <w:rPr>
          <w:i/>
          <w:iCs/>
          <w:sz w:val="22"/>
          <w:szCs w:val="22"/>
          <w:lang w:eastAsia="zh-CN"/>
        </w:rPr>
        <w:t>Convolutional Neural Network (CNN) Models for Classification:</w:t>
      </w:r>
      <w:r w:rsidRPr="007E1A0D">
        <w:rPr>
          <w:sz w:val="22"/>
          <w:szCs w:val="22"/>
          <w:lang w:eastAsia="zh-CN"/>
        </w:rPr>
        <w:t xml:space="preserve"> Shon et al. </w:t>
      </w:r>
      <w:r w:rsidR="00024AEE" w:rsidRPr="007E1A0D">
        <w:rPr>
          <w:sz w:val="22"/>
          <w:szCs w:val="22"/>
          <w:lang w:eastAsia="zh-CN"/>
        </w:rPr>
        <w:fldChar w:fldCharType="begin"/>
      </w:r>
      <w:r w:rsidR="00B674B4">
        <w:rPr>
          <w:sz w:val="22"/>
          <w:szCs w:val="22"/>
          <w:lang w:eastAsia="zh-CN"/>
        </w:rPr>
        <w:instrText xml:space="preserve"> ADDIN EN.CITE &lt;EndNote&gt;&lt;Cite&gt;&lt;Author&gt;Shon&lt;/Author&gt;&lt;Year&gt;2019&lt;/Year&gt;&lt;RecNum&gt;36&lt;/RecNum&gt;&lt;DisplayText&gt;[22]&lt;/DisplayText&gt;&lt;record&gt;&lt;rec-number&gt;36&lt;/rec-number&gt;&lt;foreign-keys&gt;&lt;key app="EN" db-id="ze5r0wv05vprvkevaznxt20zezsazas2a299" timestamp="1705421709"&gt;36&lt;/key&gt;&lt;/foreign-keys&gt;&lt;ref-type name="Journal Article"&gt;17&lt;/ref-type&gt;&lt;contributors&gt;&lt;authors&gt;&lt;author&gt;Shon, Ho Sun&lt;/author&gt;&lt;author&gt;Yi, YearnGui&lt;/author&gt;&lt;author&gt;Kim, Kyoung Ok&lt;/author&gt;&lt;author&gt;Cha, Eun-Jong&lt;/author&gt;&lt;author&gt;Kim, Kyung-Ah&lt;/author&gt;&lt;/authors&gt;&lt;/contributors&gt;&lt;titles&gt;&lt;title&gt;Classification of stomach cancer gene expression data using CNN algorithm of deep learning&lt;/title&gt;&lt;secondary-title&gt;Journal of Biomedical and Translational Research&lt;/secondary-title&gt;&lt;/titles&gt;&lt;periodical&gt;&lt;full-title&gt;Journal of Biomedical and Translational Research&lt;/full-title&gt;&lt;/periodical&gt;&lt;pages&gt;15-20&lt;/pages&gt;&lt;volume&gt;20&lt;/volume&gt;&lt;number&gt;1&lt;/number&gt;&lt;dates&gt;&lt;year&gt;2019&lt;/year&gt;&lt;/dates&gt;&lt;isbn&gt;2508-139X&lt;/isbn&gt;&lt;urls&gt;&lt;/urls&gt;&lt;/record&gt;&lt;/Cite&gt;&lt;/EndNote&gt;</w:instrText>
      </w:r>
      <w:r w:rsidR="00024AEE" w:rsidRPr="007E1A0D">
        <w:rPr>
          <w:sz w:val="22"/>
          <w:szCs w:val="22"/>
          <w:lang w:eastAsia="zh-CN"/>
        </w:rPr>
        <w:fldChar w:fldCharType="separate"/>
      </w:r>
      <w:r w:rsidR="00B674B4">
        <w:rPr>
          <w:noProof/>
          <w:sz w:val="22"/>
          <w:szCs w:val="22"/>
          <w:lang w:eastAsia="zh-CN"/>
        </w:rPr>
        <w:t>[22]</w:t>
      </w:r>
      <w:r w:rsidR="00024AEE" w:rsidRPr="007E1A0D">
        <w:rPr>
          <w:sz w:val="22"/>
          <w:szCs w:val="22"/>
          <w:lang w:eastAsia="zh-CN"/>
        </w:rPr>
        <w:fldChar w:fldCharType="end"/>
      </w:r>
      <w:r w:rsidR="00024AEE" w:rsidRPr="007E1A0D">
        <w:rPr>
          <w:sz w:val="22"/>
          <w:szCs w:val="22"/>
          <w:lang w:eastAsia="zh-CN"/>
        </w:rPr>
        <w:t xml:space="preserve"> </w:t>
      </w:r>
      <w:r w:rsidRPr="007E1A0D">
        <w:rPr>
          <w:sz w:val="22"/>
          <w:szCs w:val="22"/>
          <w:lang w:eastAsia="zh-CN"/>
        </w:rPr>
        <w:t xml:space="preserve">utilized PCA </w:t>
      </w:r>
      <w:r w:rsidR="009C25B9">
        <w:rPr>
          <w:sz w:val="22"/>
          <w:szCs w:val="22"/>
          <w:lang w:eastAsia="zh-CN"/>
        </w:rPr>
        <w:t>to reduce</w:t>
      </w:r>
      <w:r w:rsidR="009C25B9" w:rsidRPr="007E1A0D">
        <w:rPr>
          <w:sz w:val="22"/>
          <w:szCs w:val="22"/>
          <w:lang w:eastAsia="zh-CN"/>
        </w:rPr>
        <w:t xml:space="preserve"> </w:t>
      </w:r>
      <w:r w:rsidR="005069A5">
        <w:rPr>
          <w:sz w:val="22"/>
          <w:szCs w:val="22"/>
          <w:lang w:eastAsia="zh-CN"/>
        </w:rPr>
        <w:t xml:space="preserve">the </w:t>
      </w:r>
      <w:r w:rsidRPr="007E1A0D">
        <w:rPr>
          <w:sz w:val="22"/>
          <w:szCs w:val="22"/>
          <w:lang w:eastAsia="zh-CN"/>
        </w:rPr>
        <w:t xml:space="preserve">dimensionality of gene expression data, reshaping it into 2D </w:t>
      </w:r>
      <w:proofErr w:type="spellStart"/>
      <w:r w:rsidRPr="007E1A0D">
        <w:rPr>
          <w:sz w:val="22"/>
          <w:szCs w:val="22"/>
          <w:lang w:eastAsia="zh-CN"/>
        </w:rPr>
        <w:t>HeatMaps</w:t>
      </w:r>
      <w:proofErr w:type="spellEnd"/>
      <w:r w:rsidRPr="007E1A0D">
        <w:rPr>
          <w:sz w:val="22"/>
          <w:szCs w:val="22"/>
          <w:lang w:eastAsia="zh-CN"/>
        </w:rPr>
        <w:t xml:space="preserve"> for CNN-based classification. </w:t>
      </w:r>
      <w:r w:rsidR="009156F5">
        <w:rPr>
          <w:sz w:val="22"/>
          <w:szCs w:val="22"/>
          <w:lang w:eastAsia="zh-CN"/>
        </w:rPr>
        <w:t>Similarly</w:t>
      </w:r>
      <w:r w:rsidRPr="007E1A0D">
        <w:rPr>
          <w:sz w:val="22"/>
          <w:szCs w:val="22"/>
          <w:lang w:eastAsia="zh-CN"/>
        </w:rPr>
        <w:t xml:space="preserve">, </w:t>
      </w:r>
      <w:proofErr w:type="spellStart"/>
      <w:r w:rsidRPr="007E1A0D">
        <w:rPr>
          <w:sz w:val="22"/>
          <w:szCs w:val="22"/>
          <w:lang w:eastAsia="zh-CN"/>
        </w:rPr>
        <w:t>Mostavi</w:t>
      </w:r>
      <w:proofErr w:type="spellEnd"/>
      <w:r w:rsidRPr="007E1A0D">
        <w:rPr>
          <w:sz w:val="22"/>
          <w:szCs w:val="22"/>
          <w:lang w:eastAsia="zh-CN"/>
        </w:rPr>
        <w:t xml:space="preserve"> et al. </w:t>
      </w:r>
      <w:r w:rsidR="00024AEE" w:rsidRPr="007E1A0D">
        <w:rPr>
          <w:sz w:val="22"/>
          <w:szCs w:val="22"/>
          <w:lang w:eastAsia="zh-CN"/>
        </w:rPr>
        <w:fldChar w:fldCharType="begin"/>
      </w:r>
      <w:r w:rsidR="00B674B4">
        <w:rPr>
          <w:sz w:val="22"/>
          <w:szCs w:val="22"/>
          <w:lang w:eastAsia="zh-CN"/>
        </w:rPr>
        <w:instrText xml:space="preserve"> ADDIN EN.CITE &lt;EndNote&gt;&lt;Cite&gt;&lt;Author&gt;Mostavi&lt;/Author&gt;&lt;Year&gt;2020&lt;/Year&gt;&lt;RecNum&gt;48&lt;/RecNum&gt;&lt;DisplayText&gt;[23]&lt;/DisplayText&gt;&lt;record&gt;&lt;rec-number&gt;48&lt;/rec-number&gt;&lt;foreign-keys&gt;&lt;key app="EN" db-id="ze5r0wv05vprvkevaznxt20zezsazas2a299" timestamp="1705504333"&gt;48&lt;/key&gt;&lt;/foreign-keys&gt;&lt;ref-type name="Journal Article"&gt;17&lt;/ref-type&gt;&lt;contributors&gt;&lt;authors&gt;&lt;author&gt;Mostavi, Milad&lt;/author&gt;&lt;author&gt;Chiu, Yu-Chiao&lt;/author&gt;&lt;author&gt;Huang, Yufei&lt;/author&gt;&lt;author&gt;Chen, Yidong&lt;/author&gt;&lt;/authors&gt;&lt;/contributors&gt;&lt;titles&gt;&lt;title&gt;Convolutional neural network models for cancer type prediction based on gene expression&lt;/title&gt;&lt;secondary-title&gt;BMC medical genomics&lt;/secondary-title&gt;&lt;/titles&gt;&lt;periodical&gt;&lt;full-title&gt;BMC medical genomics&lt;/full-title&gt;&lt;/periodical&gt;&lt;pages&gt;1-13&lt;/pages&gt;&lt;volume&gt;13&lt;/volume&gt;&lt;dates&gt;&lt;year&gt;2020&lt;/year&gt;&lt;/dates&gt;&lt;urls&gt;&lt;/urls&gt;&lt;/record&gt;&lt;/Cite&gt;&lt;/EndNote&gt;</w:instrText>
      </w:r>
      <w:r w:rsidR="00024AEE" w:rsidRPr="007E1A0D">
        <w:rPr>
          <w:sz w:val="22"/>
          <w:szCs w:val="22"/>
          <w:lang w:eastAsia="zh-CN"/>
        </w:rPr>
        <w:fldChar w:fldCharType="separate"/>
      </w:r>
      <w:r w:rsidR="00B674B4">
        <w:rPr>
          <w:noProof/>
          <w:sz w:val="22"/>
          <w:szCs w:val="22"/>
          <w:lang w:eastAsia="zh-CN"/>
        </w:rPr>
        <w:t>[23]</w:t>
      </w:r>
      <w:r w:rsidR="00024AEE" w:rsidRPr="007E1A0D">
        <w:rPr>
          <w:sz w:val="22"/>
          <w:szCs w:val="22"/>
          <w:lang w:eastAsia="zh-CN"/>
        </w:rPr>
        <w:fldChar w:fldCharType="end"/>
      </w:r>
      <w:r w:rsidR="00024AEE" w:rsidRPr="007E1A0D">
        <w:rPr>
          <w:sz w:val="22"/>
          <w:szCs w:val="22"/>
          <w:lang w:eastAsia="zh-CN"/>
        </w:rPr>
        <w:t xml:space="preserve"> </w:t>
      </w:r>
      <w:r w:rsidRPr="007E1A0D">
        <w:rPr>
          <w:sz w:val="22"/>
          <w:szCs w:val="22"/>
          <w:lang w:eastAsia="zh-CN"/>
        </w:rPr>
        <w:t xml:space="preserve">investigated </w:t>
      </w:r>
      <w:r w:rsidR="009156F5">
        <w:rPr>
          <w:sz w:val="22"/>
          <w:szCs w:val="22"/>
          <w:lang w:eastAsia="zh-CN"/>
        </w:rPr>
        <w:t>using</w:t>
      </w:r>
      <w:r w:rsidRPr="007E1A0D">
        <w:rPr>
          <w:sz w:val="22"/>
          <w:szCs w:val="22"/>
          <w:lang w:eastAsia="zh-CN"/>
        </w:rPr>
        <w:t xml:space="preserve"> 1D convolutional networks for classifying original data and 2D CNNs for data reshaped into 2D matrices.</w:t>
      </w:r>
      <w:r w:rsidR="00024AEE" w:rsidRPr="007E1A0D">
        <w:rPr>
          <w:sz w:val="22"/>
          <w:szCs w:val="22"/>
          <w:lang w:eastAsia="zh-CN"/>
        </w:rPr>
        <w:t xml:space="preserve">  </w:t>
      </w:r>
    </w:p>
    <w:p w14:paraId="4926CF0C" w14:textId="5DEC4977" w:rsidR="00024AEE" w:rsidRPr="007E1A0D" w:rsidRDefault="00DB2851" w:rsidP="00A943F5">
      <w:pPr>
        <w:pStyle w:val="ListParagraph"/>
        <w:numPr>
          <w:ilvl w:val="0"/>
          <w:numId w:val="39"/>
        </w:numPr>
        <w:rPr>
          <w:sz w:val="22"/>
          <w:szCs w:val="22"/>
          <w:lang w:eastAsia="zh-CN"/>
        </w:rPr>
      </w:pPr>
      <w:r w:rsidRPr="007E1A0D">
        <w:rPr>
          <w:i/>
          <w:iCs/>
          <w:sz w:val="22"/>
          <w:szCs w:val="22"/>
          <w:lang w:eastAsia="zh-CN"/>
        </w:rPr>
        <w:t>Artificial Neural Network (ANN) Models for Classification:</w:t>
      </w:r>
      <w:r w:rsidRPr="007E1A0D">
        <w:rPr>
          <w:sz w:val="22"/>
          <w:szCs w:val="22"/>
          <w:lang w:eastAsia="zh-CN"/>
        </w:rPr>
        <w:t xml:space="preserve"> </w:t>
      </w:r>
      <w:proofErr w:type="spellStart"/>
      <w:r w:rsidRPr="007E1A0D">
        <w:rPr>
          <w:sz w:val="22"/>
          <w:szCs w:val="22"/>
          <w:lang w:eastAsia="zh-CN"/>
        </w:rPr>
        <w:t>Dwivedi</w:t>
      </w:r>
      <w:proofErr w:type="spellEnd"/>
      <w:r w:rsidRPr="007E1A0D">
        <w:rPr>
          <w:sz w:val="22"/>
          <w:szCs w:val="22"/>
          <w:lang w:eastAsia="zh-CN"/>
        </w:rPr>
        <w:t xml:space="preserve"> </w:t>
      </w:r>
      <w:r w:rsidR="00024AEE" w:rsidRPr="007E1A0D">
        <w:rPr>
          <w:sz w:val="22"/>
          <w:szCs w:val="22"/>
          <w:lang w:eastAsia="zh-CN"/>
        </w:rPr>
        <w:fldChar w:fldCharType="begin"/>
      </w:r>
      <w:r w:rsidR="00024AEE" w:rsidRPr="007E1A0D">
        <w:rPr>
          <w:sz w:val="22"/>
          <w:szCs w:val="22"/>
          <w:lang w:eastAsia="zh-CN"/>
        </w:rPr>
        <w:instrText xml:space="preserve"> ADDIN EN.CITE &lt;EndNote&gt;&lt;Cite&gt;&lt;Author&gt;Dwivedi&lt;/Author&gt;&lt;Year&gt;2018&lt;/Year&gt;&lt;RecNum&gt;44&lt;/RecNum&gt;&lt;DisplayText&gt;[7]&lt;/DisplayText&gt;&lt;record&gt;&lt;rec-number&gt;44&lt;/rec-number&gt;&lt;foreign-keys&gt;&lt;key app="EN" db-id="ze5r0wv05vprvkevaznxt20zezsazas2a299" timestamp="1705503301"&gt;44&lt;/key&gt;&lt;/foreign-keys&gt;&lt;ref-type name="Journal Article"&gt;17&lt;/ref-type&gt;&lt;contributors&gt;&lt;authors&gt;&lt;author&gt;Dwivedi, Ashok Kumar&lt;/author&gt;&lt;/authors&gt;&lt;/contributors&gt;&lt;titles&gt;&lt;title&gt;Artificial neural network model for effective cancer classification using microarray gene expression data&lt;/title&gt;&lt;secondary-title&gt;Neural Computing and Applications&lt;/secondary-title&gt;&lt;/titles&gt;&lt;periodical&gt;&lt;full-title&gt;Neural Computing and Applications&lt;/full-title&gt;&lt;/periodical&gt;&lt;pages&gt;1545-1554&lt;/pages&gt;&lt;volume&gt;29&lt;/volume&gt;&lt;dates&gt;&lt;year&gt;2018&lt;/year&gt;&lt;/dates&gt;&lt;isbn&gt;0941-0643&lt;/isbn&gt;&lt;urls&gt;&lt;/urls&gt;&lt;/record&gt;&lt;/Cite&gt;&lt;/EndNote&gt;</w:instrText>
      </w:r>
      <w:r w:rsidR="00024AEE" w:rsidRPr="007E1A0D">
        <w:rPr>
          <w:sz w:val="22"/>
          <w:szCs w:val="22"/>
          <w:lang w:eastAsia="zh-CN"/>
        </w:rPr>
        <w:fldChar w:fldCharType="separate"/>
      </w:r>
      <w:r w:rsidR="00024AEE" w:rsidRPr="007E1A0D">
        <w:rPr>
          <w:noProof/>
          <w:sz w:val="22"/>
          <w:szCs w:val="22"/>
          <w:lang w:eastAsia="zh-CN"/>
        </w:rPr>
        <w:t>[7]</w:t>
      </w:r>
      <w:r w:rsidR="00024AEE" w:rsidRPr="007E1A0D">
        <w:rPr>
          <w:sz w:val="22"/>
          <w:szCs w:val="22"/>
          <w:lang w:eastAsia="zh-CN"/>
        </w:rPr>
        <w:fldChar w:fldCharType="end"/>
      </w:r>
      <w:r w:rsidR="00024AEE" w:rsidRPr="007E1A0D">
        <w:rPr>
          <w:sz w:val="22"/>
          <w:szCs w:val="22"/>
          <w:lang w:eastAsia="zh-CN"/>
        </w:rPr>
        <w:t xml:space="preserve"> </w:t>
      </w:r>
      <w:r w:rsidRPr="007E1A0D">
        <w:rPr>
          <w:sz w:val="22"/>
          <w:szCs w:val="22"/>
          <w:lang w:eastAsia="zh-CN"/>
        </w:rPr>
        <w:t xml:space="preserve">applied ANNs to classify leukemia subtypes, demonstrating their superiority over traditional ML methods. </w:t>
      </w:r>
      <w:proofErr w:type="spellStart"/>
      <w:r w:rsidRPr="007E1A0D">
        <w:rPr>
          <w:sz w:val="22"/>
          <w:szCs w:val="22"/>
          <w:lang w:eastAsia="zh-CN"/>
        </w:rPr>
        <w:t>Urda</w:t>
      </w:r>
      <w:proofErr w:type="spellEnd"/>
      <w:r w:rsidRPr="007E1A0D">
        <w:rPr>
          <w:sz w:val="22"/>
          <w:szCs w:val="22"/>
          <w:lang w:eastAsia="zh-CN"/>
        </w:rPr>
        <w:t xml:space="preserve"> et al. </w:t>
      </w:r>
      <w:r w:rsidR="00024AEE" w:rsidRPr="007E1A0D">
        <w:rPr>
          <w:color w:val="222222"/>
          <w:sz w:val="22"/>
          <w:szCs w:val="22"/>
          <w:shd w:val="clear" w:color="auto" w:fill="FFFFFF"/>
          <w:lang w:eastAsia="zh-CN"/>
        </w:rPr>
        <w:fldChar w:fldCharType="begin"/>
      </w:r>
      <w:r w:rsidR="00024AEE" w:rsidRPr="007E1A0D">
        <w:rPr>
          <w:color w:val="222222"/>
          <w:sz w:val="22"/>
          <w:szCs w:val="22"/>
          <w:shd w:val="clear" w:color="auto" w:fill="FFFFFF"/>
          <w:lang w:eastAsia="zh-CN"/>
        </w:rPr>
        <w:instrText xml:space="preserve"> ADDIN EN.CITE &lt;EndNote&gt;&lt;Cite&gt;&lt;Author&gt;Urda&lt;/Author&gt;&lt;Year&gt;2017&lt;/Year&gt;&lt;RecNum&gt;37&lt;/RecNum&gt;&lt;DisplayText&gt;[8]&lt;/DisplayText&gt;&lt;record&gt;&lt;rec-number&gt;37&lt;/rec-number&gt;&lt;foreign-keys&gt;&lt;key app="EN" db-id="ze5r0wv05vprvkevaznxt20zezsazas2a299" timestamp="1705422152"&gt;37&lt;/key&gt;&lt;/foreign-keys&gt;&lt;ref-type name="Conference Proceedings"&gt;10&lt;/ref-type&gt;&lt;contributors&gt;&lt;authors&gt;&lt;author&gt;Urda, Daniel&lt;/author&gt;&lt;author&gt;Montes-Torres, Julio&lt;/author&gt;&lt;author&gt;Moreno, Fernando&lt;/author&gt;&lt;author&gt;Franco, Leonardo&lt;/author&gt;&lt;author&gt;Jerez, José M&lt;/author&gt;&lt;/authors&gt;&lt;/contributors&gt;&lt;titles&gt;&lt;title&gt;Deep learning to analyze RNA-seq gene expression data&lt;/title&gt;&lt;secondary-title&gt;Advances in Computational Intelligence: 14th International Work-Conference on Artificial Neural Networks, IWANN 2017, Cadiz, Spain, June 14-16, 2017, Proceedings, Part II 14&lt;/secondary-title&gt;&lt;/titles&gt;&lt;pages&gt;50-59&lt;/pages&gt;&lt;dates&gt;&lt;year&gt;2017&lt;/year&gt;&lt;/dates&gt;&lt;publisher&gt;Springer&lt;/publisher&gt;&lt;isbn&gt;3319591460&lt;/isbn&gt;&lt;urls&gt;&lt;/urls&gt;&lt;/record&gt;&lt;/Cite&gt;&lt;/EndNote&gt;</w:instrText>
      </w:r>
      <w:r w:rsidR="00024AEE" w:rsidRPr="007E1A0D">
        <w:rPr>
          <w:color w:val="222222"/>
          <w:sz w:val="22"/>
          <w:szCs w:val="22"/>
          <w:shd w:val="clear" w:color="auto" w:fill="FFFFFF"/>
          <w:lang w:eastAsia="zh-CN"/>
        </w:rPr>
        <w:fldChar w:fldCharType="separate"/>
      </w:r>
      <w:r w:rsidR="00024AEE" w:rsidRPr="007E1A0D">
        <w:rPr>
          <w:noProof/>
          <w:color w:val="222222"/>
          <w:sz w:val="22"/>
          <w:szCs w:val="22"/>
          <w:shd w:val="clear" w:color="auto" w:fill="FFFFFF"/>
          <w:lang w:eastAsia="zh-CN"/>
        </w:rPr>
        <w:t>[8]</w:t>
      </w:r>
      <w:r w:rsidR="00024AEE" w:rsidRPr="007E1A0D">
        <w:rPr>
          <w:color w:val="222222"/>
          <w:sz w:val="22"/>
          <w:szCs w:val="22"/>
          <w:shd w:val="clear" w:color="auto" w:fill="FFFFFF"/>
          <w:lang w:eastAsia="zh-CN"/>
        </w:rPr>
        <w:fldChar w:fldCharType="end"/>
      </w:r>
      <w:r w:rsidR="00024AEE" w:rsidRPr="007E1A0D">
        <w:rPr>
          <w:color w:val="222222"/>
          <w:sz w:val="22"/>
          <w:szCs w:val="22"/>
          <w:shd w:val="clear" w:color="auto" w:fill="FFFFFF"/>
          <w:lang w:eastAsia="zh-CN"/>
        </w:rPr>
        <w:t xml:space="preserve"> </w:t>
      </w:r>
      <w:r w:rsidRPr="007E1A0D">
        <w:rPr>
          <w:sz w:val="22"/>
          <w:szCs w:val="22"/>
          <w:lang w:eastAsia="zh-CN"/>
        </w:rPr>
        <w:t>also employed ANNs for tumor classification, preceded by dimensionality reduction techniques like t-tests or lasso regression to filter out highly correlated genes.</w:t>
      </w:r>
    </w:p>
    <w:p w14:paraId="21C0FD70" w14:textId="35EB39C8" w:rsidR="00024AEE" w:rsidRPr="007E1A0D" w:rsidRDefault="00DB2851" w:rsidP="00A943F5">
      <w:pPr>
        <w:pStyle w:val="ListParagraph"/>
        <w:numPr>
          <w:ilvl w:val="0"/>
          <w:numId w:val="39"/>
        </w:numPr>
        <w:rPr>
          <w:sz w:val="22"/>
          <w:szCs w:val="22"/>
          <w:lang w:eastAsia="zh-CN"/>
        </w:rPr>
      </w:pPr>
      <w:proofErr w:type="spellStart"/>
      <w:r w:rsidRPr="007E1A0D">
        <w:rPr>
          <w:i/>
          <w:iCs/>
          <w:sz w:val="22"/>
          <w:szCs w:val="22"/>
          <w:lang w:eastAsia="zh-CN"/>
        </w:rPr>
        <w:t>Autoencoders</w:t>
      </w:r>
      <w:proofErr w:type="spellEnd"/>
      <w:r w:rsidRPr="007E1A0D">
        <w:rPr>
          <w:i/>
          <w:iCs/>
          <w:sz w:val="22"/>
          <w:szCs w:val="22"/>
          <w:lang w:eastAsia="zh-CN"/>
        </w:rPr>
        <w:t xml:space="preserve"> for Dimensionality Reduction:</w:t>
      </w:r>
      <w:r w:rsidRPr="007E1A0D">
        <w:rPr>
          <w:sz w:val="22"/>
          <w:szCs w:val="22"/>
          <w:lang w:eastAsia="zh-CN"/>
        </w:rPr>
        <w:t xml:space="preserve"> </w:t>
      </w:r>
      <w:proofErr w:type="spellStart"/>
      <w:r w:rsidR="00B903C3" w:rsidRPr="00B903C3">
        <w:rPr>
          <w:sz w:val="22"/>
          <w:szCs w:val="22"/>
          <w:lang w:eastAsia="zh-CN"/>
        </w:rPr>
        <w:t>Autoencoders</w:t>
      </w:r>
      <w:proofErr w:type="spellEnd"/>
      <w:r w:rsidR="00B903C3" w:rsidRPr="00B903C3">
        <w:rPr>
          <w:sz w:val="22"/>
          <w:szCs w:val="22"/>
          <w:lang w:eastAsia="zh-CN"/>
        </w:rPr>
        <w:t xml:space="preserve"> can further advance dimensionality reduction.</w:t>
      </w:r>
      <w:r w:rsidRPr="007E1A0D">
        <w:rPr>
          <w:sz w:val="22"/>
          <w:szCs w:val="22"/>
          <w:lang w:eastAsia="zh-CN"/>
        </w:rPr>
        <w:t xml:space="preserve"> Xiao et al. </w:t>
      </w:r>
      <w:r w:rsidR="00024AEE" w:rsidRPr="007E1A0D">
        <w:rPr>
          <w:sz w:val="22"/>
          <w:szCs w:val="22"/>
          <w:lang w:eastAsia="zh-CN"/>
        </w:rPr>
        <w:fldChar w:fldCharType="begin"/>
      </w:r>
      <w:r w:rsidR="00024AEE" w:rsidRPr="007E1A0D">
        <w:rPr>
          <w:sz w:val="22"/>
          <w:szCs w:val="22"/>
          <w:lang w:eastAsia="zh-CN"/>
        </w:rPr>
        <w:instrText xml:space="preserve"> ADDIN EN.CITE &lt;EndNote&gt;&lt;Cite&gt;&lt;Author&gt;Xiao&lt;/Author&gt;&lt;Year&gt;2018&lt;/Year&gt;&lt;RecNum&gt;38&lt;/RecNum&gt;&lt;DisplayText&gt;[9]&lt;/DisplayText&gt;&lt;record&gt;&lt;rec-number&gt;38&lt;/rec-number&gt;&lt;foreign-keys&gt;&lt;key app="EN" db-id="ze5r0wv05vprvkevaznxt20zezsazas2a299" timestamp="1705422501"&gt;38&lt;/key&gt;&lt;/foreign-keys&gt;&lt;ref-type name="Journal Article"&gt;17&lt;/ref-type&gt;&lt;contributors&gt;&lt;authors&gt;&lt;author&gt;Xiao, Yawen&lt;/author&gt;&lt;author&gt;Wu, Jun&lt;/author&gt;&lt;author&gt;Lin, Zongli&lt;/author&gt;&lt;author&gt;Zhao, Xiaodong&lt;/author&gt;&lt;/authors&gt;&lt;/contributors&gt;&lt;titles&gt;&lt;title&gt;A semi-supervised deep learning method based on stacked sparse auto-encoder for cancer prediction using RNA-seq data&lt;/title&gt;&lt;secondary-title&gt;Computer methods and programs in biomedicine&lt;/secondary-title&gt;&lt;/titles&gt;&lt;periodical&gt;&lt;full-title&gt;Computer methods and programs in biomedicine&lt;/full-title&gt;&lt;/periodical&gt;&lt;pages&gt;99-105&lt;/pages&gt;&lt;volume&gt;166&lt;/volume&gt;&lt;dates&gt;&lt;year&gt;2018&lt;/year&gt;&lt;/dates&gt;&lt;isbn&gt;0169-2607&lt;/isbn&gt;&lt;urls&gt;&lt;/urls&gt;&lt;/record&gt;&lt;/Cite&gt;&lt;/EndNote&gt;</w:instrText>
      </w:r>
      <w:r w:rsidR="00024AEE" w:rsidRPr="007E1A0D">
        <w:rPr>
          <w:sz w:val="22"/>
          <w:szCs w:val="22"/>
          <w:lang w:eastAsia="zh-CN"/>
        </w:rPr>
        <w:fldChar w:fldCharType="separate"/>
      </w:r>
      <w:r w:rsidR="00024AEE" w:rsidRPr="007E1A0D">
        <w:rPr>
          <w:noProof/>
          <w:sz w:val="22"/>
          <w:szCs w:val="22"/>
          <w:lang w:eastAsia="zh-CN"/>
        </w:rPr>
        <w:t>[9]</w:t>
      </w:r>
      <w:r w:rsidR="00024AEE" w:rsidRPr="007E1A0D">
        <w:rPr>
          <w:sz w:val="22"/>
          <w:szCs w:val="22"/>
          <w:lang w:eastAsia="zh-CN"/>
        </w:rPr>
        <w:fldChar w:fldCharType="end"/>
      </w:r>
      <w:r w:rsidR="00024AEE" w:rsidRPr="007E1A0D">
        <w:rPr>
          <w:sz w:val="22"/>
          <w:szCs w:val="22"/>
          <w:lang w:eastAsia="zh-CN"/>
        </w:rPr>
        <w:t xml:space="preserve"> </w:t>
      </w:r>
      <w:r w:rsidRPr="007E1A0D">
        <w:rPr>
          <w:sz w:val="22"/>
          <w:szCs w:val="22"/>
          <w:lang w:eastAsia="zh-CN"/>
        </w:rPr>
        <w:t xml:space="preserve">utilized a stacked sparse </w:t>
      </w:r>
      <w:proofErr w:type="spellStart"/>
      <w:r w:rsidRPr="007E1A0D">
        <w:rPr>
          <w:sz w:val="22"/>
          <w:szCs w:val="22"/>
          <w:lang w:eastAsia="zh-CN"/>
        </w:rPr>
        <w:t>autoencoder</w:t>
      </w:r>
      <w:proofErr w:type="spellEnd"/>
      <w:r w:rsidRPr="007E1A0D">
        <w:rPr>
          <w:sz w:val="22"/>
          <w:szCs w:val="22"/>
          <w:lang w:eastAsia="zh-CN"/>
        </w:rPr>
        <w:t xml:space="preserve"> for dimensionality reduction before classification with ANNs. Teixeira et al. </w:t>
      </w:r>
      <w:r w:rsidR="00024AEE" w:rsidRPr="007E1A0D">
        <w:rPr>
          <w:color w:val="1F1F1F"/>
          <w:sz w:val="22"/>
          <w:szCs w:val="22"/>
          <w:lang w:eastAsia="zh-CN"/>
        </w:rPr>
        <w:fldChar w:fldCharType="begin"/>
      </w:r>
      <w:r w:rsidR="00B674B4">
        <w:rPr>
          <w:color w:val="1F1F1F"/>
          <w:sz w:val="22"/>
          <w:szCs w:val="22"/>
          <w:lang w:eastAsia="zh-CN"/>
        </w:rPr>
        <w:instrText xml:space="preserve"> ADDIN EN.CITE &lt;EndNote&gt;&lt;Cite&gt;&lt;Author&gt;Teixeira&lt;/Author&gt;&lt;Year&gt;2017&lt;/Year&gt;&lt;RecNum&gt;47&lt;/RecNum&gt;&lt;DisplayText&gt;[24]&lt;/DisplayText&gt;&lt;record&gt;&lt;rec-number&gt;47&lt;/rec-number&gt;&lt;foreign-keys&gt;&lt;key app="EN" db-id="ze5r0wv05vprvkevaznxt20zezsazas2a299" timestamp="1705504194"&gt;47&lt;/key&gt;&lt;/foreign-keys&gt;&lt;ref-type name="Conference Proceedings"&gt;10&lt;/ref-type&gt;&lt;contributors&gt;&lt;authors&gt;&lt;author&gt;Teixeira, Vitor&lt;/author&gt;&lt;author&gt;Camacho, Rui&lt;/author&gt;&lt;author&gt;Ferreira, Pedro G&lt;/author&gt;&lt;/authors&gt;&lt;/contributors&gt;&lt;titles&gt;&lt;title&gt;Learning influential genes on cancer gene expression data with stacked denoising autoencoders&lt;/title&gt;&lt;secondary-title&gt;2017 IEEE International Conference on Bioinformatics and Biomedicine (BIBM)&lt;/secondary-title&gt;&lt;/titles&gt;&lt;pages&gt;1201-1205&lt;/pages&gt;&lt;dates&gt;&lt;year&gt;2017&lt;/year&gt;&lt;/dates&gt;&lt;publisher&gt;IEEE&lt;/publisher&gt;&lt;isbn&gt;1509030506&lt;/isbn&gt;&lt;urls&gt;&lt;/urls&gt;&lt;/record&gt;&lt;/Cite&gt;&lt;/EndNote&gt;</w:instrText>
      </w:r>
      <w:r w:rsidR="00024AEE" w:rsidRPr="007E1A0D">
        <w:rPr>
          <w:color w:val="1F1F1F"/>
          <w:sz w:val="22"/>
          <w:szCs w:val="22"/>
          <w:lang w:eastAsia="zh-CN"/>
        </w:rPr>
        <w:fldChar w:fldCharType="separate"/>
      </w:r>
      <w:r w:rsidR="00B674B4">
        <w:rPr>
          <w:noProof/>
          <w:color w:val="1F1F1F"/>
          <w:sz w:val="22"/>
          <w:szCs w:val="22"/>
          <w:lang w:eastAsia="zh-CN"/>
        </w:rPr>
        <w:t>[24]</w:t>
      </w:r>
      <w:r w:rsidR="00024AEE" w:rsidRPr="007E1A0D">
        <w:rPr>
          <w:color w:val="1F1F1F"/>
          <w:sz w:val="22"/>
          <w:szCs w:val="22"/>
          <w:lang w:eastAsia="zh-CN"/>
        </w:rPr>
        <w:fldChar w:fldCharType="end"/>
      </w:r>
      <w:r w:rsidR="00024AEE" w:rsidRPr="007E1A0D">
        <w:rPr>
          <w:sz w:val="22"/>
          <w:szCs w:val="22"/>
          <w:lang w:eastAsia="zh-CN"/>
        </w:rPr>
        <w:t xml:space="preserve"> </w:t>
      </w:r>
      <w:r w:rsidRPr="007E1A0D">
        <w:rPr>
          <w:sz w:val="22"/>
          <w:szCs w:val="22"/>
          <w:lang w:eastAsia="zh-CN"/>
        </w:rPr>
        <w:t xml:space="preserve">implemented a stacked </w:t>
      </w:r>
      <w:proofErr w:type="spellStart"/>
      <w:r w:rsidRPr="007E1A0D">
        <w:rPr>
          <w:sz w:val="22"/>
          <w:szCs w:val="22"/>
          <w:lang w:eastAsia="zh-CN"/>
        </w:rPr>
        <w:t>denoising</w:t>
      </w:r>
      <w:proofErr w:type="spellEnd"/>
      <w:r w:rsidRPr="007E1A0D">
        <w:rPr>
          <w:sz w:val="22"/>
          <w:szCs w:val="22"/>
          <w:lang w:eastAsia="zh-CN"/>
        </w:rPr>
        <w:t xml:space="preserve"> </w:t>
      </w:r>
      <w:proofErr w:type="spellStart"/>
      <w:r w:rsidRPr="007E1A0D">
        <w:rPr>
          <w:sz w:val="22"/>
          <w:szCs w:val="22"/>
          <w:lang w:eastAsia="zh-CN"/>
        </w:rPr>
        <w:t>autoencoder</w:t>
      </w:r>
      <w:proofErr w:type="spellEnd"/>
      <w:r w:rsidRPr="007E1A0D">
        <w:rPr>
          <w:sz w:val="22"/>
          <w:szCs w:val="22"/>
          <w:lang w:eastAsia="zh-CN"/>
        </w:rPr>
        <w:t xml:space="preserve"> for the same purpose, comparing the efficacy of </w:t>
      </w:r>
      <w:proofErr w:type="spellStart"/>
      <w:r w:rsidRPr="007E1A0D">
        <w:rPr>
          <w:sz w:val="22"/>
          <w:szCs w:val="22"/>
          <w:lang w:eastAsia="zh-CN"/>
        </w:rPr>
        <w:t>autoencoders</w:t>
      </w:r>
      <w:proofErr w:type="spellEnd"/>
      <w:r w:rsidRPr="007E1A0D">
        <w:rPr>
          <w:sz w:val="22"/>
          <w:szCs w:val="22"/>
          <w:lang w:eastAsia="zh-CN"/>
        </w:rPr>
        <w:t xml:space="preserve"> against linear (PCA) and nonlinear (KPCA) dimensionality reduction methods.</w:t>
      </w:r>
    </w:p>
    <w:p w14:paraId="1101A3EE" w14:textId="30AE23EA" w:rsidR="00DB2851" w:rsidRPr="00024AEE" w:rsidRDefault="00DB2851" w:rsidP="00A943F5">
      <w:pPr>
        <w:pStyle w:val="ListParagraph"/>
        <w:numPr>
          <w:ilvl w:val="0"/>
          <w:numId w:val="39"/>
        </w:numPr>
        <w:rPr>
          <w:sz w:val="22"/>
          <w:szCs w:val="22"/>
          <w:lang w:eastAsia="zh-CN"/>
        </w:rPr>
      </w:pPr>
      <w:r w:rsidRPr="00024AEE">
        <w:rPr>
          <w:i/>
          <w:iCs/>
          <w:sz w:val="22"/>
          <w:szCs w:val="22"/>
          <w:lang w:eastAsia="zh-CN"/>
        </w:rPr>
        <w:t>Transformer Models in Single-Cell RNA-</w:t>
      </w:r>
      <w:proofErr w:type="spellStart"/>
      <w:r w:rsidRPr="00024AEE">
        <w:rPr>
          <w:i/>
          <w:iCs/>
          <w:sz w:val="22"/>
          <w:szCs w:val="22"/>
          <w:lang w:eastAsia="zh-CN"/>
        </w:rPr>
        <w:t>Seq</w:t>
      </w:r>
      <w:proofErr w:type="spellEnd"/>
      <w:r w:rsidRPr="00024AEE">
        <w:rPr>
          <w:i/>
          <w:iCs/>
          <w:sz w:val="22"/>
          <w:szCs w:val="22"/>
          <w:lang w:eastAsia="zh-CN"/>
        </w:rPr>
        <w:t>:</w:t>
      </w:r>
      <w:r w:rsidRPr="00024AEE">
        <w:rPr>
          <w:sz w:val="22"/>
          <w:szCs w:val="22"/>
          <w:lang w:eastAsia="zh-CN"/>
        </w:rPr>
        <w:t xml:space="preserve"> The maturation of single-cell RNA-</w:t>
      </w:r>
      <w:proofErr w:type="spellStart"/>
      <w:r w:rsidRPr="00024AEE">
        <w:rPr>
          <w:sz w:val="22"/>
          <w:szCs w:val="22"/>
          <w:lang w:eastAsia="zh-CN"/>
        </w:rPr>
        <w:t>Seq</w:t>
      </w:r>
      <w:proofErr w:type="spellEnd"/>
      <w:r w:rsidRPr="00024AEE">
        <w:rPr>
          <w:sz w:val="22"/>
          <w:szCs w:val="22"/>
          <w:lang w:eastAsia="zh-CN"/>
        </w:rPr>
        <w:t xml:space="preserve"> technology and the adaptability of transformer models have led to new research avenues</w:t>
      </w:r>
      <w:r w:rsidR="00024AEE" w:rsidRPr="00024AEE">
        <w:rPr>
          <w:sz w:val="22"/>
          <w:szCs w:val="22"/>
          <w:lang w:eastAsia="zh-CN"/>
        </w:rPr>
        <w:t xml:space="preserve"> </w:t>
      </w:r>
      <w:r w:rsidR="00024AEE" w:rsidRPr="00024AEE">
        <w:rPr>
          <w:sz w:val="22"/>
          <w:szCs w:val="22"/>
          <w:lang w:eastAsia="zh-CN"/>
        </w:rPr>
        <w:fldChar w:fldCharType="begin">
          <w:fldData xml:space="preserve">PEVuZE5vdGU+PENpdGU+PEF1dGhvcj5DaGVuPC9BdXRob3I+PFllYXI+MjAyMzwvWWVhcj48UmVj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=
</w:fldData>
        </w:fldChar>
      </w:r>
      <w:r w:rsidR="00B674B4">
        <w:rPr>
          <w:sz w:val="22"/>
          <w:szCs w:val="22"/>
          <w:lang w:eastAsia="zh-CN"/>
        </w:rPr>
        <w:instrText xml:space="preserve"> ADDIN EN.CITE </w:instrText>
      </w:r>
      <w:r w:rsidR="00B674B4">
        <w:rPr>
          <w:sz w:val="22"/>
          <w:szCs w:val="22"/>
          <w:lang w:eastAsia="zh-CN"/>
        </w:rPr>
        <w:fldChar w:fldCharType="begin">
          <w:fldData xml:space="preserve">PEVuZE5vdGU+PENpdGU+PEF1dGhvcj5DaGVuPC9BdXRob3I+PFllYXI+MjAyMzwvWWVhcj48UmVj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=
</w:fldData>
        </w:fldChar>
      </w:r>
      <w:r w:rsidR="00B674B4">
        <w:rPr>
          <w:sz w:val="22"/>
          <w:szCs w:val="22"/>
          <w:lang w:eastAsia="zh-CN"/>
        </w:rPr>
        <w:instrText xml:space="preserve"> ADDIN EN.CITE.DATA </w:instrText>
      </w:r>
      <w:r w:rsidR="00B674B4">
        <w:rPr>
          <w:sz w:val="22"/>
          <w:szCs w:val="22"/>
          <w:lang w:eastAsia="zh-CN"/>
        </w:rPr>
      </w:r>
      <w:r w:rsidR="00B674B4">
        <w:rPr>
          <w:sz w:val="22"/>
          <w:szCs w:val="22"/>
          <w:lang w:eastAsia="zh-CN"/>
        </w:rPr>
        <w:fldChar w:fldCharType="end"/>
      </w:r>
      <w:r w:rsidR="00024AEE" w:rsidRPr="00024AEE">
        <w:rPr>
          <w:sz w:val="22"/>
          <w:szCs w:val="22"/>
          <w:lang w:eastAsia="zh-CN"/>
        </w:rPr>
      </w:r>
      <w:r w:rsidR="00024AEE" w:rsidRPr="00024AEE">
        <w:rPr>
          <w:sz w:val="22"/>
          <w:szCs w:val="22"/>
          <w:lang w:eastAsia="zh-CN"/>
        </w:rPr>
        <w:fldChar w:fldCharType="separate"/>
      </w:r>
      <w:r w:rsidR="00B674B4">
        <w:rPr>
          <w:noProof/>
          <w:sz w:val="22"/>
          <w:szCs w:val="22"/>
          <w:lang w:eastAsia="zh-CN"/>
        </w:rPr>
        <w:t>[25-28]</w:t>
      </w:r>
      <w:r w:rsidR="00024AEE" w:rsidRPr="00024AEE">
        <w:rPr>
          <w:sz w:val="22"/>
          <w:szCs w:val="22"/>
          <w:lang w:eastAsia="zh-CN"/>
        </w:rPr>
        <w:fldChar w:fldCharType="end"/>
      </w:r>
      <w:r w:rsidRPr="00024AEE">
        <w:rPr>
          <w:sz w:val="22"/>
          <w:szCs w:val="22"/>
          <w:lang w:eastAsia="zh-CN"/>
        </w:rPr>
        <w:t>. TOSICA [20]</w:t>
      </w:r>
      <w:ins w:id="1" w:author="Hao Lu" w:date="2024-03-07T16:10:00Z">
        <w:r w:rsidR="00C655CA">
          <w:rPr>
            <w:sz w:val="22"/>
            <w:szCs w:val="22"/>
            <w:lang w:eastAsia="zh-CN"/>
          </w:rPr>
          <w:t xml:space="preserve"> </w:t>
        </w:r>
      </w:ins>
      <w:r w:rsidRPr="00024AEE">
        <w:rPr>
          <w:sz w:val="22"/>
          <w:szCs w:val="22"/>
          <w:lang w:eastAsia="zh-CN"/>
        </w:rPr>
        <w:t>represents the state-of-the-art in cell</w:t>
      </w:r>
      <w:r w:rsidR="009156F5">
        <w:rPr>
          <w:sz w:val="22"/>
          <w:szCs w:val="22"/>
          <w:lang w:eastAsia="zh-CN"/>
        </w:rPr>
        <w:t>-</w:t>
      </w:r>
      <w:r w:rsidRPr="00024AEE">
        <w:rPr>
          <w:sz w:val="22"/>
          <w:szCs w:val="22"/>
          <w:lang w:eastAsia="zh-CN"/>
        </w:rPr>
        <w:t>type prediction</w:t>
      </w:r>
      <w:r w:rsidR="00C655CA">
        <w:rPr>
          <w:sz w:val="22"/>
          <w:szCs w:val="22"/>
          <w:lang w:eastAsia="zh-CN"/>
        </w:rPr>
        <w:t xml:space="preserve"> </w:t>
      </w:r>
      <w:r w:rsidR="00C655CA" w:rsidRPr="00024AEE">
        <w:rPr>
          <w:sz w:val="22"/>
          <w:szCs w:val="22"/>
          <w:lang w:eastAsia="zh-CN"/>
        </w:rPr>
        <w:t>without relying on self-supervised pre-training</w:t>
      </w:r>
      <w:r w:rsidRPr="00024AEE">
        <w:rPr>
          <w:sz w:val="22"/>
          <w:szCs w:val="22"/>
          <w:lang w:eastAsia="zh-CN"/>
        </w:rPr>
        <w:t>. This paper contrasts a fine-tuned pre-trained TOSICA model against our model on smaller datasets to highlight our model</w:t>
      </w:r>
      <w:r w:rsidR="00DB2365">
        <w:rPr>
          <w:sz w:val="22"/>
          <w:szCs w:val="22"/>
          <w:lang w:eastAsia="zh-CN"/>
        </w:rPr>
        <w:t>’</w:t>
      </w:r>
      <w:r w:rsidRPr="00024AEE">
        <w:rPr>
          <w:sz w:val="22"/>
          <w:szCs w:val="22"/>
          <w:lang w:eastAsia="zh-CN"/>
        </w:rPr>
        <w:t>s efficacy.</w:t>
      </w:r>
    </w:p>
    <w:p w14:paraId="5A1CC482" w14:textId="7BF6499E" w:rsidR="00DB2851" w:rsidRDefault="00DB2851" w:rsidP="00A943F5">
      <w:pPr>
        <w:rPr>
          <w:lang w:eastAsia="zh-CN"/>
        </w:rPr>
      </w:pPr>
      <w:r w:rsidRPr="00024AEE">
        <w:rPr>
          <w:lang w:eastAsia="zh-CN"/>
        </w:rPr>
        <w:t xml:space="preserve">This study introduces a novel approach by modeling gene profile data as point clouds and employing a lightweight </w:t>
      </w:r>
      <w:proofErr w:type="spellStart"/>
      <w:r w:rsidRPr="00024AEE">
        <w:rPr>
          <w:lang w:eastAsia="zh-CN"/>
        </w:rPr>
        <w:t>PointNet</w:t>
      </w:r>
      <w:proofErr w:type="spellEnd"/>
      <w:r w:rsidRPr="00024AEE">
        <w:rPr>
          <w:lang w:eastAsia="zh-CN"/>
        </w:rPr>
        <w:t xml:space="preserve"> for feature extraction. </w:t>
      </w:r>
      <w:proofErr w:type="spellStart"/>
      <w:r w:rsidRPr="00024AEE">
        <w:rPr>
          <w:lang w:eastAsia="zh-CN"/>
        </w:rPr>
        <w:t>PointNet</w:t>
      </w:r>
      <w:proofErr w:type="spellEnd"/>
      <w:r w:rsidRPr="00024AEE">
        <w:rPr>
          <w:lang w:eastAsia="zh-CN"/>
        </w:rPr>
        <w:t xml:space="preserve"> </w:t>
      </w:r>
      <w:r w:rsidR="00024AEE" w:rsidRPr="00024AEE">
        <w:rPr>
          <w:lang w:eastAsia="zh-CN"/>
        </w:rPr>
        <w:fldChar w:fldCharType="begin"/>
      </w:r>
      <w:r w:rsidR="00B674B4">
        <w:rPr>
          <w:lang w:eastAsia="zh-CN"/>
        </w:rPr>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rsidR="00024AEE" w:rsidRPr="00024AEE">
        <w:rPr>
          <w:lang w:eastAsia="zh-CN"/>
        </w:rPr>
        <w:fldChar w:fldCharType="separate"/>
      </w:r>
      <w:r w:rsidR="00B674B4">
        <w:rPr>
          <w:noProof/>
          <w:lang w:eastAsia="zh-CN"/>
        </w:rPr>
        <w:t>[18]</w:t>
      </w:r>
      <w:r w:rsidR="00024AEE" w:rsidRPr="00024AEE">
        <w:rPr>
          <w:lang w:eastAsia="zh-CN"/>
        </w:rPr>
        <w:fldChar w:fldCharType="end"/>
      </w:r>
      <w:r w:rsidR="00024AEE" w:rsidRPr="00024AEE">
        <w:rPr>
          <w:lang w:eastAsia="zh-CN"/>
        </w:rPr>
        <w:t xml:space="preserve">, </w:t>
      </w:r>
      <w:r w:rsidRPr="00024AEE">
        <w:rPr>
          <w:lang w:eastAsia="zh-CN"/>
        </w:rPr>
        <w:t xml:space="preserve">a pioneering </w:t>
      </w:r>
      <w:r w:rsidR="00610353">
        <w:rPr>
          <w:lang w:eastAsia="zh-CN"/>
        </w:rPr>
        <w:t>3D point cloud analysis model</w:t>
      </w:r>
      <w:r>
        <w:rPr>
          <w:lang w:eastAsia="zh-CN"/>
        </w:rPr>
        <w:t xml:space="preserve">, processes point clouds directly while maintaining permutation invariance, </w:t>
      </w:r>
      <w:r w:rsidR="009156F5">
        <w:rPr>
          <w:lang w:eastAsia="zh-CN"/>
        </w:rPr>
        <w:t xml:space="preserve">which is </w:t>
      </w:r>
      <w:r>
        <w:rPr>
          <w:lang w:eastAsia="zh-CN"/>
        </w:rPr>
        <w:t>essential for the</w:t>
      </w:r>
      <w:r w:rsidR="005069A5">
        <w:rPr>
          <w:lang w:eastAsia="zh-CN"/>
        </w:rPr>
        <w:t>ir irregular format</w:t>
      </w:r>
      <w:r>
        <w:rPr>
          <w:lang w:eastAsia="zh-CN"/>
        </w:rPr>
        <w:t>. Its application to tasks such as classification and segmentation has demonstrated robustness against noise and occlusion, establishing it as a foundational model in 3D computer vision and inspiring further developments in point cloud processing.</w:t>
      </w:r>
    </w:p>
    <w:p w14:paraId="262D9354" w14:textId="77777777" w:rsidR="00A8190F" w:rsidRDefault="00A8190F" w:rsidP="00A8190F">
      <w:pPr>
        <w:pStyle w:val="Heading1"/>
        <w:numPr>
          <w:ilvl w:val="0"/>
          <w:numId w:val="3"/>
        </w:numPr>
        <w:spacing w:before="120" w:after="120"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Materials and </w:t>
      </w:r>
      <w:r w:rsidRPr="0091036D">
        <w:rPr>
          <w:rFonts w:ascii="Times New Roman" w:hAnsi="Times New Roman" w:cs="Times New Roman"/>
          <w:b/>
          <w:bCs/>
          <w:color w:val="000000" w:themeColor="text1"/>
        </w:rPr>
        <w:t>Methods</w:t>
      </w:r>
    </w:p>
    <w:p w14:paraId="3D79D781" w14:textId="77777777" w:rsidR="00A8190F" w:rsidRDefault="00A8190F" w:rsidP="00A8190F">
      <w:pPr>
        <w:pStyle w:val="Heading2"/>
        <w:numPr>
          <w:ilvl w:val="1"/>
          <w:numId w:val="3"/>
        </w:numPr>
        <w:spacing w:before="120"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w:t>
      </w:r>
      <w:r w:rsidRPr="0082106E">
        <w:rPr>
          <w:rFonts w:ascii="Times New Roman" w:hAnsi="Times New Roman" w:cs="Times New Roman"/>
          <w:b/>
          <w:bCs/>
          <w:color w:val="000000" w:themeColor="text1"/>
          <w:sz w:val="24"/>
          <w:szCs w:val="24"/>
        </w:rPr>
        <w:t>:</w:t>
      </w:r>
    </w:p>
    <w:p w14:paraId="6B89A29A" w14:textId="5524A97A" w:rsidR="00983A0D" w:rsidRDefault="00983A0D" w:rsidP="00877EF1">
      <w:r>
        <w:t>This study utilized publicly accessible RNA-</w:t>
      </w:r>
      <w:proofErr w:type="spellStart"/>
      <w:r>
        <w:t>Seq</w:t>
      </w:r>
      <w:proofErr w:type="spellEnd"/>
      <w:r>
        <w:t xml:space="preserve"> gene expression datasets from the Genomic Data Commons </w:t>
      </w:r>
      <w:r w:rsidR="00EB2E2F">
        <w:t>(GDC)</w:t>
      </w:r>
      <w:r w:rsidR="004F66DC" w:rsidDel="004F66DC">
        <w:rPr>
          <w:rStyle w:val="FootnoteReference"/>
        </w:rPr>
        <w:t xml:space="preserve"> </w:t>
      </w:r>
      <w:r w:rsidR="00C262EF">
        <w:fldChar w:fldCharType="begin"/>
      </w:r>
      <w:r w:rsidR="00B674B4">
        <w:instrText xml:space="preserve"> ADDIN EN.CITE &lt;EndNote&gt;&lt;Cite&gt;&lt;Author&gt;Heath&lt;/Author&gt;&lt;Year&gt;2021&lt;/Year&gt;&lt;RecNum&gt;77&lt;/RecNum&gt;&lt;DisplayText&gt;[29]&lt;/DisplayText&gt;&lt;record&gt;&lt;rec-number&gt;77&lt;/rec-number&gt;&lt;foreign-keys&gt;&lt;key app="EN" db-id="ze5r0wv05vprvkevaznxt20zezsazas2a299" timestamp="1708532107"&gt;77&lt;/key&gt;&lt;/foreign-keys&gt;&lt;ref-type name="Journal Article"&gt;17&lt;/ref-type&gt;&lt;contributors&gt;&lt;authors&gt;&lt;author&gt;Heath, Allison P&lt;/author&gt;&lt;author&gt;Ferretti, Vincent&lt;/author&gt;&lt;author&gt;Agrawal, Stuti&lt;/author&gt;&lt;author&gt;An, Maksim&lt;/author&gt;&lt;author&gt;Angelakos, James C&lt;/author&gt;&lt;author&gt;Arya, Renuka&lt;/author&gt;&lt;author&gt;Bajari, Rosita&lt;/author&gt;&lt;author&gt;Baqar, Bilal&lt;/author&gt;&lt;author&gt;Barnowski, Justin HB&lt;/author&gt;&lt;author&gt;Burt, Jeffrey&lt;/author&gt;&lt;/authors&gt;&lt;/contributors&gt;&lt;titles&gt;&lt;title&gt;The NCI genomic data commons&lt;/title&gt;&lt;secondary-title&gt;Nature genetics&lt;/secondary-title&gt;&lt;/titles&gt;&lt;periodical&gt;&lt;full-title&gt;Nature genetics&lt;/full-title&gt;&lt;/periodical&gt;&lt;pages&gt;257-262&lt;/pages&gt;&lt;volume&gt;53&lt;/volume&gt;&lt;number&gt;3&lt;/number&gt;&lt;dates&gt;&lt;year&gt;2021&lt;/year&gt;&lt;/dates&gt;&lt;isbn&gt;1061-4036&lt;/isbn&gt;&lt;urls&gt;&lt;/urls&gt;&lt;/record&gt;&lt;/Cite&gt;&lt;/EndNote&gt;</w:instrText>
      </w:r>
      <w:r w:rsidR="00C262EF">
        <w:fldChar w:fldCharType="separate"/>
      </w:r>
      <w:r w:rsidR="00B674B4">
        <w:rPr>
          <w:noProof/>
        </w:rPr>
        <w:t>[29]</w:t>
      </w:r>
      <w:r w:rsidR="00C262EF">
        <w:fldChar w:fldCharType="end"/>
      </w:r>
      <w:r w:rsidR="00EB2E2F">
        <w:t xml:space="preserve">, </w:t>
      </w:r>
      <w:r>
        <w:t xml:space="preserve">which are available for download at no cost through their official website. We </w:t>
      </w:r>
      <w:r>
        <w:lastRenderedPageBreak/>
        <w:t xml:space="preserve">curated a comprehensive dataset by </w:t>
      </w:r>
      <w:r w:rsidR="006E0308">
        <w:t xml:space="preserve">combining </w:t>
      </w:r>
      <w:r>
        <w:t xml:space="preserve">gene expression data from four distinct projects: Acute Myeloid Leukemia (AML), Breast Invasive Carcinoma (BRCA), Colon Adenocarcinoma (COAD), and Kidney Renal Papillary Cell Carcinoma (KIRP). This compiled dataset encompasses 4916 samples across </w:t>
      </w:r>
      <w:r w:rsidR="009156F5">
        <w:t>six</w:t>
      </w:r>
      <w:r>
        <w:t xml:space="preserve"> tumor cell types and 594 samples from normal cells adjacent to the tumors, yielding a total dataset size of 60660 genes per sample.</w:t>
      </w:r>
      <w:r w:rsidR="00EB2E2F">
        <w:t xml:space="preserve"> </w:t>
      </w:r>
      <w:r w:rsidRPr="00EB2E2F">
        <w:rPr>
          <w:b/>
          <w:bCs/>
        </w:rPr>
        <w:t>Table 1</w:t>
      </w:r>
      <w:r>
        <w:t xml:space="preserve"> provides a detailed overview of the RNA-</w:t>
      </w:r>
      <w:proofErr w:type="spellStart"/>
      <w:r>
        <w:t>Seq</w:t>
      </w:r>
      <w:proofErr w:type="spellEnd"/>
      <w:r>
        <w:t xml:space="preserve"> dataset composition, including the classification of samples into normal (N) and tumor (T) categories, along with the number of samples for each class:</w:t>
      </w:r>
    </w:p>
    <w:p w14:paraId="5EEEA61A" w14:textId="2FF1AA58" w:rsidR="00A8190F" w:rsidRPr="00346D3F" w:rsidRDefault="00A8190F" w:rsidP="00A8190F">
      <w:pPr>
        <w:pStyle w:val="Caption"/>
        <w:keepNext/>
        <w:jc w:val="center"/>
        <w:rPr>
          <w:color w:val="auto"/>
        </w:rPr>
      </w:pPr>
      <w:r w:rsidRPr="00346D3F">
        <w:rPr>
          <w:b/>
          <w:bCs/>
          <w:color w:val="auto"/>
        </w:rPr>
        <w:t xml:space="preserve">Table </w:t>
      </w:r>
      <w:r w:rsidRPr="00346D3F">
        <w:rPr>
          <w:b/>
          <w:bCs/>
          <w:color w:val="auto"/>
        </w:rPr>
        <w:fldChar w:fldCharType="begin"/>
      </w:r>
      <w:r w:rsidRPr="00346D3F">
        <w:rPr>
          <w:b/>
          <w:bCs/>
          <w:color w:val="auto"/>
        </w:rPr>
        <w:instrText xml:space="preserve"> SEQ Table \* ARABIC </w:instrText>
      </w:r>
      <w:r w:rsidRPr="00346D3F">
        <w:rPr>
          <w:b/>
          <w:bCs/>
          <w:color w:val="auto"/>
        </w:rPr>
        <w:fldChar w:fldCharType="separate"/>
      </w:r>
      <w:r w:rsidR="00983A0D">
        <w:rPr>
          <w:b/>
          <w:bCs/>
          <w:noProof/>
          <w:color w:val="auto"/>
        </w:rPr>
        <w:t>1</w:t>
      </w:r>
      <w:r w:rsidRPr="00346D3F">
        <w:rPr>
          <w:b/>
          <w:bCs/>
          <w:color w:val="auto"/>
        </w:rPr>
        <w:fldChar w:fldCharType="end"/>
      </w:r>
      <w:r w:rsidRPr="00346D3F">
        <w:rPr>
          <w:b/>
          <w:bCs/>
          <w:color w:val="auto"/>
        </w:rPr>
        <w:t>.</w:t>
      </w:r>
      <w:r w:rsidRPr="00346D3F">
        <w:rPr>
          <w:color w:val="auto"/>
        </w:rPr>
        <w:t xml:space="preserve"> </w:t>
      </w:r>
      <w:r>
        <w:rPr>
          <w:color w:val="auto"/>
        </w:rPr>
        <w:t>Information of our built RNA-</w:t>
      </w:r>
      <w:proofErr w:type="spellStart"/>
      <w:r>
        <w:rPr>
          <w:color w:val="auto"/>
        </w:rPr>
        <w:t>Seq</w:t>
      </w:r>
      <w:proofErr w:type="spellEnd"/>
      <w:r>
        <w:rPr>
          <w:color w:val="auto"/>
        </w:rPr>
        <w:t xml:space="preserve"> datasets: normal samples (N), tumor samples (T), number of samples (#sample)</w:t>
      </w:r>
    </w:p>
    <w:tbl>
      <w:tblPr>
        <w:tblStyle w:val="TableGrid"/>
        <w:tblW w:w="0" w:type="auto"/>
        <w:jc w:val="center"/>
        <w:tblLook w:val="04A0" w:firstRow="1" w:lastRow="0" w:firstColumn="1" w:lastColumn="0" w:noHBand="0" w:noVBand="1"/>
      </w:tblPr>
      <w:tblGrid>
        <w:gridCol w:w="4045"/>
        <w:gridCol w:w="3510"/>
      </w:tblGrid>
      <w:tr w:rsidR="00A8190F" w14:paraId="4CF5AE10" w14:textId="77777777" w:rsidTr="00A8190F">
        <w:trPr>
          <w:jc w:val="center"/>
        </w:trPr>
        <w:tc>
          <w:tcPr>
            <w:tcW w:w="4045" w:type="dxa"/>
            <w:shd w:val="clear" w:color="auto" w:fill="F2F2F2" w:themeFill="background1" w:themeFillShade="F2"/>
          </w:tcPr>
          <w:p w14:paraId="046728C9" w14:textId="77777777" w:rsidR="00A8190F" w:rsidRDefault="00A8190F" w:rsidP="00A8190F">
            <w:pPr>
              <w:jc w:val="center"/>
            </w:pPr>
            <w:r>
              <w:t>Class name</w:t>
            </w:r>
          </w:p>
        </w:tc>
        <w:tc>
          <w:tcPr>
            <w:tcW w:w="3510" w:type="dxa"/>
            <w:shd w:val="clear" w:color="auto" w:fill="F2F2F2" w:themeFill="background1" w:themeFillShade="F2"/>
          </w:tcPr>
          <w:p w14:paraId="04946BBC" w14:textId="54B13BF8" w:rsidR="00A8190F" w:rsidRDefault="002F33D6" w:rsidP="00A8190F">
            <w:pPr>
              <w:jc w:val="center"/>
            </w:pPr>
            <w:r>
              <w:t xml:space="preserve">Number of </w:t>
            </w:r>
            <w:r w:rsidR="00A8190F">
              <w:t>sample</w:t>
            </w:r>
            <w:r>
              <w:t>s</w:t>
            </w:r>
          </w:p>
        </w:tc>
      </w:tr>
      <w:tr w:rsidR="00A8190F" w14:paraId="79BCC83F" w14:textId="77777777" w:rsidTr="00A8190F">
        <w:trPr>
          <w:jc w:val="center"/>
        </w:trPr>
        <w:tc>
          <w:tcPr>
            <w:tcW w:w="4045" w:type="dxa"/>
            <w:shd w:val="clear" w:color="auto" w:fill="F2F2F2" w:themeFill="background1" w:themeFillShade="F2"/>
          </w:tcPr>
          <w:p w14:paraId="08238072" w14:textId="77777777" w:rsidR="00A8190F" w:rsidRDefault="00A8190F" w:rsidP="00A8190F">
            <w:r>
              <w:t xml:space="preserve">T: </w:t>
            </w:r>
            <w:r w:rsidRPr="00F2065A">
              <w:t>Acute Lymphoblastic Leukemia</w:t>
            </w:r>
          </w:p>
        </w:tc>
        <w:tc>
          <w:tcPr>
            <w:tcW w:w="3510" w:type="dxa"/>
          </w:tcPr>
          <w:p w14:paraId="550346B7" w14:textId="77777777" w:rsidR="00A8190F" w:rsidRDefault="00A8190F" w:rsidP="00A8190F">
            <w:pPr>
              <w:jc w:val="center"/>
            </w:pPr>
            <w:r>
              <w:t>386</w:t>
            </w:r>
          </w:p>
        </w:tc>
      </w:tr>
      <w:tr w:rsidR="00A8190F" w14:paraId="089E2724" w14:textId="77777777" w:rsidTr="00A8190F">
        <w:trPr>
          <w:jc w:val="center"/>
        </w:trPr>
        <w:tc>
          <w:tcPr>
            <w:tcW w:w="4045" w:type="dxa"/>
            <w:shd w:val="clear" w:color="auto" w:fill="F2F2F2" w:themeFill="background1" w:themeFillShade="F2"/>
          </w:tcPr>
          <w:p w14:paraId="5A5B1D0F" w14:textId="77777777" w:rsidR="00A8190F" w:rsidRDefault="00A8190F" w:rsidP="00A8190F">
            <w:r>
              <w:t xml:space="preserve">T: </w:t>
            </w:r>
            <w:r w:rsidRPr="006A2E4B">
              <w:t>Breast Invasive Carcinoma</w:t>
            </w:r>
          </w:p>
        </w:tc>
        <w:tc>
          <w:tcPr>
            <w:tcW w:w="3510" w:type="dxa"/>
          </w:tcPr>
          <w:p w14:paraId="7476B22C" w14:textId="77777777" w:rsidR="00A8190F" w:rsidRDefault="00A8190F" w:rsidP="00A8190F">
            <w:pPr>
              <w:jc w:val="center"/>
            </w:pPr>
            <w:r>
              <w:t>1110</w:t>
            </w:r>
          </w:p>
        </w:tc>
      </w:tr>
      <w:tr w:rsidR="00A8190F" w14:paraId="2879C11F" w14:textId="77777777" w:rsidTr="00A8190F">
        <w:trPr>
          <w:jc w:val="center"/>
        </w:trPr>
        <w:tc>
          <w:tcPr>
            <w:tcW w:w="4045" w:type="dxa"/>
            <w:shd w:val="clear" w:color="auto" w:fill="F2F2F2" w:themeFill="background1" w:themeFillShade="F2"/>
          </w:tcPr>
          <w:p w14:paraId="36504BF2" w14:textId="77777777" w:rsidR="00A8190F" w:rsidRPr="006A2E4B" w:rsidRDefault="00A8190F" w:rsidP="00A8190F">
            <w:r>
              <w:t xml:space="preserve">T: </w:t>
            </w:r>
            <w:r w:rsidRPr="006A2E4B">
              <w:t>Colon Adenocarcinoma</w:t>
            </w:r>
          </w:p>
        </w:tc>
        <w:tc>
          <w:tcPr>
            <w:tcW w:w="3510" w:type="dxa"/>
          </w:tcPr>
          <w:p w14:paraId="417E61C6" w14:textId="77777777" w:rsidR="00A8190F" w:rsidRDefault="00A8190F" w:rsidP="00A8190F">
            <w:pPr>
              <w:jc w:val="center"/>
            </w:pPr>
            <w:r>
              <w:t>480</w:t>
            </w:r>
          </w:p>
        </w:tc>
      </w:tr>
      <w:tr w:rsidR="00A8190F" w14:paraId="3C880CFD" w14:textId="77777777" w:rsidTr="00A8190F">
        <w:trPr>
          <w:jc w:val="center"/>
        </w:trPr>
        <w:tc>
          <w:tcPr>
            <w:tcW w:w="4045" w:type="dxa"/>
            <w:shd w:val="clear" w:color="auto" w:fill="F2F2F2" w:themeFill="background1" w:themeFillShade="F2"/>
          </w:tcPr>
          <w:p w14:paraId="61F29415" w14:textId="77777777" w:rsidR="00A8190F" w:rsidRPr="006A2E4B" w:rsidRDefault="00A8190F" w:rsidP="00A8190F">
            <w:r>
              <w:t xml:space="preserve">T: </w:t>
            </w:r>
            <w:r w:rsidRPr="006A2E4B">
              <w:t>Kidney Renal Papillary Cell Carcinoma</w:t>
            </w:r>
          </w:p>
        </w:tc>
        <w:tc>
          <w:tcPr>
            <w:tcW w:w="3510" w:type="dxa"/>
          </w:tcPr>
          <w:p w14:paraId="3227D0F5" w14:textId="77777777" w:rsidR="00A8190F" w:rsidRDefault="00A8190F" w:rsidP="00A8190F">
            <w:pPr>
              <w:jc w:val="center"/>
            </w:pPr>
            <w:r>
              <w:t>289</w:t>
            </w:r>
          </w:p>
        </w:tc>
      </w:tr>
      <w:tr w:rsidR="00A8190F" w14:paraId="26879A16" w14:textId="77777777" w:rsidTr="00A8190F">
        <w:trPr>
          <w:jc w:val="center"/>
        </w:trPr>
        <w:tc>
          <w:tcPr>
            <w:tcW w:w="4045" w:type="dxa"/>
            <w:shd w:val="clear" w:color="auto" w:fill="F2F2F2" w:themeFill="background1" w:themeFillShade="F2"/>
          </w:tcPr>
          <w:p w14:paraId="4A671269" w14:textId="77777777" w:rsidR="00A8190F" w:rsidRPr="006A2E4B" w:rsidRDefault="00A8190F" w:rsidP="00A8190F">
            <w:r>
              <w:t>T: Myeloid Leukemia</w:t>
            </w:r>
          </w:p>
        </w:tc>
        <w:tc>
          <w:tcPr>
            <w:tcW w:w="3510" w:type="dxa"/>
          </w:tcPr>
          <w:p w14:paraId="6F3A3170" w14:textId="77777777" w:rsidR="00A8190F" w:rsidRDefault="00A8190F" w:rsidP="00A8190F">
            <w:pPr>
              <w:jc w:val="center"/>
            </w:pPr>
            <w:r>
              <w:t>1889</w:t>
            </w:r>
          </w:p>
        </w:tc>
      </w:tr>
      <w:tr w:rsidR="00A8190F" w14:paraId="65D13E4C" w14:textId="77777777" w:rsidTr="00A8190F">
        <w:trPr>
          <w:jc w:val="center"/>
        </w:trPr>
        <w:tc>
          <w:tcPr>
            <w:tcW w:w="4045" w:type="dxa"/>
            <w:shd w:val="clear" w:color="auto" w:fill="F2F2F2" w:themeFill="background1" w:themeFillShade="F2"/>
          </w:tcPr>
          <w:p w14:paraId="3B2F1655" w14:textId="77777777" w:rsidR="00A8190F" w:rsidRPr="006A2E4B" w:rsidRDefault="00A8190F" w:rsidP="00A8190F">
            <w:r>
              <w:t xml:space="preserve">T: </w:t>
            </w:r>
            <w:r w:rsidRPr="006A2E4B">
              <w:t>Plasma Cell Neoplasms</w:t>
            </w:r>
          </w:p>
        </w:tc>
        <w:tc>
          <w:tcPr>
            <w:tcW w:w="3510" w:type="dxa"/>
          </w:tcPr>
          <w:p w14:paraId="18789AA4" w14:textId="77777777" w:rsidR="00A8190F" w:rsidRDefault="00A8190F" w:rsidP="00A8190F">
            <w:pPr>
              <w:jc w:val="center"/>
            </w:pPr>
            <w:r>
              <w:t>763</w:t>
            </w:r>
          </w:p>
        </w:tc>
      </w:tr>
      <w:tr w:rsidR="00A8190F" w14:paraId="5D3E3711" w14:textId="77777777" w:rsidTr="00A8190F">
        <w:trPr>
          <w:jc w:val="center"/>
        </w:trPr>
        <w:tc>
          <w:tcPr>
            <w:tcW w:w="4045" w:type="dxa"/>
            <w:shd w:val="clear" w:color="auto" w:fill="F2F2F2" w:themeFill="background1" w:themeFillShade="F2"/>
          </w:tcPr>
          <w:p w14:paraId="274FD6B5" w14:textId="77777777" w:rsidR="00A8190F" w:rsidRPr="006A2E4B" w:rsidRDefault="00A8190F" w:rsidP="00A8190F">
            <w:r>
              <w:t>N: solid breast tissue</w:t>
            </w:r>
          </w:p>
        </w:tc>
        <w:tc>
          <w:tcPr>
            <w:tcW w:w="3510" w:type="dxa"/>
          </w:tcPr>
          <w:p w14:paraId="3CECA337" w14:textId="77777777" w:rsidR="00A8190F" w:rsidRDefault="00A8190F" w:rsidP="00A8190F">
            <w:pPr>
              <w:jc w:val="center"/>
            </w:pPr>
            <w:r>
              <w:t>112</w:t>
            </w:r>
          </w:p>
        </w:tc>
      </w:tr>
      <w:tr w:rsidR="00A8190F" w14:paraId="0F8F856E" w14:textId="77777777" w:rsidTr="00A8190F">
        <w:trPr>
          <w:jc w:val="center"/>
        </w:trPr>
        <w:tc>
          <w:tcPr>
            <w:tcW w:w="4045" w:type="dxa"/>
            <w:shd w:val="clear" w:color="auto" w:fill="F2F2F2" w:themeFill="background1" w:themeFillShade="F2"/>
          </w:tcPr>
          <w:p w14:paraId="36D368F5" w14:textId="77777777" w:rsidR="00A8190F" w:rsidRPr="006A2E4B" w:rsidRDefault="00A8190F" w:rsidP="00A8190F">
            <w:r>
              <w:t>N: solid colon glands tissue</w:t>
            </w:r>
          </w:p>
        </w:tc>
        <w:tc>
          <w:tcPr>
            <w:tcW w:w="3510" w:type="dxa"/>
          </w:tcPr>
          <w:p w14:paraId="676E5A6A" w14:textId="77777777" w:rsidR="00A8190F" w:rsidRDefault="00A8190F" w:rsidP="00A8190F">
            <w:pPr>
              <w:jc w:val="center"/>
            </w:pPr>
            <w:r>
              <w:t>40</w:t>
            </w:r>
          </w:p>
        </w:tc>
      </w:tr>
      <w:tr w:rsidR="00A8190F" w14:paraId="495B69CA" w14:textId="77777777" w:rsidTr="00A8190F">
        <w:trPr>
          <w:jc w:val="center"/>
        </w:trPr>
        <w:tc>
          <w:tcPr>
            <w:tcW w:w="4045" w:type="dxa"/>
            <w:shd w:val="clear" w:color="auto" w:fill="F2F2F2" w:themeFill="background1" w:themeFillShade="F2"/>
          </w:tcPr>
          <w:p w14:paraId="0FFE762D" w14:textId="77777777" w:rsidR="00A8190F" w:rsidRDefault="00A8190F" w:rsidP="00A8190F">
            <w:pPr>
              <w:rPr>
                <w:lang w:eastAsia="zh-CN"/>
              </w:rPr>
            </w:pPr>
            <w:r>
              <w:t>N: solid kidney tissue</w:t>
            </w:r>
          </w:p>
        </w:tc>
        <w:tc>
          <w:tcPr>
            <w:tcW w:w="3510" w:type="dxa"/>
          </w:tcPr>
          <w:p w14:paraId="30084C14" w14:textId="77777777" w:rsidR="00A8190F" w:rsidRDefault="00A8190F" w:rsidP="00A8190F">
            <w:pPr>
              <w:jc w:val="center"/>
            </w:pPr>
            <w:r>
              <w:t>31</w:t>
            </w:r>
          </w:p>
        </w:tc>
      </w:tr>
      <w:tr w:rsidR="00A8190F" w14:paraId="0FB14E83" w14:textId="77777777" w:rsidTr="00A8190F">
        <w:trPr>
          <w:jc w:val="center"/>
        </w:trPr>
        <w:tc>
          <w:tcPr>
            <w:tcW w:w="4045" w:type="dxa"/>
            <w:shd w:val="clear" w:color="auto" w:fill="F2F2F2" w:themeFill="background1" w:themeFillShade="F2"/>
          </w:tcPr>
          <w:p w14:paraId="52F65202" w14:textId="77777777" w:rsidR="00A8190F" w:rsidRDefault="00A8190F" w:rsidP="00A8190F">
            <w:r>
              <w:t xml:space="preserve">N: bone marrow </w:t>
            </w:r>
          </w:p>
        </w:tc>
        <w:tc>
          <w:tcPr>
            <w:tcW w:w="3510" w:type="dxa"/>
          </w:tcPr>
          <w:p w14:paraId="4EB4F895" w14:textId="77777777" w:rsidR="00A8190F" w:rsidRDefault="00A8190F" w:rsidP="00A8190F">
            <w:pPr>
              <w:jc w:val="center"/>
            </w:pPr>
            <w:r>
              <w:t>411</w:t>
            </w:r>
          </w:p>
        </w:tc>
      </w:tr>
    </w:tbl>
    <w:p w14:paraId="201DBE06" w14:textId="34274462" w:rsidR="00A8190F" w:rsidRDefault="00EB2E2F" w:rsidP="00EB2E2F">
      <w:pPr>
        <w:spacing w:before="240"/>
        <w:jc w:val="both"/>
      </w:pPr>
      <w:r w:rsidRPr="00EB2E2F">
        <w:t>Th</w:t>
      </w:r>
      <w:r w:rsidR="009156F5">
        <w:t>is heterogeneous</w:t>
      </w:r>
      <w:r w:rsidRPr="00EB2E2F">
        <w:t xml:space="preserve"> dataset provid</w:t>
      </w:r>
      <w:r w:rsidR="009156F5">
        <w:t>es</w:t>
      </w:r>
      <w:r w:rsidRPr="00EB2E2F">
        <w:t xml:space="preserve"> a robust foundation for </w:t>
      </w:r>
      <w:r w:rsidR="009156F5">
        <w:t>applying</w:t>
      </w:r>
      <w:r w:rsidRPr="00EB2E2F">
        <w:t xml:space="preserve"> our proposed </w:t>
      </w:r>
      <w:proofErr w:type="spellStart"/>
      <w:r w:rsidRPr="00EB2E2F">
        <w:t>GenePointNet</w:t>
      </w:r>
      <w:proofErr w:type="spellEnd"/>
      <w:r w:rsidRPr="00EB2E2F">
        <w:t xml:space="preserve"> (</w:t>
      </w:r>
      <w:proofErr w:type="spellStart"/>
      <w:r w:rsidRPr="00EB2E2F">
        <w:t>GPNet</w:t>
      </w:r>
      <w:proofErr w:type="spellEnd"/>
      <w:r w:rsidRPr="00EB2E2F">
        <w:t>) framework to the task of cancer classification via RNA-</w:t>
      </w:r>
      <w:proofErr w:type="spellStart"/>
      <w:r w:rsidRPr="00EB2E2F">
        <w:t>Seq</w:t>
      </w:r>
      <w:proofErr w:type="spellEnd"/>
      <w:r w:rsidRPr="00EB2E2F">
        <w:t xml:space="preserve"> data.</w:t>
      </w:r>
    </w:p>
    <w:p w14:paraId="300FBC21" w14:textId="77777777" w:rsidR="00A8190F" w:rsidRDefault="00A8190F" w:rsidP="00A8190F">
      <w:pPr>
        <w:pStyle w:val="Heading2"/>
        <w:numPr>
          <w:ilvl w:val="1"/>
          <w:numId w:val="3"/>
        </w:numPr>
        <w:spacing w:before="120"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Structure of Gene </w:t>
      </w:r>
      <w:proofErr w:type="spellStart"/>
      <w:r>
        <w:rPr>
          <w:rFonts w:ascii="Times New Roman" w:hAnsi="Times New Roman" w:cs="Times New Roman"/>
          <w:b/>
          <w:bCs/>
          <w:color w:val="000000" w:themeColor="text1"/>
          <w:sz w:val="24"/>
          <w:szCs w:val="24"/>
        </w:rPr>
        <w:t>PointNet</w:t>
      </w:r>
      <w:proofErr w:type="spellEnd"/>
    </w:p>
    <w:p w14:paraId="150EC447" w14:textId="729DC966" w:rsidR="00602EA9" w:rsidRDefault="00602EA9" w:rsidP="00602EA9">
      <w:r>
        <w:t xml:space="preserve">This study introduces an innovative approach to representing RNA gene expression data, conceptualizing it as the </w:t>
      </w:r>
      <w:r w:rsidR="002E1DA2">
        <w:t>amount</w:t>
      </w:r>
      <w:r w:rsidR="00610353">
        <w:t xml:space="preserve"> </w:t>
      </w:r>
      <w:r>
        <w:t xml:space="preserve">of gene expression akin to how </w:t>
      </w:r>
      <w:r w:rsidR="00CE17B1">
        <w:t>light intensity</w:t>
      </w:r>
      <w:r>
        <w:t xml:space="preserve"> in a pixel represents an image. This analogy allows us to draw parallels between gene expression profiles and digital images, where the expression level of a gene is akin to a pixel</w:t>
      </w:r>
      <w:r w:rsidR="00DB2365">
        <w:t>’</w:t>
      </w:r>
      <w:r>
        <w:t xml:space="preserve">s light intensity. In images, this intensity is closely </w:t>
      </w:r>
      <w:r w:rsidR="0001684A">
        <w:t xml:space="preserve">related </w:t>
      </w:r>
      <w:r>
        <w:t>to the pixel</w:t>
      </w:r>
      <w:r w:rsidR="00DB2365">
        <w:t>’</w:t>
      </w:r>
      <w:r>
        <w:t>s immediate neighbors, mirroring how, in gene expression data, a gene</w:t>
      </w:r>
      <w:r w:rsidR="00DB2365">
        <w:t>’</w:t>
      </w:r>
      <w:r>
        <w:t>s expression level is closely related to that of functionally similar genes, such as those within the same pathway.</w:t>
      </w:r>
    </w:p>
    <w:p w14:paraId="728C9CF3" w14:textId="442C3037" w:rsidR="00602EA9" w:rsidRDefault="00CE17B1" w:rsidP="00602EA9">
      <w:r>
        <w:t>U</w:t>
      </w:r>
      <w:r w:rsidR="00602EA9">
        <w:t xml:space="preserve">nlike the uniform, equidistant relationships between neighboring pixels in a 2D image, gene expression profiles feature a variable number of connections reflecting the complex interplay of gene functions. This complexity is depicted in </w:t>
      </w:r>
      <w:r w:rsidR="00602EA9" w:rsidRPr="000C5888">
        <w:rPr>
          <w:b/>
          <w:bCs/>
        </w:rPr>
        <w:t>Figure 1</w:t>
      </w:r>
      <w:r w:rsidR="00602EA9">
        <w:t xml:space="preserve">, illustrating the transition from 1D and 2D data structures to a high-dimensional point cloud representation. </w:t>
      </w:r>
      <w:r w:rsidR="005B2C31">
        <w:t>Each gene (point) interacts with multiple neighbors at varying distances in this high-dimensional space</w:t>
      </w:r>
      <w:r w:rsidR="00602EA9">
        <w:t xml:space="preserve">, as shown in </w:t>
      </w:r>
      <w:r w:rsidR="00602EA9" w:rsidRPr="000C5888">
        <w:rPr>
          <w:b/>
          <w:bCs/>
        </w:rPr>
        <w:t>Figure 1(c)</w:t>
      </w:r>
      <w:r w:rsidR="00602EA9">
        <w:t xml:space="preserve">. </w:t>
      </w:r>
      <w:r w:rsidR="005C2438">
        <w:t>So we map the gene expression matrix to a point cloud. The main idea of this paper, as show</w:t>
      </w:r>
      <w:r w:rsidR="00514A85">
        <w:t xml:space="preserve">n in </w:t>
      </w:r>
      <w:r w:rsidR="00514A85" w:rsidRPr="00A943F5">
        <w:rPr>
          <w:b/>
        </w:rPr>
        <w:t>Figure 1(d)</w:t>
      </w:r>
      <w:r w:rsidR="00514A85">
        <w:t>, is that we aim to cluster the points corresponding to genes that are functionally related and relevant to tumor categories through an</w:t>
      </w:r>
      <w:r w:rsidR="005C2438">
        <w:t xml:space="preserve"> end-to-end training process. Then</w:t>
      </w:r>
      <w:r w:rsidR="00AF581B">
        <w:t>,</w:t>
      </w:r>
      <w:r w:rsidR="005C2438">
        <w:t xml:space="preserve"> by differentiating the expression counts of these genes, we distinguish between different tumor classes. </w:t>
      </w:r>
      <w:r w:rsidR="00602EA9">
        <w:t>It</w:t>
      </w:r>
      <w:r w:rsidR="0001684A">
        <w:t xml:space="preserve"> i</w:t>
      </w:r>
      <w:r w:rsidR="00602EA9">
        <w:t>s crucial to note that, distinct from traditional point cloud data</w:t>
      </w:r>
      <w:r w:rsidR="005B2C31">
        <w:t>,</w:t>
      </w:r>
      <w:r w:rsidR="00602EA9">
        <w:t xml:space="preserve"> which can vary in shape, the spatial configuration of genes in a gene point cloud remains constant across individuals of the same species, with variations manifesting in the expression levels rather than the positions of genes.</w:t>
      </w:r>
      <w:r w:rsidR="00842140">
        <w:t xml:space="preserve"> </w:t>
      </w:r>
    </w:p>
    <w:tbl>
      <w:tblPr>
        <w:tblStyle w:val="PlainTable3"/>
        <w:tblW w:w="0" w:type="auto"/>
        <w:tblLook w:val="0600" w:firstRow="0" w:lastRow="0" w:firstColumn="0" w:lastColumn="0" w:noHBand="1" w:noVBand="1"/>
      </w:tblPr>
      <w:tblGrid>
        <w:gridCol w:w="3116"/>
        <w:gridCol w:w="3127"/>
        <w:gridCol w:w="3117"/>
      </w:tblGrid>
      <w:tr w:rsidR="001E351F" w14:paraId="2EA0D3A4" w14:textId="77777777" w:rsidTr="001E351F">
        <w:tc>
          <w:tcPr>
            <w:tcW w:w="1977" w:type="dxa"/>
          </w:tcPr>
          <w:p w14:paraId="78631BE4" w14:textId="3F28DE04" w:rsidR="00700F51" w:rsidRDefault="000943F7" w:rsidP="00700F51">
            <w:pPr>
              <w:jc w:val="center"/>
              <w:rPr>
                <w:lang w:eastAsia="zh-CN"/>
              </w:rPr>
            </w:pPr>
            <w:r>
              <w:rPr>
                <w:noProof/>
                <w:lang w:eastAsia="zh-CN"/>
              </w:rPr>
              <w:lastRenderedPageBreak/>
              <w:drawing>
                <wp:inline distT="0" distB="0" distL="0" distR="0" wp14:anchorId="37CAE5B0" wp14:editId="3DA00692">
                  <wp:extent cx="1402080" cy="1579245"/>
                  <wp:effectExtent l="0" t="0" r="0" b="190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579245"/>
                          </a:xfrm>
                          <a:prstGeom prst="rect">
                            <a:avLst/>
                          </a:prstGeom>
                          <a:noFill/>
                        </pic:spPr>
                      </pic:pic>
                    </a:graphicData>
                  </a:graphic>
                </wp:inline>
              </w:drawing>
            </w:r>
          </w:p>
        </w:tc>
        <w:tc>
          <w:tcPr>
            <w:tcW w:w="5079" w:type="dxa"/>
          </w:tcPr>
          <w:p w14:paraId="0D31E50E" w14:textId="6AE55F3B" w:rsidR="00700F51" w:rsidRDefault="00B361B0" w:rsidP="00700F51">
            <w:pPr>
              <w:jc w:val="center"/>
              <w:rPr>
                <w:lang w:eastAsia="zh-CN"/>
              </w:rPr>
            </w:pPr>
            <w:r w:rsidRPr="00B361B0">
              <w:rPr>
                <w:noProof/>
                <w:lang w:eastAsia="zh-CN"/>
              </w:rPr>
              <mc:AlternateContent>
                <mc:Choice Requires="wpg">
                  <w:drawing>
                    <wp:anchor distT="0" distB="0" distL="114300" distR="114300" simplePos="0" relativeHeight="251659264" behindDoc="0" locked="0" layoutInCell="1" allowOverlap="1" wp14:anchorId="05C2DD68" wp14:editId="44D30CBC">
                      <wp:simplePos x="0" y="0"/>
                      <wp:positionH relativeFrom="column">
                        <wp:posOffset>186465</wp:posOffset>
                      </wp:positionH>
                      <wp:positionV relativeFrom="paragraph">
                        <wp:posOffset>52833</wp:posOffset>
                      </wp:positionV>
                      <wp:extent cx="1435261" cy="1464455"/>
                      <wp:effectExtent l="0" t="0" r="12700" b="21590"/>
                      <wp:wrapNone/>
                      <wp:docPr id="2" name="Group 2"/>
                      <wp:cNvGraphicFramePr/>
                      <a:graphic xmlns:a="http://schemas.openxmlformats.org/drawingml/2006/main">
                        <a:graphicData uri="http://schemas.microsoft.com/office/word/2010/wordprocessingGroup">
                          <wpg:wgp>
                            <wpg:cNvGrpSpPr/>
                            <wpg:grpSpPr>
                              <a:xfrm>
                                <a:off x="0" y="0"/>
                                <a:ext cx="1435261" cy="1464455"/>
                                <a:chOff x="0" y="0"/>
                                <a:chExt cx="1532004" cy="1563044"/>
                              </a:xfrm>
                            </wpg:grpSpPr>
                            <wps:wsp>
                              <wps:cNvPr id="4" name="Rectangle 4"/>
                              <wps:cNvSpPr/>
                              <wps:spPr>
                                <a:xfrm>
                                  <a:off x="400" y="1526"/>
                                  <a:ext cx="511174" cy="520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wps:cNvSpPr/>
                              <wps:spPr>
                                <a:xfrm>
                                  <a:off x="510774" y="1429"/>
                                  <a:ext cx="511174" cy="520983"/>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1019159" y="0"/>
                                  <a:ext cx="511174" cy="520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wps:cNvSpPr/>
                              <wps:spPr>
                                <a:xfrm>
                                  <a:off x="400" y="521274"/>
                                  <a:ext cx="511174" cy="520983"/>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1019820" y="521077"/>
                                  <a:ext cx="511174" cy="520983"/>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0" y="1042061"/>
                                  <a:ext cx="511174" cy="520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512802" y="1042060"/>
                                  <a:ext cx="511174" cy="520983"/>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1020830" y="1040535"/>
                                  <a:ext cx="511174" cy="520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10774" y="521078"/>
                                  <a:ext cx="511174" cy="52098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2AF7851" id="Group 2" o:spid="_x0000_s1026" style="position:absolute;margin-left:14.7pt;margin-top:4.15pt;width:113pt;height:115.3pt;z-index:251659264;mso-width-relative:margin;mso-height-relative:margin" coordsize="15320,1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">
                      <v:rect id="Rectangle 4" o:spid="_x0000_s1027" style="position:absolute;left:4;top:15;width:511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rect id="Rectangle 5" o:spid="_x0000_s1028" style="position:absolute;left:5107;top:14;width:5112;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" fillcolor="#cfcdcd [2894]" strokecolor="black [3213]" strokeweight="1pt"/>
                      <v:rect id="Rectangle 6" o:spid="_x0000_s1029" style="position:absolute;left:10191;width:5112;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rect id="Rectangle 7" o:spid="_x0000_s1030" style="position:absolute;left:4;top:5212;width:511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" fillcolor="#cfcdcd [2894]" strokecolor="black [3213]" strokeweight="1pt"/>
                      <v:rect id="Rectangle 8" o:spid="_x0000_s1031" style="position:absolute;left:10198;top:5210;width:511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" fillcolor="#cfcdcd [2894]" strokecolor="black [3213]" strokeweight="1pt"/>
                      <v:rect id="Rectangle 9" o:spid="_x0000_s1032" style="position:absolute;top:10420;width:511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rect id="Rectangle 11" o:spid="_x0000_s1033" style="position:absolute;left:5128;top:10420;width:5111;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" fillcolor="#cfcdcd [2894]" strokecolor="black [3213]" strokeweight="1pt"/>
                      <v:rect id="Rectangle 12" o:spid="_x0000_s1034" style="position:absolute;left:10208;top:10405;width:5112;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rect id="Rectangle 13" o:spid="_x0000_s1035" style="position:absolute;left:5107;top:5210;width:5112;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" fillcolor="white [3212]" strokecolor="red" strokeweight="1pt"/>
                    </v:group>
                  </w:pict>
                </mc:Fallback>
              </mc:AlternateContent>
            </w:r>
            <w:r w:rsidRPr="00B361B0">
              <w:rPr>
                <w:noProof/>
                <w:lang w:eastAsia="zh-CN"/>
              </w:rPr>
              <w:t xml:space="preserve"> </w:t>
            </w:r>
          </w:p>
        </w:tc>
        <w:tc>
          <w:tcPr>
            <w:tcW w:w="2304" w:type="dxa"/>
          </w:tcPr>
          <w:p w14:paraId="4E2CFADD" w14:textId="13F6A083" w:rsidR="00700F51" w:rsidRDefault="00700F51" w:rsidP="00700F51">
            <w:pPr>
              <w:jc w:val="center"/>
              <w:rPr>
                <w:lang w:eastAsia="zh-CN"/>
              </w:rPr>
            </w:pPr>
            <w:r>
              <w:rPr>
                <w:noProof/>
                <w:lang w:eastAsia="zh-CN"/>
              </w:rPr>
              <w:drawing>
                <wp:inline distT="0" distB="0" distL="0" distR="0" wp14:anchorId="7778774F" wp14:editId="63861AF7">
                  <wp:extent cx="1662545" cy="1574833"/>
                  <wp:effectExtent l="0" t="0" r="0" b="63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1170" cy="1630365"/>
                          </a:xfrm>
                          <a:prstGeom prst="rect">
                            <a:avLst/>
                          </a:prstGeom>
                          <a:noFill/>
                        </pic:spPr>
                      </pic:pic>
                    </a:graphicData>
                  </a:graphic>
                </wp:inline>
              </w:drawing>
            </w:r>
          </w:p>
        </w:tc>
      </w:tr>
      <w:tr w:rsidR="001E351F" w14:paraId="05B8BE3F" w14:textId="77777777" w:rsidTr="00700F51">
        <w:tc>
          <w:tcPr>
            <w:tcW w:w="3116" w:type="dxa"/>
          </w:tcPr>
          <w:p w14:paraId="3643B573" w14:textId="535B8A66" w:rsidR="00700F51" w:rsidRDefault="00700F51" w:rsidP="00700F51">
            <w:pPr>
              <w:jc w:val="center"/>
              <w:rPr>
                <w:noProof/>
                <w:lang w:eastAsia="zh-CN"/>
              </w:rPr>
            </w:pPr>
            <w:r>
              <w:rPr>
                <w:noProof/>
                <w:lang w:eastAsia="zh-CN"/>
              </w:rPr>
              <w:t>(a)</w:t>
            </w:r>
          </w:p>
        </w:tc>
        <w:tc>
          <w:tcPr>
            <w:tcW w:w="3117" w:type="dxa"/>
          </w:tcPr>
          <w:p w14:paraId="5E94D5B7" w14:textId="194E4838" w:rsidR="00700F51" w:rsidRDefault="00700F51" w:rsidP="00700F51">
            <w:pPr>
              <w:jc w:val="center"/>
              <w:rPr>
                <w:noProof/>
                <w:lang w:eastAsia="zh-CN"/>
              </w:rPr>
            </w:pPr>
            <w:r>
              <w:rPr>
                <w:noProof/>
                <w:lang w:eastAsia="zh-CN"/>
              </w:rPr>
              <w:t>(b)</w:t>
            </w:r>
          </w:p>
        </w:tc>
        <w:tc>
          <w:tcPr>
            <w:tcW w:w="3117" w:type="dxa"/>
          </w:tcPr>
          <w:p w14:paraId="542015EC" w14:textId="77777777" w:rsidR="00016E65" w:rsidRDefault="00700F51" w:rsidP="00016E65">
            <w:pPr>
              <w:jc w:val="center"/>
              <w:rPr>
                <w:noProof/>
                <w:lang w:eastAsia="zh-CN"/>
              </w:rPr>
            </w:pPr>
            <w:r>
              <w:rPr>
                <w:noProof/>
                <w:lang w:eastAsia="zh-CN"/>
              </w:rPr>
              <w:t>(c)</w:t>
            </w:r>
          </w:p>
          <w:p w14:paraId="0ED7BEA0" w14:textId="21DA70A4" w:rsidR="00016E65" w:rsidRDefault="00016E65" w:rsidP="00A943F5">
            <w:pPr>
              <w:jc w:val="center"/>
              <w:rPr>
                <w:noProof/>
                <w:lang w:eastAsia="zh-CN"/>
              </w:rPr>
            </w:pPr>
          </w:p>
        </w:tc>
      </w:tr>
      <w:tr w:rsidR="001E351F" w14:paraId="202A85C7" w14:textId="77777777" w:rsidTr="00136890">
        <w:tc>
          <w:tcPr>
            <w:tcW w:w="9360" w:type="dxa"/>
            <w:gridSpan w:val="3"/>
          </w:tcPr>
          <w:p w14:paraId="6CB2BDDC" w14:textId="00B8A676" w:rsidR="001E351F" w:rsidRDefault="001E351F" w:rsidP="00A943F5">
            <w:pPr>
              <w:jc w:val="center"/>
              <w:rPr>
                <w:noProof/>
                <w:lang w:eastAsia="zh-CN"/>
              </w:rPr>
            </w:pPr>
            <w:r>
              <w:rPr>
                <w:noProof/>
                <w:lang w:eastAsia="zh-CN"/>
              </w:rPr>
              <w:drawing>
                <wp:inline distT="0" distB="0" distL="0" distR="0" wp14:anchorId="0597427F" wp14:editId="34F12D61">
                  <wp:extent cx="5556940" cy="1314028"/>
                  <wp:effectExtent l="0" t="0" r="0" b="63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4631" cy="1346587"/>
                          </a:xfrm>
                          <a:prstGeom prst="rect">
                            <a:avLst/>
                          </a:prstGeom>
                          <a:noFill/>
                        </pic:spPr>
                      </pic:pic>
                    </a:graphicData>
                  </a:graphic>
                </wp:inline>
              </w:drawing>
            </w:r>
          </w:p>
        </w:tc>
      </w:tr>
      <w:tr w:rsidR="001E351F" w14:paraId="513B488B" w14:textId="77777777" w:rsidTr="001E351F">
        <w:tc>
          <w:tcPr>
            <w:tcW w:w="1977" w:type="dxa"/>
          </w:tcPr>
          <w:p w14:paraId="1A5AE9A7" w14:textId="77777777" w:rsidR="001E351F" w:rsidRDefault="001E351F" w:rsidP="00700F51">
            <w:pPr>
              <w:jc w:val="center"/>
              <w:rPr>
                <w:noProof/>
                <w:lang w:eastAsia="zh-CN"/>
              </w:rPr>
            </w:pPr>
          </w:p>
        </w:tc>
        <w:tc>
          <w:tcPr>
            <w:tcW w:w="5079" w:type="dxa"/>
          </w:tcPr>
          <w:p w14:paraId="2CC274A6" w14:textId="6DF1D50A" w:rsidR="001E351F" w:rsidRDefault="001E351F" w:rsidP="00700F51">
            <w:pPr>
              <w:jc w:val="center"/>
              <w:rPr>
                <w:noProof/>
                <w:lang w:eastAsia="zh-CN"/>
              </w:rPr>
            </w:pPr>
            <w:r>
              <w:rPr>
                <w:noProof/>
                <w:lang w:eastAsia="zh-CN"/>
              </w:rPr>
              <w:t>(d)</w:t>
            </w:r>
          </w:p>
        </w:tc>
        <w:tc>
          <w:tcPr>
            <w:tcW w:w="2304" w:type="dxa"/>
          </w:tcPr>
          <w:p w14:paraId="3B01DAFF" w14:textId="77777777" w:rsidR="001E351F" w:rsidRDefault="001E351F" w:rsidP="00016E65">
            <w:pPr>
              <w:jc w:val="center"/>
              <w:rPr>
                <w:noProof/>
                <w:lang w:eastAsia="zh-CN"/>
              </w:rPr>
            </w:pPr>
          </w:p>
        </w:tc>
      </w:tr>
    </w:tbl>
    <w:p w14:paraId="63DEECC8" w14:textId="0B108191" w:rsidR="00700F51" w:rsidRPr="008447B3" w:rsidRDefault="000943F7" w:rsidP="008447B3">
      <w:pPr>
        <w:pStyle w:val="Caption"/>
        <w:jc w:val="center"/>
        <w:rPr>
          <w:b/>
          <w:bCs/>
        </w:rPr>
      </w:pPr>
      <w:r w:rsidRPr="008447B3">
        <w:rPr>
          <w:b/>
          <w:bCs/>
          <w:color w:val="auto"/>
        </w:rPr>
        <w:t xml:space="preserve">Figure 1. </w:t>
      </w:r>
      <w:r w:rsidRPr="008447B3">
        <w:rPr>
          <w:bCs/>
          <w:color w:val="auto"/>
        </w:rPr>
        <w:t xml:space="preserve">(a) </w:t>
      </w:r>
      <w:r w:rsidR="00070369" w:rsidRPr="008447B3">
        <w:rPr>
          <w:bCs/>
          <w:color w:val="auto"/>
        </w:rPr>
        <w:t>Gene</w:t>
      </w:r>
      <w:r w:rsidRPr="008447B3">
        <w:rPr>
          <w:bCs/>
          <w:color w:val="auto"/>
        </w:rPr>
        <w:t xml:space="preserve"> expression values </w:t>
      </w:r>
      <w:r w:rsidR="005B2C31">
        <w:rPr>
          <w:bCs/>
          <w:color w:val="auto"/>
        </w:rPr>
        <w:t>that can be represented by a</w:t>
      </w:r>
      <w:r w:rsidR="00070369" w:rsidRPr="008447B3">
        <w:rPr>
          <w:bCs/>
          <w:color w:val="auto"/>
        </w:rPr>
        <w:t xml:space="preserve"> 1D data structure. (b) 2D image data structure, where each pixel has </w:t>
      </w:r>
      <w:r w:rsidR="002E1DA2">
        <w:rPr>
          <w:bCs/>
          <w:color w:val="auto"/>
        </w:rPr>
        <w:t>8</w:t>
      </w:r>
      <w:r w:rsidR="002E1DA2" w:rsidRPr="008447B3">
        <w:rPr>
          <w:bCs/>
          <w:color w:val="auto"/>
        </w:rPr>
        <w:t xml:space="preserve"> </w:t>
      </w:r>
      <w:r w:rsidR="00070369" w:rsidRPr="008447B3">
        <w:rPr>
          <w:bCs/>
          <w:color w:val="auto"/>
        </w:rPr>
        <w:t xml:space="preserve">neighbor pixels. (c) </w:t>
      </w:r>
      <w:r w:rsidR="005B2C31" w:rsidRPr="008447B3">
        <w:rPr>
          <w:bCs/>
          <w:color w:val="auto"/>
        </w:rPr>
        <w:t>High</w:t>
      </w:r>
      <w:r w:rsidR="005B2C31">
        <w:rPr>
          <w:bCs/>
          <w:color w:val="auto"/>
        </w:rPr>
        <w:t>-</w:t>
      </w:r>
      <w:r w:rsidR="00070369" w:rsidRPr="008447B3">
        <w:rPr>
          <w:bCs/>
          <w:color w:val="auto"/>
        </w:rPr>
        <w:t xml:space="preserve">dimension </w:t>
      </w:r>
      <w:r w:rsidR="003037DC" w:rsidRPr="008447B3">
        <w:rPr>
          <w:bCs/>
          <w:color w:val="auto"/>
        </w:rPr>
        <w:t>point cloud data</w:t>
      </w:r>
      <w:r w:rsidR="00070369" w:rsidRPr="008447B3">
        <w:rPr>
          <w:bCs/>
          <w:color w:val="auto"/>
        </w:rPr>
        <w:t xml:space="preserve"> structure, where </w:t>
      </w:r>
      <w:r w:rsidR="003037DC" w:rsidRPr="008447B3">
        <w:rPr>
          <w:bCs/>
          <w:color w:val="auto"/>
        </w:rPr>
        <w:t xml:space="preserve">each point has </w:t>
      </w:r>
      <w:r w:rsidR="00E47E56" w:rsidRPr="008447B3">
        <w:rPr>
          <w:bCs/>
          <w:color w:val="auto"/>
        </w:rPr>
        <w:t>a multitude of heterogeneous neighbors.</w:t>
      </w:r>
      <w:r w:rsidR="001E351F">
        <w:rPr>
          <w:bCs/>
          <w:color w:val="auto"/>
        </w:rPr>
        <w:t xml:space="preserve"> (d) </w:t>
      </w:r>
      <w:r w:rsidR="00595AB0">
        <w:rPr>
          <w:bCs/>
          <w:color w:val="auto"/>
        </w:rPr>
        <w:t xml:space="preserve">Schematic diagram of Gene </w:t>
      </w:r>
      <w:proofErr w:type="spellStart"/>
      <w:r w:rsidR="00595AB0">
        <w:rPr>
          <w:bCs/>
          <w:color w:val="auto"/>
        </w:rPr>
        <w:t>PointNet</w:t>
      </w:r>
      <w:proofErr w:type="spellEnd"/>
      <w:r w:rsidR="00595AB0">
        <w:rPr>
          <w:bCs/>
          <w:color w:val="auto"/>
        </w:rPr>
        <w:t xml:space="preserve"> end-to-end training process.</w:t>
      </w:r>
      <w:r w:rsidR="00700F51" w:rsidRPr="008447B3">
        <w:rPr>
          <w:b/>
          <w:bCs/>
          <w:color w:val="auto"/>
        </w:rPr>
        <w:t xml:space="preserve">              </w:t>
      </w:r>
    </w:p>
    <w:p w14:paraId="70DF28DD" w14:textId="09B038C1" w:rsidR="009D5716" w:rsidRDefault="000C5888" w:rsidP="009D5716">
      <w:r>
        <w:t xml:space="preserve">To process this complex data, we apply </w:t>
      </w:r>
      <w:bookmarkStart w:id="2" w:name="OLE_LINK2"/>
      <w:bookmarkStart w:id="3" w:name="OLE_LINK1"/>
      <w:proofErr w:type="spellStart"/>
      <w:r>
        <w:t>PointNet</w:t>
      </w:r>
      <w:bookmarkEnd w:id="2"/>
      <w:proofErr w:type="spellEnd"/>
      <w:r>
        <w:t>, as proposed by Qi et al.</w:t>
      </w:r>
      <w:bookmarkEnd w:id="3"/>
      <w:r>
        <w:t xml:space="preserve"> </w:t>
      </w:r>
      <w:r>
        <w:rPr>
          <w:lang w:eastAsia="zh-CN"/>
        </w:rPr>
        <w:fldChar w:fldCharType="begin"/>
      </w:r>
      <w:r w:rsidR="00B674B4">
        <w:rPr>
          <w:lang w:eastAsia="zh-CN"/>
        </w:rPr>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rPr>
          <w:lang w:eastAsia="zh-CN"/>
        </w:rPr>
        <w:fldChar w:fldCharType="separate"/>
      </w:r>
      <w:r w:rsidR="00B674B4">
        <w:rPr>
          <w:noProof/>
          <w:lang w:eastAsia="zh-CN"/>
        </w:rPr>
        <w:t>[18]</w:t>
      </w:r>
      <w:r>
        <w:rPr>
          <w:lang w:eastAsia="zh-CN"/>
        </w:rPr>
        <w:fldChar w:fldCharType="end"/>
      </w:r>
      <w:r>
        <w:rPr>
          <w:lang w:eastAsia="zh-CN"/>
        </w:rPr>
        <w:t xml:space="preserve">, </w:t>
      </w:r>
      <w:r>
        <w:t xml:space="preserve">designed to handle point cloud data efficiently. </w:t>
      </w:r>
      <w:bookmarkStart w:id="4" w:name="OLE_LINK3"/>
      <w:bookmarkStart w:id="5" w:name="OLE_LINK4"/>
      <w:proofErr w:type="spellStart"/>
      <w:r w:rsidR="009D5716">
        <w:t>PointNet</w:t>
      </w:r>
      <w:proofErr w:type="spellEnd"/>
      <w:r w:rsidR="009D5716">
        <w:t xml:space="preserve"> is a neural network architecture designed to process and classify point clouds consisting of sets of 3D points arranged spatially. Point clouds find common applications in computer vision, robotics, and graphics for tasks like 3D object recognition and scene understanding. The main innovation of </w:t>
      </w:r>
      <w:proofErr w:type="spellStart"/>
      <w:r w:rsidR="009D5716">
        <w:t>PointNet</w:t>
      </w:r>
      <w:proofErr w:type="spellEnd"/>
      <w:r w:rsidR="009D5716">
        <w:t xml:space="preserve"> lies in its efficient neural network architecture that can directly process point clouds without the need for any pre-processing or </w:t>
      </w:r>
      <w:proofErr w:type="spellStart"/>
      <w:r w:rsidR="009D5716">
        <w:t>voxelization</w:t>
      </w:r>
      <w:proofErr w:type="spellEnd"/>
      <w:r w:rsidR="009D5716">
        <w:t>. This is accomplished by creating a symmetric function that can aggregate information from all points in the cloud while maintaining the input's permutation invariance.</w:t>
      </w:r>
    </w:p>
    <w:p w14:paraId="1B90F1F6" w14:textId="0ACA4A5E" w:rsidR="000C5888" w:rsidRDefault="009D5716" w:rsidP="00A943F5">
      <w:pPr>
        <w:rPr>
          <w:lang w:eastAsia="zh-CN"/>
        </w:rPr>
      </w:pPr>
      <w:proofErr w:type="spellStart"/>
      <w:r>
        <w:t>PointNet</w:t>
      </w:r>
      <w:proofErr w:type="spellEnd"/>
      <w:r>
        <w:t xml:space="preserve"> comprises two key components: the feature extraction module and the classification module. The feature extraction module utilizes a series of multi-layer </w:t>
      </w:r>
      <w:proofErr w:type="spellStart"/>
      <w:r>
        <w:t>perceptrons</w:t>
      </w:r>
      <w:proofErr w:type="spellEnd"/>
      <w:r>
        <w:t xml:space="preserve"> (MLPs) on each point within the point cloud, followed by a max pooling operation to generate a global feature vector. The classification module then applies another set of MLPs to the global feature vector to predict the class label of the point cloud.</w:t>
      </w:r>
      <w:r w:rsidR="00BC2216" w:rsidRPr="00BC2216">
        <w:t xml:space="preserve"> </w:t>
      </w:r>
      <w:bookmarkEnd w:id="4"/>
      <w:bookmarkEnd w:id="5"/>
      <w:r w:rsidR="000C5888">
        <w:t xml:space="preserve">We enhance </w:t>
      </w:r>
      <w:proofErr w:type="spellStart"/>
      <w:r w:rsidR="000C5888">
        <w:t>PointNet</w:t>
      </w:r>
      <w:proofErr w:type="spellEnd"/>
      <w:r w:rsidR="000C5888">
        <w:t xml:space="preserve"> by substituting its global max pooling layer with a Knowledge-based MLP, inspired by the work on TOSICA </w:t>
      </w:r>
      <w:r w:rsidR="000C5888">
        <w:rPr>
          <w:lang w:eastAsia="zh-CN"/>
        </w:rPr>
        <w:fldChar w:fldCharType="begin"/>
      </w:r>
      <w:r w:rsidR="00B674B4">
        <w:rPr>
          <w:lang w:eastAsia="zh-CN"/>
        </w:rPr>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rsidR="000C5888">
        <w:rPr>
          <w:lang w:eastAsia="zh-CN"/>
        </w:rPr>
        <w:fldChar w:fldCharType="separate"/>
      </w:r>
      <w:r w:rsidR="00B674B4">
        <w:rPr>
          <w:noProof/>
          <w:lang w:eastAsia="zh-CN"/>
        </w:rPr>
        <w:t>[25]</w:t>
      </w:r>
      <w:r w:rsidR="000C5888">
        <w:rPr>
          <w:lang w:eastAsia="zh-CN"/>
        </w:rPr>
        <w:fldChar w:fldCharType="end"/>
      </w:r>
      <w:r w:rsidR="000C5888">
        <w:rPr>
          <w:lang w:eastAsia="zh-CN"/>
        </w:rPr>
        <w:t xml:space="preserve">. </w:t>
      </w:r>
      <w:r w:rsidR="000C5888">
        <w:t>This modification integrates biological insights on gene pathways into the model, facilitating a more informed prediction that accounts for each gene expression</w:t>
      </w:r>
      <w:r w:rsidR="00DB2365">
        <w:t>’</w:t>
      </w:r>
      <w:r w:rsidR="000C5888">
        <w:t xml:space="preserve">s impact. This adjustment </w:t>
      </w:r>
      <w:r w:rsidR="00297475">
        <w:t>embeds human knowledge into the neural network and</w:t>
      </w:r>
      <w:r w:rsidR="000C5888">
        <w:t xml:space="preserve"> streamlines </w:t>
      </w:r>
      <w:proofErr w:type="spellStart"/>
      <w:r w:rsidR="000C5888">
        <w:t>PointNet</w:t>
      </w:r>
      <w:r w:rsidR="00DB2365">
        <w:t>’</w:t>
      </w:r>
      <w:r w:rsidR="000C5888">
        <w:t>s</w:t>
      </w:r>
      <w:proofErr w:type="spellEnd"/>
      <w:r w:rsidR="000C5888">
        <w:t xml:space="preserve"> architecture, making it better suited for smaller datasets.</w:t>
      </w:r>
      <w:r w:rsidR="00297475">
        <w:rPr>
          <w:b/>
          <w:bCs/>
          <w:lang w:eastAsia="zh-CN"/>
        </w:rPr>
        <w:t xml:space="preserve"> </w:t>
      </w:r>
      <w:r w:rsidR="000C5888" w:rsidRPr="000C5888">
        <w:rPr>
          <w:b/>
          <w:bCs/>
          <w:lang w:eastAsia="zh-CN"/>
        </w:rPr>
        <w:t>Figure 2</w:t>
      </w:r>
      <w:r w:rsidR="000C5888">
        <w:rPr>
          <w:b/>
          <w:bCs/>
          <w:lang w:eastAsia="zh-CN"/>
        </w:rPr>
        <w:t>(a)</w:t>
      </w:r>
      <w:r w:rsidR="000C5888">
        <w:rPr>
          <w:lang w:eastAsia="zh-CN"/>
        </w:rPr>
        <w:t xml:space="preserve"> provides a detailed schematic representation of the architecture of our Gene </w:t>
      </w:r>
      <w:proofErr w:type="spellStart"/>
      <w:r w:rsidR="000C5888">
        <w:rPr>
          <w:lang w:eastAsia="zh-CN"/>
        </w:rPr>
        <w:t>PointNet</w:t>
      </w:r>
      <w:proofErr w:type="spellEnd"/>
      <w:r w:rsidR="000C5888">
        <w:rPr>
          <w:lang w:eastAsia="zh-CN"/>
        </w:rPr>
        <w:t xml:space="preserve"> (</w:t>
      </w:r>
      <w:proofErr w:type="spellStart"/>
      <w:r w:rsidR="000C5888">
        <w:rPr>
          <w:lang w:eastAsia="zh-CN"/>
        </w:rPr>
        <w:t>GPNet</w:t>
      </w:r>
      <w:proofErr w:type="spellEnd"/>
      <w:r w:rsidR="000C5888">
        <w:rPr>
          <w:lang w:eastAsia="zh-CN"/>
        </w:rPr>
        <w:t xml:space="preserve">), </w:t>
      </w:r>
      <w:r w:rsidR="004800CB">
        <w:rPr>
          <w:lang w:eastAsia="zh-CN"/>
        </w:rPr>
        <w:t>specifically designed for processing and classifying</w:t>
      </w:r>
      <w:r w:rsidR="000C5888">
        <w:rPr>
          <w:lang w:eastAsia="zh-CN"/>
        </w:rPr>
        <w:t xml:space="preserve"> gene expression data as a high-dimensional point cloud. The architecture is segmented into distinct components, each contributing to the overall functionality of </w:t>
      </w:r>
      <w:proofErr w:type="spellStart"/>
      <w:r w:rsidR="000C5888">
        <w:rPr>
          <w:lang w:eastAsia="zh-CN"/>
        </w:rPr>
        <w:t>GPNet</w:t>
      </w:r>
      <w:proofErr w:type="spellEnd"/>
      <w:r w:rsidR="000C5888">
        <w:rPr>
          <w:lang w:eastAsia="zh-CN"/>
        </w:rPr>
        <w:t>:</w:t>
      </w:r>
    </w:p>
    <w:p w14:paraId="1AA64DB2" w14:textId="6E0BEFB8" w:rsidR="009A043D" w:rsidRDefault="00BC4350" w:rsidP="009A043D">
      <w:r>
        <w:rPr>
          <w:noProof/>
          <w:lang w:eastAsia="zh-CN"/>
        </w:rPr>
        <w:lastRenderedPageBreak/>
        <w:drawing>
          <wp:inline distT="0" distB="0" distL="0" distR="0" wp14:anchorId="6B7EC7B7" wp14:editId="17B8251B">
            <wp:extent cx="6031812" cy="6053748"/>
            <wp:effectExtent l="0" t="0" r="0" b="444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9318" cy="6071317"/>
                    </a:xfrm>
                    <a:prstGeom prst="rect">
                      <a:avLst/>
                    </a:prstGeom>
                    <a:noFill/>
                  </pic:spPr>
                </pic:pic>
              </a:graphicData>
            </a:graphic>
          </wp:inline>
        </w:drawing>
      </w:r>
    </w:p>
    <w:p w14:paraId="07D53D88" w14:textId="556C6DE9" w:rsidR="009A043D" w:rsidRDefault="009A043D" w:rsidP="00B3742F">
      <w:pPr>
        <w:pStyle w:val="Caption"/>
        <w:jc w:val="center"/>
        <w:rPr>
          <w:lang w:eastAsia="zh-CN"/>
        </w:rPr>
      </w:pPr>
      <w:r w:rsidRPr="009C2627">
        <w:rPr>
          <w:b/>
          <w:bCs/>
          <w:color w:val="auto"/>
        </w:rPr>
        <w:t xml:space="preserve">Figure </w:t>
      </w:r>
      <w:r>
        <w:rPr>
          <w:b/>
          <w:bCs/>
          <w:color w:val="auto"/>
        </w:rPr>
        <w:t>2</w:t>
      </w:r>
      <w:r w:rsidRPr="009C2627">
        <w:rPr>
          <w:b/>
          <w:bCs/>
          <w:color w:val="auto"/>
        </w:rPr>
        <w:t>.</w:t>
      </w:r>
      <w:r w:rsidRPr="009C2627">
        <w:rPr>
          <w:color w:val="auto"/>
        </w:rPr>
        <w:t xml:space="preserve"> </w:t>
      </w:r>
      <w:r>
        <w:rPr>
          <w:color w:val="auto"/>
        </w:rPr>
        <w:t xml:space="preserve">Overall structure for our </w:t>
      </w:r>
      <w:proofErr w:type="spellStart"/>
      <w:r>
        <w:rPr>
          <w:color w:val="auto"/>
        </w:rPr>
        <w:t>GPNet</w:t>
      </w:r>
      <w:proofErr w:type="spellEnd"/>
      <w:r>
        <w:rPr>
          <w:color w:val="auto"/>
        </w:rPr>
        <w:t xml:space="preserve"> (a), (b) shows the gene embedding network, (c) shows the detail structure of learnable normalization network, (d) shows the </w:t>
      </w:r>
      <w:proofErr w:type="spellStart"/>
      <w:r>
        <w:rPr>
          <w:color w:val="auto"/>
        </w:rPr>
        <w:t>PointNet</w:t>
      </w:r>
      <w:proofErr w:type="spellEnd"/>
      <w:r>
        <w:fldChar w:fldCharType="begin"/>
      </w:r>
      <w:r w:rsidR="00B674B4">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fldChar w:fldCharType="separate"/>
      </w:r>
      <w:r w:rsidR="00B674B4">
        <w:rPr>
          <w:noProof/>
        </w:rPr>
        <w:t>[18]</w:t>
      </w:r>
      <w:r>
        <w:fldChar w:fldCharType="end"/>
      </w:r>
      <w:r>
        <w:rPr>
          <w:color w:val="auto"/>
        </w:rPr>
        <w:t xml:space="preserve"> backbone for feature extraction of each gene, (e) shows the input/feature transform network in </w:t>
      </w:r>
      <w:proofErr w:type="spellStart"/>
      <w:r>
        <w:rPr>
          <w:color w:val="auto"/>
        </w:rPr>
        <w:t>PointNet</w:t>
      </w:r>
      <w:proofErr w:type="spellEnd"/>
      <w:r>
        <w:rPr>
          <w:color w:val="auto"/>
        </w:rPr>
        <w:t xml:space="preserve">, (f) shows the details of T-Net in </w:t>
      </w:r>
      <w:proofErr w:type="spellStart"/>
      <w:r>
        <w:rPr>
          <w:color w:val="auto"/>
        </w:rPr>
        <w:t>PointNet</w:t>
      </w:r>
      <w:proofErr w:type="spellEnd"/>
      <w:r>
        <w:rPr>
          <w:color w:val="auto"/>
        </w:rPr>
        <w:t>, and (g) shows the Knowledge-based MLP mentioned in TOSICA</w:t>
      </w:r>
      <w:r>
        <w:fldChar w:fldCharType="begin"/>
      </w:r>
      <w:r w:rsidR="00B674B4">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fldChar w:fldCharType="separate"/>
      </w:r>
      <w:r w:rsidR="00B674B4">
        <w:rPr>
          <w:noProof/>
        </w:rPr>
        <w:t>[25]</w:t>
      </w:r>
      <w:r>
        <w:fldChar w:fldCharType="end"/>
      </w:r>
      <w:r>
        <w:rPr>
          <w:color w:val="auto"/>
        </w:rPr>
        <w:t>.</w:t>
      </w:r>
    </w:p>
    <w:p w14:paraId="38008231" w14:textId="67C0BE2B" w:rsidR="000C5888" w:rsidRDefault="000C5888" w:rsidP="00C95DA7">
      <w:pPr>
        <w:pStyle w:val="ListParagraph"/>
        <w:numPr>
          <w:ilvl w:val="0"/>
          <w:numId w:val="40"/>
        </w:numPr>
        <w:rPr>
          <w:rFonts w:eastAsia="SimSun"/>
          <w:sz w:val="22"/>
          <w:szCs w:val="22"/>
          <w:lang w:eastAsia="zh-CN"/>
        </w:rPr>
      </w:pPr>
      <w:r w:rsidRPr="000C5888">
        <w:rPr>
          <w:rFonts w:eastAsia="SimSun"/>
          <w:b/>
          <w:bCs/>
          <w:sz w:val="22"/>
          <w:szCs w:val="22"/>
          <w:lang w:eastAsia="zh-CN"/>
        </w:rPr>
        <w:t>Gene Point Cloud Embedding:</w:t>
      </w:r>
      <w:r w:rsidRPr="000C5888">
        <w:rPr>
          <w:rFonts w:eastAsia="SimSun"/>
          <w:sz w:val="22"/>
          <w:szCs w:val="22"/>
          <w:lang w:eastAsia="zh-CN"/>
        </w:rPr>
        <w:t xml:space="preserve"> The foundation of </w:t>
      </w:r>
      <w:proofErr w:type="spellStart"/>
      <w:r w:rsidRPr="000C5888">
        <w:rPr>
          <w:rFonts w:eastAsia="SimSun"/>
          <w:sz w:val="22"/>
          <w:szCs w:val="22"/>
          <w:lang w:eastAsia="zh-CN"/>
        </w:rPr>
        <w:t>GPNet</w:t>
      </w:r>
      <w:proofErr w:type="spellEnd"/>
      <w:r w:rsidRPr="000C5888">
        <w:rPr>
          <w:rFonts w:eastAsia="SimSun"/>
          <w:sz w:val="22"/>
          <w:szCs w:val="22"/>
          <w:lang w:eastAsia="zh-CN"/>
        </w:rPr>
        <w:t xml:space="preserve"> begins with transforming gene expression data into a high-dimensional point cloud format, as illustrated in </w:t>
      </w:r>
      <w:r w:rsidRPr="000C5888">
        <w:rPr>
          <w:rFonts w:eastAsia="SimSun"/>
          <w:b/>
          <w:bCs/>
          <w:sz w:val="22"/>
          <w:szCs w:val="22"/>
          <w:lang w:eastAsia="zh-CN"/>
        </w:rPr>
        <w:t>Figure 2(b)</w:t>
      </w:r>
      <w:r w:rsidRPr="000C5888">
        <w:rPr>
          <w:rFonts w:eastAsia="SimSun"/>
          <w:sz w:val="22"/>
          <w:szCs w:val="22"/>
          <w:lang w:eastAsia="zh-CN"/>
        </w:rPr>
        <w:t xml:space="preserve"> and elaborated in Section 2.2.1. This transformative process incorporates gene embedding to represent each gene as a point in high-dimensional space, inputting expression values that capture the gene</w:t>
      </w:r>
      <w:r w:rsidR="00DB2365">
        <w:rPr>
          <w:rFonts w:eastAsia="SimSun"/>
          <w:sz w:val="22"/>
          <w:szCs w:val="22"/>
          <w:lang w:eastAsia="zh-CN"/>
        </w:rPr>
        <w:t>’</w:t>
      </w:r>
      <w:r w:rsidRPr="000C5888">
        <w:rPr>
          <w:rFonts w:eastAsia="SimSun"/>
          <w:sz w:val="22"/>
          <w:szCs w:val="22"/>
          <w:lang w:eastAsia="zh-CN"/>
        </w:rPr>
        <w:t xml:space="preserve">s </w:t>
      </w:r>
      <w:r w:rsidR="00587461">
        <w:rPr>
          <w:rFonts w:eastAsia="SimSun"/>
          <w:sz w:val="22"/>
          <w:szCs w:val="22"/>
          <w:lang w:eastAsia="zh-CN"/>
        </w:rPr>
        <w:t>expression</w:t>
      </w:r>
      <w:r w:rsidR="00587461" w:rsidRPr="000C5888">
        <w:rPr>
          <w:rFonts w:eastAsia="SimSun"/>
          <w:sz w:val="22"/>
          <w:szCs w:val="22"/>
          <w:lang w:eastAsia="zh-CN"/>
        </w:rPr>
        <w:t xml:space="preserve"> </w:t>
      </w:r>
      <w:r w:rsidRPr="000C5888">
        <w:rPr>
          <w:rFonts w:eastAsia="SimSun"/>
          <w:sz w:val="22"/>
          <w:szCs w:val="22"/>
          <w:lang w:eastAsia="zh-CN"/>
        </w:rPr>
        <w:t xml:space="preserve">level, and a learnable normalization network to standardize these values, ensuring consistent processing across all samples. This normalization process is graphically represented in </w:t>
      </w:r>
      <w:r w:rsidRPr="000C5888">
        <w:rPr>
          <w:rFonts w:eastAsia="SimSun"/>
          <w:b/>
          <w:bCs/>
          <w:sz w:val="22"/>
          <w:szCs w:val="22"/>
          <w:lang w:eastAsia="zh-CN"/>
        </w:rPr>
        <w:t>Figure 2(c)</w:t>
      </w:r>
      <w:r w:rsidRPr="000C5888">
        <w:rPr>
          <w:rFonts w:eastAsia="SimSun"/>
          <w:sz w:val="22"/>
          <w:szCs w:val="22"/>
          <w:lang w:eastAsia="zh-CN"/>
        </w:rPr>
        <w:t>, highlighting the initial preparation of gene expression data for subsequent analysis.</w:t>
      </w:r>
    </w:p>
    <w:p w14:paraId="16B6ECA9" w14:textId="77777777" w:rsidR="000C5888" w:rsidRPr="000C5888" w:rsidRDefault="000C5888" w:rsidP="00C95DA7">
      <w:pPr>
        <w:pStyle w:val="ListParagraph"/>
        <w:numPr>
          <w:ilvl w:val="0"/>
          <w:numId w:val="0"/>
        </w:numPr>
        <w:ind w:left="450"/>
        <w:rPr>
          <w:rFonts w:eastAsia="SimSun"/>
          <w:sz w:val="22"/>
          <w:szCs w:val="22"/>
          <w:lang w:eastAsia="zh-CN"/>
        </w:rPr>
      </w:pPr>
    </w:p>
    <w:p w14:paraId="6128C2D2" w14:textId="6359DF35" w:rsidR="000C5888" w:rsidRDefault="000C5888" w:rsidP="00740C42">
      <w:pPr>
        <w:pStyle w:val="ListParagraph"/>
        <w:numPr>
          <w:ilvl w:val="0"/>
          <w:numId w:val="40"/>
        </w:numPr>
        <w:rPr>
          <w:rFonts w:eastAsia="SimSun"/>
          <w:sz w:val="22"/>
          <w:szCs w:val="22"/>
          <w:lang w:eastAsia="zh-CN"/>
        </w:rPr>
      </w:pPr>
      <w:proofErr w:type="spellStart"/>
      <w:r w:rsidRPr="000C5888">
        <w:rPr>
          <w:rFonts w:eastAsia="SimSun"/>
          <w:b/>
          <w:bCs/>
          <w:sz w:val="22"/>
          <w:szCs w:val="22"/>
          <w:lang w:eastAsia="zh-CN"/>
        </w:rPr>
        <w:lastRenderedPageBreak/>
        <w:t>PointNet</w:t>
      </w:r>
      <w:proofErr w:type="spellEnd"/>
      <w:r w:rsidRPr="000C5888">
        <w:rPr>
          <w:rFonts w:eastAsia="SimSun"/>
          <w:b/>
          <w:bCs/>
          <w:sz w:val="22"/>
          <w:szCs w:val="22"/>
          <w:lang w:eastAsia="zh-CN"/>
        </w:rPr>
        <w:t xml:space="preserve"> Backbone:</w:t>
      </w:r>
      <w:r w:rsidRPr="000C5888">
        <w:rPr>
          <w:rFonts w:eastAsia="SimSun"/>
          <w:sz w:val="22"/>
          <w:szCs w:val="22"/>
          <w:lang w:eastAsia="zh-CN"/>
        </w:rPr>
        <w:t xml:space="preserve"> Central to our architecture is a customized, lightweight version of </w:t>
      </w:r>
      <w:proofErr w:type="spellStart"/>
      <w:r w:rsidRPr="000C5888">
        <w:rPr>
          <w:rFonts w:eastAsia="SimSun"/>
          <w:sz w:val="22"/>
          <w:szCs w:val="22"/>
          <w:lang w:eastAsia="zh-CN"/>
        </w:rPr>
        <w:t>PointNet</w:t>
      </w:r>
      <w:proofErr w:type="spellEnd"/>
      <w:r w:rsidRPr="000C5888">
        <w:rPr>
          <w:rFonts w:eastAsia="SimSun"/>
          <w:sz w:val="22"/>
          <w:szCs w:val="22"/>
          <w:lang w:eastAsia="zh-CN"/>
        </w:rPr>
        <w:t xml:space="preserve">, responsible for extracting features from the point cloud data. This adaptation, presented in </w:t>
      </w:r>
      <w:r w:rsidRPr="000C5888">
        <w:rPr>
          <w:rFonts w:eastAsia="SimSun"/>
          <w:b/>
          <w:bCs/>
          <w:sz w:val="22"/>
          <w:szCs w:val="22"/>
          <w:lang w:eastAsia="zh-CN"/>
        </w:rPr>
        <w:t>Figure 2(d)</w:t>
      </w:r>
      <w:r w:rsidRPr="000C5888">
        <w:rPr>
          <w:rFonts w:eastAsia="SimSun"/>
          <w:sz w:val="22"/>
          <w:szCs w:val="22"/>
          <w:lang w:eastAsia="zh-CN"/>
        </w:rPr>
        <w:t xml:space="preserve"> and discussed in Section 2.2.2, efficiently processes each gene point, extracting crucial features for classification while maintaining a manageable computational footprint. Modifications </w:t>
      </w:r>
      <w:r w:rsidR="00877EF1">
        <w:rPr>
          <w:rFonts w:eastAsia="SimSun"/>
          <w:sz w:val="22"/>
          <w:szCs w:val="22"/>
          <w:lang w:eastAsia="zh-CN"/>
        </w:rPr>
        <w:t xml:space="preserve">to the original </w:t>
      </w:r>
      <w:proofErr w:type="spellStart"/>
      <w:r w:rsidR="00877EF1">
        <w:rPr>
          <w:rFonts w:eastAsia="SimSun"/>
          <w:sz w:val="22"/>
          <w:szCs w:val="22"/>
          <w:lang w:eastAsia="zh-CN"/>
        </w:rPr>
        <w:t>PointNet</w:t>
      </w:r>
      <w:proofErr w:type="spellEnd"/>
      <w:r w:rsidR="00877EF1">
        <w:rPr>
          <w:rFonts w:eastAsia="SimSun"/>
          <w:sz w:val="22"/>
          <w:szCs w:val="22"/>
          <w:lang w:eastAsia="zh-CN"/>
        </w:rPr>
        <w:t xml:space="preserve"> design include</w:t>
      </w:r>
      <w:r w:rsidRPr="000C5888">
        <w:rPr>
          <w:rFonts w:eastAsia="SimSun"/>
          <w:sz w:val="22"/>
          <w:szCs w:val="22"/>
          <w:lang w:eastAsia="zh-CN"/>
        </w:rPr>
        <w:t xml:space="preserve"> parameter reduction and structural adjustments,</w:t>
      </w:r>
      <w:r w:rsidR="00740C42">
        <w:rPr>
          <w:rFonts w:eastAsia="SimSun"/>
          <w:sz w:val="22"/>
          <w:szCs w:val="22"/>
          <w:lang w:eastAsia="zh-CN"/>
        </w:rPr>
        <w:t xml:space="preserve"> and a lightweight T-N</w:t>
      </w:r>
      <w:r w:rsidR="00877EF1">
        <w:rPr>
          <w:rFonts w:eastAsia="SimSun"/>
          <w:sz w:val="22"/>
          <w:szCs w:val="22"/>
          <w:lang w:eastAsia="zh-CN"/>
        </w:rPr>
        <w:t>et, which is</w:t>
      </w:r>
      <w:r w:rsidRPr="000C5888">
        <w:rPr>
          <w:rFonts w:eastAsia="SimSun"/>
          <w:sz w:val="22"/>
          <w:szCs w:val="22"/>
          <w:lang w:eastAsia="zh-CN"/>
        </w:rPr>
        <w:t xml:space="preserve"> depicted in </w:t>
      </w:r>
      <w:r w:rsidRPr="000C5888">
        <w:rPr>
          <w:rFonts w:eastAsia="SimSun"/>
          <w:b/>
          <w:bCs/>
          <w:sz w:val="22"/>
          <w:szCs w:val="22"/>
          <w:lang w:eastAsia="zh-CN"/>
        </w:rPr>
        <w:t>Figure 2(f)</w:t>
      </w:r>
      <w:r w:rsidRPr="000C5888">
        <w:rPr>
          <w:rFonts w:eastAsia="SimSun"/>
          <w:sz w:val="22"/>
          <w:szCs w:val="22"/>
          <w:lang w:eastAsia="zh-CN"/>
        </w:rPr>
        <w:t>. These changes ensure the model</w:t>
      </w:r>
      <w:r w:rsidR="00DB2365">
        <w:rPr>
          <w:rFonts w:eastAsia="SimSun"/>
          <w:sz w:val="22"/>
          <w:szCs w:val="22"/>
          <w:lang w:eastAsia="zh-CN"/>
        </w:rPr>
        <w:t>’</w:t>
      </w:r>
      <w:r w:rsidRPr="000C5888">
        <w:rPr>
          <w:rFonts w:eastAsia="SimSun"/>
          <w:sz w:val="22"/>
          <w:szCs w:val="22"/>
          <w:lang w:eastAsia="zh-CN"/>
        </w:rPr>
        <w:t>s capacity to encode gene structure information accurately, fostering an understanding of gene relationships and functional groupings within the point cloud.</w:t>
      </w:r>
    </w:p>
    <w:p w14:paraId="16302EFC" w14:textId="77777777" w:rsidR="000C5888" w:rsidRPr="000C5888" w:rsidRDefault="000C5888" w:rsidP="000C5888">
      <w:pPr>
        <w:pStyle w:val="ListParagraph"/>
        <w:numPr>
          <w:ilvl w:val="0"/>
          <w:numId w:val="0"/>
        </w:numPr>
        <w:ind w:left="1440"/>
        <w:rPr>
          <w:rFonts w:eastAsia="SimSun"/>
          <w:sz w:val="22"/>
          <w:szCs w:val="22"/>
          <w:lang w:eastAsia="zh-CN"/>
        </w:rPr>
      </w:pPr>
    </w:p>
    <w:p w14:paraId="0E0B1967" w14:textId="2088CBE5" w:rsidR="000C5888" w:rsidRDefault="000C5888" w:rsidP="00740C42">
      <w:pPr>
        <w:pStyle w:val="ListParagraph"/>
        <w:numPr>
          <w:ilvl w:val="0"/>
          <w:numId w:val="40"/>
        </w:numPr>
        <w:rPr>
          <w:rFonts w:eastAsia="SimSun"/>
          <w:sz w:val="22"/>
          <w:szCs w:val="22"/>
          <w:lang w:eastAsia="zh-CN"/>
        </w:rPr>
      </w:pPr>
      <w:r w:rsidRPr="000C5888">
        <w:rPr>
          <w:rFonts w:eastAsia="SimSun"/>
          <w:b/>
          <w:bCs/>
          <w:sz w:val="22"/>
          <w:szCs w:val="22"/>
          <w:lang w:eastAsia="zh-CN"/>
        </w:rPr>
        <w:t>Knowledge-based MLP Classifier:</w:t>
      </w:r>
      <w:r w:rsidRPr="000C5888">
        <w:rPr>
          <w:rFonts w:eastAsia="SimSun"/>
          <w:sz w:val="22"/>
          <w:szCs w:val="22"/>
          <w:lang w:eastAsia="zh-CN"/>
        </w:rPr>
        <w:t xml:space="preserve"> The culmination of the </w:t>
      </w:r>
      <w:proofErr w:type="spellStart"/>
      <w:r w:rsidRPr="000C5888">
        <w:rPr>
          <w:rFonts w:eastAsia="SimSun"/>
          <w:sz w:val="22"/>
          <w:szCs w:val="22"/>
          <w:lang w:eastAsia="zh-CN"/>
        </w:rPr>
        <w:t>GPNet</w:t>
      </w:r>
      <w:proofErr w:type="spellEnd"/>
      <w:r w:rsidRPr="000C5888">
        <w:rPr>
          <w:rFonts w:eastAsia="SimSun"/>
          <w:sz w:val="22"/>
          <w:szCs w:val="22"/>
          <w:lang w:eastAsia="zh-CN"/>
        </w:rPr>
        <w:t xml:space="preserve"> process involves a knowledge-based MLP classifier, as shown in </w:t>
      </w:r>
      <w:r w:rsidRPr="000C5888">
        <w:rPr>
          <w:rFonts w:eastAsia="SimSun"/>
          <w:b/>
          <w:bCs/>
          <w:sz w:val="22"/>
          <w:szCs w:val="22"/>
          <w:lang w:eastAsia="zh-CN"/>
        </w:rPr>
        <w:t>Figure 2(g)</w:t>
      </w:r>
      <w:r w:rsidRPr="000C5888">
        <w:rPr>
          <w:rFonts w:eastAsia="SimSun"/>
          <w:sz w:val="22"/>
          <w:szCs w:val="22"/>
          <w:lang w:eastAsia="zh-CN"/>
        </w:rPr>
        <w:t xml:space="preserve"> and described in Section 2.2.3. This classifier integrates the extracted point features with biological knowledge, employing a convolutional MLP and a knowledge-based masked mapping similar to the approach used in TOSICA </w:t>
      </w:r>
      <w:r>
        <w:rPr>
          <w:lang w:eastAsia="zh-CN"/>
        </w:rPr>
        <w:fldChar w:fldCharType="begin"/>
      </w:r>
      <w:r w:rsidR="00B674B4">
        <w:rPr>
          <w:lang w:eastAsia="zh-CN"/>
        </w:rPr>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rPr>
          <w:lang w:eastAsia="zh-CN"/>
        </w:rPr>
        <w:fldChar w:fldCharType="separate"/>
      </w:r>
      <w:r w:rsidR="00B674B4">
        <w:rPr>
          <w:noProof/>
          <w:lang w:eastAsia="zh-CN"/>
        </w:rPr>
        <w:t>[25]</w:t>
      </w:r>
      <w:r>
        <w:rPr>
          <w:lang w:eastAsia="zh-CN"/>
        </w:rPr>
        <w:fldChar w:fldCharType="end"/>
      </w:r>
      <w:r>
        <w:rPr>
          <w:lang w:eastAsia="zh-CN"/>
        </w:rPr>
        <w:t xml:space="preserve">. </w:t>
      </w:r>
      <w:r w:rsidRPr="000C5888">
        <w:rPr>
          <w:rFonts w:eastAsia="SimSun"/>
          <w:sz w:val="22"/>
          <w:szCs w:val="22"/>
          <w:lang w:eastAsia="zh-CN"/>
        </w:rPr>
        <w:t>A linear classifier then uses this rich, contextualized feature set to perform the final cancer classification, leveraging both the intrinsic data patterns and external biological insights.</w:t>
      </w:r>
    </w:p>
    <w:p w14:paraId="7C379A59" w14:textId="77777777" w:rsidR="000C5888" w:rsidRPr="000C5888" w:rsidRDefault="000C5888" w:rsidP="000C5888">
      <w:pPr>
        <w:pStyle w:val="ListParagraph"/>
        <w:numPr>
          <w:ilvl w:val="0"/>
          <w:numId w:val="0"/>
        </w:numPr>
        <w:ind w:left="1440"/>
        <w:rPr>
          <w:rFonts w:eastAsia="SimSun"/>
          <w:sz w:val="22"/>
          <w:szCs w:val="22"/>
          <w:lang w:eastAsia="zh-CN"/>
        </w:rPr>
      </w:pPr>
    </w:p>
    <w:p w14:paraId="1305FC8F" w14:textId="22A4A5D3" w:rsidR="000C5888" w:rsidRDefault="000C5888" w:rsidP="00740C42">
      <w:pPr>
        <w:pStyle w:val="ListParagraph"/>
        <w:numPr>
          <w:ilvl w:val="0"/>
          <w:numId w:val="40"/>
        </w:numPr>
        <w:rPr>
          <w:lang w:eastAsia="zh-CN"/>
        </w:rPr>
      </w:pPr>
      <w:r w:rsidRPr="000C5888">
        <w:rPr>
          <w:rFonts w:eastAsia="SimSun"/>
          <w:b/>
          <w:bCs/>
          <w:sz w:val="22"/>
          <w:szCs w:val="22"/>
          <w:lang w:eastAsia="zh-CN"/>
        </w:rPr>
        <w:t xml:space="preserve">Loss Function and Model </w:t>
      </w:r>
      <w:proofErr w:type="spellStart"/>
      <w:r w:rsidRPr="000C5888">
        <w:rPr>
          <w:rFonts w:eastAsia="SimSun"/>
          <w:b/>
          <w:bCs/>
          <w:sz w:val="22"/>
          <w:szCs w:val="22"/>
          <w:lang w:eastAsia="zh-CN"/>
        </w:rPr>
        <w:t>Explainability</w:t>
      </w:r>
      <w:proofErr w:type="spellEnd"/>
      <w:r w:rsidRPr="000C5888">
        <w:rPr>
          <w:rFonts w:eastAsia="SimSun"/>
          <w:b/>
          <w:bCs/>
          <w:sz w:val="22"/>
          <w:szCs w:val="22"/>
          <w:lang w:eastAsia="zh-CN"/>
        </w:rPr>
        <w:t>:</w:t>
      </w:r>
      <w:r w:rsidRPr="000C5888">
        <w:rPr>
          <w:rFonts w:eastAsia="SimSun"/>
          <w:sz w:val="22"/>
          <w:szCs w:val="22"/>
          <w:lang w:eastAsia="zh-CN"/>
        </w:rPr>
        <w:t xml:space="preserve"> Essential to the training and evaluation of </w:t>
      </w:r>
      <w:proofErr w:type="spellStart"/>
      <w:r w:rsidRPr="000C5888">
        <w:rPr>
          <w:rFonts w:eastAsia="SimSun"/>
          <w:sz w:val="22"/>
          <w:szCs w:val="22"/>
          <w:lang w:eastAsia="zh-CN"/>
        </w:rPr>
        <w:t>GPNet</w:t>
      </w:r>
      <w:proofErr w:type="spellEnd"/>
      <w:r w:rsidRPr="000C5888">
        <w:rPr>
          <w:rFonts w:eastAsia="SimSun"/>
          <w:sz w:val="22"/>
          <w:szCs w:val="22"/>
          <w:lang w:eastAsia="zh-CN"/>
        </w:rPr>
        <w:t xml:space="preserve"> are the considerations of the loss function and model </w:t>
      </w:r>
      <w:proofErr w:type="spellStart"/>
      <w:r w:rsidRPr="000C5888">
        <w:rPr>
          <w:rFonts w:eastAsia="SimSun"/>
          <w:sz w:val="22"/>
          <w:szCs w:val="22"/>
          <w:lang w:eastAsia="zh-CN"/>
        </w:rPr>
        <w:t>explainability</w:t>
      </w:r>
      <w:proofErr w:type="spellEnd"/>
      <w:r w:rsidRPr="000C5888">
        <w:rPr>
          <w:rFonts w:eastAsia="SimSun"/>
          <w:sz w:val="22"/>
          <w:szCs w:val="22"/>
          <w:lang w:eastAsia="zh-CN"/>
        </w:rPr>
        <w:t xml:space="preserve">, addressed in Sections 2.2.4 and 2.2.5, respectively. The architecture employs a weighted cross-entropy loss to manage dataset imbalances, depicted in </w:t>
      </w:r>
      <w:r w:rsidRPr="000C5888">
        <w:rPr>
          <w:rFonts w:eastAsia="SimSun"/>
          <w:b/>
          <w:bCs/>
          <w:sz w:val="22"/>
          <w:szCs w:val="22"/>
          <w:lang w:eastAsia="zh-CN"/>
        </w:rPr>
        <w:t>Figure 2(e)</w:t>
      </w:r>
      <w:r w:rsidRPr="000C5888">
        <w:rPr>
          <w:rFonts w:eastAsia="SimSun"/>
          <w:sz w:val="22"/>
          <w:szCs w:val="22"/>
          <w:lang w:eastAsia="zh-CN"/>
        </w:rPr>
        <w:t xml:space="preserve">, and orthogonal losses to preserve the structural integrity of gene </w:t>
      </w:r>
      <w:proofErr w:type="spellStart"/>
      <w:r w:rsidRPr="000C5888">
        <w:rPr>
          <w:rFonts w:eastAsia="SimSun"/>
          <w:sz w:val="22"/>
          <w:szCs w:val="22"/>
          <w:lang w:eastAsia="zh-CN"/>
        </w:rPr>
        <w:t>embeddings</w:t>
      </w:r>
      <w:proofErr w:type="spellEnd"/>
      <w:r w:rsidRPr="000C5888">
        <w:rPr>
          <w:rFonts w:eastAsia="SimSun"/>
          <w:sz w:val="22"/>
          <w:szCs w:val="22"/>
          <w:lang w:eastAsia="zh-CN"/>
        </w:rPr>
        <w:t xml:space="preserve">. Moreover, </w:t>
      </w:r>
      <w:r w:rsidR="004564B1">
        <w:rPr>
          <w:rFonts w:eastAsia="SimSun"/>
          <w:sz w:val="22"/>
          <w:szCs w:val="22"/>
          <w:lang w:eastAsia="zh-CN"/>
        </w:rPr>
        <w:t>implementing</w:t>
      </w:r>
      <w:r w:rsidRPr="000C5888">
        <w:rPr>
          <w:rFonts w:eastAsia="SimSun"/>
          <w:sz w:val="22"/>
          <w:szCs w:val="22"/>
          <w:lang w:eastAsia="zh-CN"/>
        </w:rPr>
        <w:t xml:space="preserve"> a grad-CAM method, as part of our model</w:t>
      </w:r>
      <w:r w:rsidR="00DB2365">
        <w:rPr>
          <w:rFonts w:eastAsia="SimSun"/>
          <w:sz w:val="22"/>
          <w:szCs w:val="22"/>
          <w:lang w:eastAsia="zh-CN"/>
        </w:rPr>
        <w:t>’</w:t>
      </w:r>
      <w:r w:rsidRPr="000C5888">
        <w:rPr>
          <w:rFonts w:eastAsia="SimSun"/>
          <w:sz w:val="22"/>
          <w:szCs w:val="22"/>
          <w:lang w:eastAsia="zh-CN"/>
        </w:rPr>
        <w:t xml:space="preserve">s </w:t>
      </w:r>
      <w:proofErr w:type="spellStart"/>
      <w:r w:rsidRPr="000C5888">
        <w:rPr>
          <w:rFonts w:eastAsia="SimSun"/>
          <w:sz w:val="22"/>
          <w:szCs w:val="22"/>
          <w:lang w:eastAsia="zh-CN"/>
        </w:rPr>
        <w:t>explainability</w:t>
      </w:r>
      <w:proofErr w:type="spellEnd"/>
      <w:r w:rsidRPr="000C5888">
        <w:rPr>
          <w:rFonts w:eastAsia="SimSun"/>
          <w:sz w:val="22"/>
          <w:szCs w:val="22"/>
          <w:lang w:eastAsia="zh-CN"/>
        </w:rPr>
        <w:t xml:space="preserve"> strategy, allows for the visualization of the model</w:t>
      </w:r>
      <w:r w:rsidR="00DB2365">
        <w:rPr>
          <w:rFonts w:eastAsia="SimSun"/>
          <w:sz w:val="22"/>
          <w:szCs w:val="22"/>
          <w:lang w:eastAsia="zh-CN"/>
        </w:rPr>
        <w:t>’</w:t>
      </w:r>
      <w:r w:rsidRPr="000C5888">
        <w:rPr>
          <w:rFonts w:eastAsia="SimSun"/>
          <w:sz w:val="22"/>
          <w:szCs w:val="22"/>
          <w:lang w:eastAsia="zh-CN"/>
        </w:rPr>
        <w:t>s focus within the gene point cloud, offering insights into the decision-making process.</w:t>
      </w:r>
    </w:p>
    <w:p w14:paraId="4483E4BC" w14:textId="4FCE3220" w:rsidR="000C5888" w:rsidRDefault="000C5888" w:rsidP="00740C42">
      <w:pPr>
        <w:rPr>
          <w:lang w:eastAsia="zh-CN"/>
        </w:rPr>
      </w:pPr>
      <w:proofErr w:type="spellStart"/>
      <w:r>
        <w:rPr>
          <w:lang w:eastAsia="zh-CN"/>
        </w:rPr>
        <w:t>GPNet</w:t>
      </w:r>
      <w:proofErr w:type="spellEnd"/>
      <w:r>
        <w:rPr>
          <w:lang w:eastAsia="zh-CN"/>
        </w:rPr>
        <w:t xml:space="preserve"> stands as a comprehensive framework for the advanced analysis of gene expression data, embodying a novel approach to cancer diagnosis through the lens of AI and computational biology. By meticulously mapping each step of the process and integrating both data-driven and knowledge-based elements, </w:t>
      </w:r>
      <w:proofErr w:type="spellStart"/>
      <w:r>
        <w:rPr>
          <w:lang w:eastAsia="zh-CN"/>
        </w:rPr>
        <w:t>GPNet</w:t>
      </w:r>
      <w:proofErr w:type="spellEnd"/>
      <w:r>
        <w:rPr>
          <w:lang w:eastAsia="zh-CN"/>
        </w:rPr>
        <w:t xml:space="preserve"> promises to enhance our understanding and classification of cancer at the genetic level</w:t>
      </w:r>
      <w:r w:rsidR="00891DED">
        <w:rPr>
          <w:lang w:eastAsia="zh-CN"/>
        </w:rPr>
        <w:t xml:space="preserve">. </w:t>
      </w:r>
      <w:r w:rsidR="00891DED" w:rsidRPr="00891DED">
        <w:rPr>
          <w:lang w:eastAsia="zh-CN"/>
        </w:rPr>
        <w:t xml:space="preserve">Throughout this paper, uppercase bold letters </w:t>
      </w:r>
      <w:r w:rsidR="002D4239">
        <w:rPr>
          <w:lang w:eastAsia="zh-CN"/>
        </w:rPr>
        <w:t>(e.g.</w:t>
      </w:r>
      <w:proofErr w:type="gramStart"/>
      <w:r w:rsidR="002D4239">
        <w:rPr>
          <w:lang w:eastAsia="zh-CN"/>
        </w:rPr>
        <w:t xml:space="preserve">, </w:t>
      </w:r>
      <w:proofErr w:type="gramEnd"/>
      <m:oMath>
        <m:r>
          <m:rPr>
            <m:sty m:val="b"/>
          </m:rPr>
          <w:rPr>
            <w:rFonts w:ascii="Cambria Math" w:hAnsi="Cambria Math"/>
            <w:lang w:eastAsia="zh-CN"/>
          </w:rPr>
          <m:t>X</m:t>
        </m:r>
      </m:oMath>
      <w:r w:rsidR="002D4239">
        <w:rPr>
          <w:b/>
          <w:lang w:eastAsia="zh-CN"/>
        </w:rPr>
        <w:t xml:space="preserve">) </w:t>
      </w:r>
      <w:r w:rsidR="00891DED" w:rsidRPr="00891DED">
        <w:rPr>
          <w:lang w:eastAsia="zh-CN"/>
        </w:rPr>
        <w:t xml:space="preserve">denote matrices, lowercase bold letters </w:t>
      </w:r>
      <w:r w:rsidR="002D4239">
        <w:rPr>
          <w:lang w:eastAsia="zh-CN"/>
        </w:rPr>
        <w:t xml:space="preserve">(e.g., </w:t>
      </w:r>
      <m:oMath>
        <m:sSub>
          <m:sSubPr>
            <m:ctrlPr>
              <w:rPr>
                <w:rFonts w:ascii="Cambria Math" w:hAnsi="Cambria Math"/>
                <w:i/>
              </w:rPr>
            </m:ctrlPr>
          </m:sSubPr>
          <m:e>
            <m:r>
              <m:rPr>
                <m:sty m:val="bi"/>
              </m:rPr>
              <w:rPr>
                <w:rFonts w:ascii="Cambria Math" w:hAnsi="Cambria Math"/>
              </w:rPr>
              <m:t>t</m:t>
            </m:r>
          </m:e>
          <m:sub>
            <m:r>
              <w:rPr>
                <w:rFonts w:ascii="Cambria Math" w:hAnsi="Cambria Math"/>
              </w:rPr>
              <m:t>j</m:t>
            </m:r>
          </m:sub>
        </m:sSub>
      </m:oMath>
      <w:r w:rsidR="002D4239">
        <w:t xml:space="preserve">) </w:t>
      </w:r>
      <w:r w:rsidR="00891DED" w:rsidRPr="00891DED">
        <w:rPr>
          <w:lang w:eastAsia="zh-CN"/>
        </w:rPr>
        <w:t xml:space="preserve">denote vectors, and non-bolded letters </w:t>
      </w:r>
      <w:r w:rsidR="009C16B3">
        <w:rPr>
          <w:lang w:eastAsia="zh-CN"/>
        </w:rPr>
        <w:t xml:space="preserve">(e.g.,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a</m:t>
            </m:r>
          </m:e>
          <m:sub>
            <m:r>
              <w:rPr>
                <w:rFonts w:ascii="Cambria Math" w:hAnsi="Cambria Math"/>
                <w:color w:val="000000" w:themeColor="text1"/>
                <w:lang w:eastAsia="zh-CN"/>
              </w:rPr>
              <m:t>j</m:t>
            </m:r>
          </m:sub>
        </m:sSub>
        <m:r>
          <w:rPr>
            <w:rFonts w:ascii="Cambria Math" w:hAnsi="Cambria Math"/>
            <w:color w:val="000000" w:themeColor="text1"/>
            <w:lang w:eastAsia="zh-CN"/>
          </w:rPr>
          <m:t xml:space="preserve">) </m:t>
        </m:r>
      </m:oMath>
      <w:r w:rsidR="00891DED" w:rsidRPr="00891DED">
        <w:rPr>
          <w:lang w:eastAsia="zh-CN"/>
        </w:rPr>
        <w:t>denote scalars.</w:t>
      </w:r>
    </w:p>
    <w:p w14:paraId="3C5A2575" w14:textId="2527FB2A" w:rsidR="00A023A4" w:rsidRDefault="00A8190F" w:rsidP="00C85F7E">
      <w:pPr>
        <w:jc w:val="both"/>
        <w:rPr>
          <w:b/>
          <w:bCs/>
        </w:rPr>
      </w:pPr>
      <w:r w:rsidRPr="0073124C">
        <w:rPr>
          <w:b/>
          <w:lang w:eastAsia="zh-CN"/>
        </w:rPr>
        <w:t>2.2.1</w:t>
      </w:r>
      <w:r>
        <w:rPr>
          <w:lang w:eastAsia="zh-CN"/>
        </w:rPr>
        <w:t xml:space="preserve"> </w:t>
      </w:r>
      <w:r w:rsidR="00A023A4">
        <w:rPr>
          <w:b/>
          <w:bCs/>
        </w:rPr>
        <w:t>Gene Point Cloud Embedding:</w:t>
      </w:r>
    </w:p>
    <w:p w14:paraId="1FB331BD" w14:textId="4BB374AB" w:rsidR="000053F8" w:rsidRPr="00206173" w:rsidRDefault="000053F8" w:rsidP="00740C42">
      <w:pPr>
        <w:rPr>
          <w:lang w:eastAsia="zh-CN"/>
        </w:rPr>
      </w:pPr>
      <w:r>
        <w:rPr>
          <w:lang w:eastAsia="zh-CN"/>
        </w:rPr>
        <w:t>In this subsection, we aim to transform gene profiling data into a gene point cloud. Previously, we discussed how each point</w:t>
      </w:r>
      <w:r w:rsidR="00DB2365">
        <w:rPr>
          <w:lang w:eastAsia="zh-CN"/>
        </w:rPr>
        <w:t>’</w:t>
      </w:r>
      <w:r>
        <w:rPr>
          <w:lang w:eastAsia="zh-CN"/>
        </w:rPr>
        <w:t xml:space="preserve">s “color” reflects its expression level, with its spatial position determined by the gene ID. This subsection outlines our strategy for embedding gene IDs, preprocessing expression values, and utilizing a learnable normalization layer to </w:t>
      </w:r>
      <w:r w:rsidRPr="00206173">
        <w:rPr>
          <w:lang w:eastAsia="zh-CN"/>
        </w:rPr>
        <w:t>mitigate batch effects in gene expression data.</w:t>
      </w:r>
    </w:p>
    <w:p w14:paraId="0F1E20D6" w14:textId="0CE0A740" w:rsidR="000053F8" w:rsidRDefault="000053F8" w:rsidP="00740C42">
      <w:pPr>
        <w:rPr>
          <w:lang w:eastAsia="zh-CN"/>
        </w:rPr>
      </w:pPr>
      <w:r w:rsidRPr="00206173">
        <w:rPr>
          <w:lang w:eastAsia="zh-CN"/>
        </w:rPr>
        <w:t>The RNA-</w:t>
      </w:r>
      <w:proofErr w:type="spellStart"/>
      <w:r w:rsidRPr="00206173">
        <w:rPr>
          <w:lang w:eastAsia="zh-CN"/>
        </w:rPr>
        <w:t>Seq</w:t>
      </w:r>
      <w:proofErr w:type="spellEnd"/>
      <w:r w:rsidRPr="00206173">
        <w:rPr>
          <w:lang w:eastAsia="zh-CN"/>
        </w:rPr>
        <w:t xml:space="preserve"> data is formatted as a matrix, </w:t>
      </w:r>
      <w:bookmarkStart w:id="6" w:name="OLE_LINK5"/>
      <m:oMath>
        <m:r>
          <m:rPr>
            <m:sty m:val="b"/>
          </m:rPr>
          <w:rPr>
            <w:rFonts w:ascii="Cambria Math" w:hAnsi="Cambria Math"/>
            <w:lang w:eastAsia="zh-CN"/>
          </w:rPr>
          <m:t>X</m:t>
        </m:r>
        <m:r>
          <w:rPr>
            <w:rFonts w:ascii="Cambria Math" w:hAnsi="Cambria Math"/>
            <w:lang w:eastAsia="zh-CN"/>
          </w:rPr>
          <m:t>∈</m:t>
        </m:r>
        <m:sSup>
          <m:sSupPr>
            <m:ctrlPr>
              <w:rPr>
                <w:rFonts w:ascii="Cambria Math" w:hAnsi="Cambria Math"/>
                <w:i/>
                <w:lang w:eastAsia="zh-CN"/>
              </w:rPr>
            </m:ctrlPr>
          </m:sSupPr>
          <m:e>
            <m:r>
              <m:rPr>
                <m:nor/>
              </m:rPr>
              <w:rPr>
                <w:rFonts w:ascii="Castellar" w:hAnsi="Castellar"/>
                <w:lang w:eastAsia="zh-CN"/>
              </w:rPr>
              <m:t>Z</m:t>
            </m:r>
          </m:e>
          <m:sup>
            <m:r>
              <w:rPr>
                <w:rFonts w:ascii="Cambria Math" w:hAnsi="Cambria Math"/>
                <w:lang w:eastAsia="zh-CN"/>
              </w:rPr>
              <m:t>N×G</m:t>
            </m:r>
          </m:sup>
        </m:sSup>
      </m:oMath>
      <w:bookmarkEnd w:id="6"/>
      <w:r w:rsidR="00A8190F" w:rsidRPr="00206173">
        <w:rPr>
          <w:lang w:eastAsia="zh-CN"/>
        </w:rPr>
        <w:t xml:space="preserve">, </w:t>
      </w:r>
      <w:r w:rsidRPr="00206173">
        <w:rPr>
          <w:lang w:eastAsia="zh-CN"/>
        </w:rPr>
        <w:t>where</w:t>
      </w:r>
      <w:r w:rsidR="00EF3860">
        <w:rPr>
          <w:lang w:eastAsia="zh-CN"/>
        </w:rPr>
        <w:t xml:space="preserve"> N </w:t>
      </w:r>
      <w:r w:rsidR="00757DDC">
        <w:rPr>
          <w:lang w:eastAsia="zh-CN"/>
        </w:rPr>
        <w:t>represents</w:t>
      </w:r>
      <w:r w:rsidR="00EF3860">
        <w:rPr>
          <w:lang w:eastAsia="zh-CN"/>
        </w:rPr>
        <w:t xml:space="preserve"> the number of samples, G </w:t>
      </w:r>
      <w:r w:rsidR="00757DDC">
        <w:rPr>
          <w:lang w:eastAsia="zh-CN"/>
        </w:rPr>
        <w:t>represents</w:t>
      </w:r>
      <w:r w:rsidR="00EF3860">
        <w:rPr>
          <w:lang w:eastAsia="zh-CN"/>
        </w:rPr>
        <w:t xml:space="preserve"> the number of genes, and</w:t>
      </w:r>
      <w:r w:rsidRPr="00206173">
        <w:rPr>
          <w:lang w:eastAsia="zh-CN"/>
        </w:rPr>
        <w:t xml:space="preserve"> each element</w:t>
      </w:r>
      <w:r w:rsidR="00A8190F" w:rsidRPr="00206173">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X</m:t>
            </m:r>
          </m:e>
          <m:sub>
            <m:r>
              <w:rPr>
                <w:rFonts w:ascii="Cambria Math" w:hAnsi="Cambria Math"/>
                <w:lang w:eastAsia="zh-CN"/>
              </w:rPr>
              <m:t>i,j</m:t>
            </m:r>
          </m:sub>
        </m:sSub>
        <m:r>
          <w:rPr>
            <w:rFonts w:ascii="Cambria Math" w:hAnsi="Cambria Math"/>
            <w:lang w:eastAsia="zh-CN"/>
          </w:rPr>
          <m:t>∈</m:t>
        </m:r>
        <m:sSup>
          <m:sSupPr>
            <m:ctrlPr>
              <w:rPr>
                <w:rFonts w:ascii="Cambria Math" w:hAnsi="Cambria Math"/>
                <w:i/>
                <w:lang w:eastAsia="zh-CN"/>
              </w:rPr>
            </m:ctrlPr>
          </m:sSupPr>
          <m:e>
            <m:r>
              <m:rPr>
                <m:nor/>
              </m:rPr>
              <w:rPr>
                <w:rFonts w:ascii="Castellar" w:hAnsi="Castellar"/>
                <w:lang w:eastAsia="zh-CN"/>
              </w:rPr>
              <m:t>Z</m:t>
            </m:r>
          </m:e>
          <m:sup>
            <m:r>
              <w:rPr>
                <w:rFonts w:ascii="Cambria Math" w:hAnsi="Cambria Math"/>
                <w:lang w:eastAsia="zh-CN"/>
              </w:rPr>
              <m:t>+</m:t>
            </m:r>
          </m:sup>
        </m:sSup>
      </m:oMath>
      <w:r w:rsidR="00A8190F" w:rsidRPr="00206173">
        <w:rPr>
          <w:lang w:eastAsia="zh-CN"/>
        </w:rPr>
        <w:t xml:space="preserve"> </w:t>
      </w:r>
      <w:r w:rsidRPr="00206173">
        <w:rPr>
          <w:lang w:eastAsia="zh-CN"/>
        </w:rPr>
        <w:t>corresponds to the RNA read count</w:t>
      </w:r>
      <w:r w:rsidR="002961A6">
        <w:rPr>
          <w:lang w:eastAsia="zh-CN"/>
        </w:rPr>
        <w:t xml:space="preserve"> of gene </w:t>
      </w:r>
      <m:oMath>
        <m:r>
          <w:rPr>
            <w:rFonts w:ascii="Cambria Math" w:hAnsi="Cambria Math"/>
            <w:lang w:eastAsia="zh-CN"/>
          </w:rPr>
          <m:t>j=1,2,…,G</m:t>
        </m:r>
      </m:oMath>
      <w:r w:rsidR="002961A6">
        <w:rPr>
          <w:lang w:eastAsia="zh-CN"/>
        </w:rPr>
        <w:t xml:space="preserve"> in </w:t>
      </w:r>
      <w:proofErr w:type="gramStart"/>
      <w:r w:rsidR="002961A6">
        <w:rPr>
          <w:lang w:eastAsia="zh-CN"/>
        </w:rPr>
        <w:t xml:space="preserve">sample </w:t>
      </w:r>
      <w:proofErr w:type="gramEnd"/>
      <m:oMath>
        <m:r>
          <w:rPr>
            <w:rFonts w:ascii="Cambria Math" w:hAnsi="Cambria Math"/>
            <w:lang w:eastAsia="zh-CN"/>
          </w:rPr>
          <m:t>i=1,2,3,…,N</m:t>
        </m:r>
      </m:oMath>
      <w:r w:rsidRPr="00206173">
        <w:rPr>
          <w:lang w:eastAsia="zh-CN"/>
        </w:rPr>
        <w:t xml:space="preserve">. Specifically, this value represents the abundance of gene </w:t>
      </w:r>
      <m:oMath>
        <m:r>
          <w:rPr>
            <w:rFonts w:ascii="Cambria Math" w:hAnsi="Cambria Math"/>
            <w:lang w:eastAsia="zh-CN"/>
          </w:rPr>
          <m:t>i</m:t>
        </m:r>
      </m:oMath>
      <w:r w:rsidRPr="00206173">
        <w:rPr>
          <w:lang w:eastAsia="zh-CN"/>
        </w:rPr>
        <w:t xml:space="preserve"> (</w:t>
      </w:r>
      <w:proofErr w:type="gramStart"/>
      <w:r w:rsidRPr="00206173">
        <w:rPr>
          <w:lang w:eastAsia="zh-CN"/>
        </w:rPr>
        <w:t xml:space="preserve">where </w:t>
      </w:r>
      <w:proofErr w:type="gramEnd"/>
      <m:oMath>
        <m:r>
          <w:rPr>
            <w:rFonts w:ascii="Cambria Math" w:hAnsi="Cambria Math"/>
            <w:lang w:eastAsia="zh-CN"/>
          </w:rPr>
          <m:t>i∈0,1,…,G</m:t>
        </m:r>
      </m:oMath>
      <w:r w:rsidRPr="00206173">
        <w:rPr>
          <w:lang w:eastAsia="zh-CN"/>
        </w:rPr>
        <w:t>)</w:t>
      </w:r>
      <w:r w:rsidR="00A8190F" w:rsidRPr="00206173">
        <w:rPr>
          <w:lang w:eastAsia="zh-CN"/>
        </w:rPr>
        <w:t xml:space="preserve"> in sample</w:t>
      </w:r>
      <w:r w:rsidRPr="00206173">
        <w:rPr>
          <w:lang w:eastAsia="zh-CN"/>
        </w:rPr>
        <w:t xml:space="preserve"> </w:t>
      </w:r>
      <m:oMath>
        <m:r>
          <w:rPr>
            <w:rFonts w:ascii="Cambria Math" w:hAnsi="Cambria Math"/>
            <w:lang w:eastAsia="zh-CN"/>
          </w:rPr>
          <m:t>j</m:t>
        </m:r>
      </m:oMath>
      <w:r w:rsidR="00A8190F" w:rsidRPr="00206173">
        <w:rPr>
          <w:lang w:eastAsia="zh-CN"/>
        </w:rPr>
        <w:t xml:space="preserve"> </w:t>
      </w:r>
      <w:r w:rsidRPr="00206173">
        <w:rPr>
          <w:lang w:eastAsia="zh-CN"/>
        </w:rPr>
        <w:t xml:space="preserve">(where </w:t>
      </w:r>
      <m:oMath>
        <m:r>
          <w:rPr>
            <w:rFonts w:ascii="Cambria Math" w:hAnsi="Cambria Math"/>
            <w:lang w:eastAsia="zh-CN"/>
          </w:rPr>
          <m:t>j∈0,1,…,N</m:t>
        </m:r>
      </m:oMath>
      <w:r w:rsidRPr="00206173">
        <w:rPr>
          <w:lang w:eastAsia="zh-CN"/>
        </w:rPr>
        <w:t>)</w:t>
      </w:r>
      <w:r w:rsidR="00A8190F" w:rsidRPr="00206173">
        <w:rPr>
          <w:lang w:eastAsia="zh-CN"/>
        </w:rPr>
        <w:t xml:space="preserve">. </w:t>
      </w:r>
      <w:r w:rsidRPr="00206173">
        <w:rPr>
          <w:lang w:eastAsia="zh-CN"/>
        </w:rPr>
        <w:t>Throughout this paper, we refer to this matrix as the raw</w:t>
      </w:r>
      <w:r w:rsidRPr="000053F8">
        <w:rPr>
          <w:lang w:eastAsia="zh-CN"/>
        </w:rPr>
        <w:t xml:space="preserve"> counting matrix. Inputs to </w:t>
      </w:r>
      <w:proofErr w:type="spellStart"/>
      <w:r w:rsidRPr="000053F8">
        <w:rPr>
          <w:lang w:eastAsia="zh-CN"/>
        </w:rPr>
        <w:t>GPNet</w:t>
      </w:r>
      <w:proofErr w:type="spellEnd"/>
      <w:r w:rsidRPr="000053F8">
        <w:rPr>
          <w:lang w:eastAsia="zh-CN"/>
        </w:rPr>
        <w:t xml:space="preserve"> are twofold: the gene identifier and the expression values, as depicted in </w:t>
      </w:r>
      <w:r w:rsidRPr="000053F8">
        <w:rPr>
          <w:b/>
          <w:bCs/>
          <w:lang w:eastAsia="zh-CN"/>
        </w:rPr>
        <w:t>Figure 2(b)</w:t>
      </w:r>
      <w:r w:rsidRPr="000053F8">
        <w:rPr>
          <w:lang w:eastAsia="zh-CN"/>
        </w:rPr>
        <w:t xml:space="preserve">. These components are integrated into the gene point cloud through the following methodology: </w:t>
      </w:r>
    </w:p>
    <w:p w14:paraId="59E3E820" w14:textId="17A6BAD6" w:rsidR="00A8190F" w:rsidRPr="00206173" w:rsidRDefault="00A8190F" w:rsidP="00740C42">
      <w:r w:rsidRPr="00CC6E8E">
        <w:rPr>
          <w:b/>
          <w:lang w:eastAsia="zh-CN"/>
        </w:rPr>
        <w:t xml:space="preserve">Gene </w:t>
      </w:r>
      <w:r>
        <w:rPr>
          <w:b/>
        </w:rPr>
        <w:t xml:space="preserve">embedding: </w:t>
      </w:r>
      <w:r w:rsidR="00C85F7E" w:rsidRPr="00C85F7E">
        <w:t>In our approach, each gene is represented as a point within the gene point cloud, drawing parallels to how tokens function in natur</w:t>
      </w:r>
      <w:r w:rsidR="00C85F7E" w:rsidRPr="00206173">
        <w:t xml:space="preserve">al language generation (NLG). This conceptual similarity allows us to employ a strategy </w:t>
      </w:r>
      <w:r w:rsidR="00C92446">
        <w:t>similar to</w:t>
      </w:r>
      <w:r w:rsidR="00C85F7E" w:rsidRPr="00206173">
        <w:t xml:space="preserve"> previous studies</w:t>
      </w:r>
      <w:r w:rsidR="00440DD0" w:rsidRPr="00206173">
        <w:t xml:space="preserve"> </w:t>
      </w:r>
      <w:r w:rsidR="00440DD0" w:rsidRPr="00206173">
        <w:fldChar w:fldCharType="begin"/>
      </w:r>
      <w:r w:rsidR="00B674B4">
        <w:instrText xml:space="preserve"> ADDIN EN.CITE &lt;EndNote&gt;&lt;Cite&gt;&lt;Author&gt;Cui&lt;/Author&gt;&lt;Year&gt;2023&lt;/Year&gt;&lt;RecNum&gt;24&lt;/RecNum&gt;&lt;DisplayText&gt;[26, 30]&lt;/DisplayText&gt;&lt;record&gt;&lt;rec-number&gt;24&lt;/rec-number&gt;&lt;foreign-keys&gt;&lt;key app="EN" db-id="ze5r0wv05vprvkevaznxt20zezsazas2a299" timestamp="1701724713"&gt;24&lt;/key&gt;&lt;/foreign-keys&gt;&lt;ref-type name="Journal Article"&gt;17&lt;/ref-type&gt;&lt;contributors&gt;&lt;authors&gt;&lt;author&gt;Cui, Haotian&lt;/author&gt;&lt;author&gt;Wang, Chloe&lt;/author&gt;&lt;author&gt;Maan, Hassaan&lt;/author&gt;&lt;author&gt;Pang, Kuan&lt;/author&gt;&lt;author&gt;Luo, Fengning&lt;/author&gt;&lt;author&gt;Wang, Bo&lt;/author&gt;&lt;/authors&gt;&lt;/contributors&gt;&lt;titles&gt;&lt;title&gt;scgpt: Towards building a foundation model for single-cell multi-omics using generative ai&lt;/title&gt;&lt;secondary-title&gt;bioRxiv&lt;/secondary-title&gt;&lt;/titles&gt;&lt;periodical&gt;&lt;full-title&gt;bioRxiv&lt;/full-title&gt;&lt;/periodical&gt;&lt;pages&gt;2023.04. 30.538439&lt;/pages&gt;&lt;dates&gt;&lt;year&gt;2023&lt;/year&gt;&lt;/dates&gt;&lt;urls&gt;&lt;/urls&gt;&lt;/record&gt;&lt;/Cite&gt;&lt;Cite&gt;&lt;Author&gt;Devlin&lt;/Author&gt;&lt;Year&gt;2018&lt;/Year&gt;&lt;RecNum&gt;23&lt;/RecNum&gt;&lt;record&gt;&lt;rec-number&gt;23&lt;/rec-number&gt;&lt;foreign-keys&gt;&lt;key app="EN" db-id="ze5r0wv05vprvkevaznxt20zezsazas2a299" timestamp="1701724619"&gt;23&lt;/key&gt;&lt;/foreign-keys&gt;&lt;ref-type name="Journal Article"&gt;17&lt;/ref-type&gt;&lt;contributors&gt;&lt;authors&gt;&lt;author&gt;Devlin, Jacob&lt;/author&gt;&lt;author&gt;Chang, Ming-Wei&lt;/author&gt;&lt;author&gt;Lee, Kenton&lt;/author&gt;&lt;author&gt;Toutanova, Kristina&lt;/author&gt;&lt;/authors&gt;&lt;/contributors&gt;&lt;titles&gt;&lt;title&gt;Bert: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440DD0" w:rsidRPr="00206173">
        <w:fldChar w:fldCharType="separate"/>
      </w:r>
      <w:r w:rsidR="00B674B4">
        <w:rPr>
          <w:noProof/>
        </w:rPr>
        <w:t>[26, 30]</w:t>
      </w:r>
      <w:r w:rsidR="00440DD0" w:rsidRPr="00206173">
        <w:fldChar w:fldCharType="end"/>
      </w:r>
      <w:r w:rsidRPr="00206173">
        <w:t xml:space="preserve"> </w:t>
      </w:r>
      <w:r w:rsidR="00C85F7E" w:rsidRPr="00206173">
        <w:t>where the gene name serves as the token. Consequently, we assign to each gene</w:t>
      </w:r>
      <w:proofErr w:type="gramStart"/>
      <w:r w:rsidR="00C92446">
        <w:t>,</w:t>
      </w:r>
      <w:r w:rsidR="00C85F7E" w:rsidRPr="00206173">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C92446">
        <w:t xml:space="preserve">, </w:t>
      </w:r>
      <w:r w:rsidRPr="00206173">
        <w:t xml:space="preserve"> </w:t>
      </w:r>
      <w:r w:rsidR="00C85F7E" w:rsidRPr="00206173">
        <w:t>a unique integer pair as its identifier,</w:t>
      </w:r>
      <w:r w:rsidRPr="00206173">
        <w:t xml:space="preserve"> </w:t>
      </w:r>
      <m:oMath>
        <m:r>
          <w:rPr>
            <w:rFonts w:ascii="Cambria Math" w:hAnsi="Cambria Math"/>
          </w:rPr>
          <m:t>id</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m:t>
        </m:r>
      </m:oMath>
      <w:r w:rsidRPr="00206173">
        <w:t xml:space="preserve"> </w:t>
      </w:r>
      <w:r w:rsidR="00C85F7E" w:rsidRPr="00206173">
        <w:t xml:space="preserve">where </w:t>
      </w:r>
      <m:oMath>
        <m:r>
          <w:rPr>
            <w:rFonts w:ascii="Cambria Math" w:hAnsi="Cambria Math"/>
          </w:rPr>
          <m:t>a,b∈</m:t>
        </m:r>
        <m:r>
          <m:rPr>
            <m:nor/>
          </m:rPr>
          <w:rPr>
            <w:rFonts w:ascii="Castellar" w:hAnsi="Castellar"/>
          </w:rPr>
          <m:t>N</m:t>
        </m:r>
      </m:oMath>
      <w:r w:rsidR="00C85F7E" w:rsidRPr="00206173">
        <w:t>, among a comprehensive set of 60660 genes. This enumeration integrates all human genes into a unified vocabulary by amalgamating all identified genes across various studies.</w:t>
      </w:r>
      <w:r w:rsidRPr="00206173">
        <w:t xml:space="preserve"> </w:t>
      </w:r>
      <w:r w:rsidR="00C85F7E" w:rsidRPr="00206173">
        <w:t xml:space="preserve">Therefore, the gene tokens for each sample </w:t>
      </w:r>
      <m:oMath>
        <m:r>
          <w:rPr>
            <w:rFonts w:ascii="Cambria Math" w:hAnsi="Cambria Math"/>
          </w:rPr>
          <m:t>j</m:t>
        </m:r>
      </m:oMath>
      <w:r w:rsidRPr="00206173">
        <w:rPr>
          <w:rFonts w:hint="eastAsia"/>
        </w:rPr>
        <w:t xml:space="preserve"> </w:t>
      </w:r>
      <w:r w:rsidR="00C85F7E" w:rsidRPr="00206173">
        <w:t>are represented as a vector</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t</m:t>
            </m:r>
          </m:e>
          <m:sub>
            <m:r>
              <w:rPr>
                <w:rFonts w:ascii="Cambria Math" w:hAnsi="Cambria Math"/>
              </w:rPr>
              <m:t>j</m:t>
            </m:r>
          </m:sub>
        </m:sSub>
        <m:r>
          <w:rPr>
            <w:rFonts w:ascii="Cambria Math" w:hAnsi="Cambria Math"/>
          </w:rPr>
          <m:t>∈</m:t>
        </m:r>
        <m:sSup>
          <m:sSupPr>
            <m:ctrlPr>
              <w:rPr>
                <w:rFonts w:ascii="Cambria Math" w:hAnsi="Cambria Math"/>
                <w:i/>
              </w:rPr>
            </m:ctrlPr>
          </m:sSupPr>
          <m:e>
            <m:r>
              <m:rPr>
                <m:nor/>
              </m:rPr>
              <w:rPr>
                <w:rFonts w:ascii="Castellar" w:hAnsi="Castellar"/>
              </w:rPr>
              <m:t>N</m:t>
            </m:r>
          </m:e>
          <m:sup>
            <m:r>
              <w:rPr>
                <w:rFonts w:ascii="Cambria Math" w:hAnsi="Cambria Math"/>
              </w:rPr>
              <m:t>2×60660</m:t>
            </m:r>
          </m:sup>
        </m:sSup>
      </m:oMath>
      <w:r w:rsidR="00C85F7E" w:rsidRPr="00206173">
        <w:t>, constructed as</w:t>
      </w:r>
    </w:p>
    <w:p w14:paraId="174CF842" w14:textId="4E2E8167" w:rsidR="00A8190F" w:rsidRPr="00206173" w:rsidRDefault="00627DE9" w:rsidP="00C85F7E">
      <w:pPr>
        <w:jc w:val="both"/>
      </w:pPr>
      <m:oMathPara>
        <m:oMath>
          <m:sSub>
            <m:sSubPr>
              <m:ctrlPr>
                <w:rPr>
                  <w:rFonts w:ascii="Cambria Math" w:hAnsi="Cambria Math"/>
                  <w:i/>
                </w:rPr>
              </m:ctrlPr>
            </m:sSubPr>
            <m:e>
              <m:r>
                <m:rPr>
                  <m:sty m:val="bi"/>
                </m:rPr>
                <w:rPr>
                  <w:rFonts w:ascii="Cambria Math" w:hAnsi="Cambria Math"/>
                </w:rPr>
                <m:t>t</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id</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 id</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,…,id(</m:t>
              </m:r>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m:t>
              </m:r>
            </m:e>
          </m:d>
          <m:r>
            <w:rPr>
              <w:rFonts w:ascii="Cambria Math" w:hAnsi="Cambria Math"/>
            </w:rPr>
            <m:t>.</m:t>
          </m:r>
        </m:oMath>
      </m:oMathPara>
    </w:p>
    <w:p w14:paraId="08205903" w14:textId="5C0385E8" w:rsidR="00C85F7E" w:rsidRDefault="00C85F7E" w:rsidP="00740C42">
      <w:pPr>
        <w:rPr>
          <w:lang w:eastAsia="zh-CN"/>
        </w:rPr>
      </w:pPr>
      <w:r w:rsidRPr="00C85F7E">
        <w:rPr>
          <w:lang w:eastAsia="zh-CN"/>
        </w:rPr>
        <w:t xml:space="preserve">Subsequently, these identifiers are translated into gene points through a convolutional embedding layer, as depicted in </w:t>
      </w:r>
      <w:r w:rsidRPr="00C85F7E">
        <w:rPr>
          <w:b/>
          <w:bCs/>
          <w:lang w:eastAsia="zh-CN"/>
        </w:rPr>
        <w:t>Figure 2(b).</w:t>
      </w:r>
      <w:r w:rsidRPr="00C85F7E">
        <w:rPr>
          <w:lang w:eastAsia="zh-CN"/>
        </w:rPr>
        <w:t xml:space="preserve"> The resulting embedded gene points, denoted </w:t>
      </w:r>
      <w:proofErr w:type="gramStart"/>
      <w:r w:rsidRPr="00C85F7E">
        <w:rPr>
          <w:lang w:eastAsia="zh-CN"/>
        </w:rPr>
        <w:t>as</w:t>
      </w:r>
      <w:r w:rsidR="00A8190F">
        <w:rPr>
          <w:lang w:eastAsia="zh-CN"/>
        </w:rPr>
        <w:t xml:space="preserve"> </w:t>
      </w:r>
      <m:oMath>
        <m:sSub>
          <m:sSubPr>
            <m:ctrlPr>
              <w:rPr>
                <w:rFonts w:ascii="Cambria Math" w:hAnsi="Cambria Math"/>
                <w:i/>
                <w:lang w:eastAsia="zh-CN"/>
              </w:rPr>
            </m:ctrlPr>
          </m:sSubPr>
          <m:e>
            <w:proofErr w:type="gramEnd"/>
            <m:r>
              <w:rPr>
                <w:rFonts w:ascii="Cambria Math" w:hAnsi="Cambria Math"/>
                <w:lang w:eastAsia="zh-CN"/>
              </w:rPr>
              <m:t>b</m:t>
            </m:r>
          </m:e>
          <m:sub>
            <m:r>
              <w:rPr>
                <w:rFonts w:ascii="Cambria Math" w:hAnsi="Cambria Math"/>
                <w:lang w:eastAsia="zh-CN"/>
              </w:rPr>
              <m:t>g</m:t>
            </m:r>
          </m:sub>
        </m:sSub>
        <m:d>
          <m:dPr>
            <m:ctrlPr>
              <w:rPr>
                <w:rFonts w:ascii="Cambria Math" w:hAnsi="Cambria Math"/>
                <w:i/>
                <w:lang w:eastAsia="zh-CN"/>
              </w:rPr>
            </m:ctrlPr>
          </m:dPr>
          <m:e>
            <m:sSub>
              <m:sSubPr>
                <m:ctrlPr>
                  <w:rPr>
                    <w:rFonts w:ascii="Cambria Math" w:hAnsi="Cambria Math"/>
                    <w:i/>
                    <w:lang w:eastAsia="zh-CN"/>
                  </w:rPr>
                </m:ctrlPr>
              </m:sSubPr>
              <m:e>
                <m:r>
                  <m:rPr>
                    <m:sty m:val="bi"/>
                  </m:rP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3×60660</m:t>
            </m:r>
          </m:sup>
        </m:sSup>
      </m:oMath>
      <w:r w:rsidRPr="00C85F7E">
        <w:t xml:space="preserve"> </w:t>
      </w:r>
      <w:r w:rsidRPr="00C85F7E">
        <w:rPr>
          <w:lang w:eastAsia="zh-CN"/>
        </w:rPr>
        <w:t xml:space="preserve">, illustrate how the embedding layer groups related genes while distinguishing unrelated ones. </w:t>
      </w:r>
    </w:p>
    <w:p w14:paraId="72F06A8F" w14:textId="537731D8" w:rsidR="00A8190F" w:rsidRPr="00206173" w:rsidRDefault="0055359D" w:rsidP="00740C42">
      <w:pPr>
        <w:rPr>
          <w:color w:val="000000" w:themeColor="text1"/>
          <w:lang w:eastAsia="zh-CN"/>
        </w:rPr>
      </w:pPr>
      <w:r w:rsidRPr="0055359D">
        <w:rPr>
          <w:b/>
          <w:bCs/>
          <w:lang w:eastAsia="zh-CN"/>
        </w:rPr>
        <w:t>Processing Expression Values:</w:t>
      </w:r>
      <w:r w:rsidRPr="0055359D">
        <w:rPr>
          <w:lang w:eastAsia="zh-CN"/>
        </w:rPr>
        <w:t xml:space="preserve"> </w:t>
      </w:r>
      <w:r w:rsidRPr="0055359D">
        <w:rPr>
          <w:color w:val="000000" w:themeColor="text1"/>
          <w:lang w:eastAsia="zh-CN"/>
        </w:rPr>
        <w:t xml:space="preserve">Traditionally, preprocessing of the gene expression matrix </w:t>
      </w:r>
      <w:r w:rsidRPr="00891DED">
        <w:rPr>
          <w:b/>
          <w:color w:val="000000" w:themeColor="text1"/>
          <w:lang w:eastAsia="zh-CN"/>
        </w:rPr>
        <w:t>X</w:t>
      </w:r>
      <w:r w:rsidRPr="0055359D">
        <w:rPr>
          <w:color w:val="000000" w:themeColor="text1"/>
          <w:lang w:eastAsia="zh-CN"/>
        </w:rPr>
        <w:t xml:space="preserve"> involves steps like transcripts per million (TPM) normalization and </w:t>
      </w:r>
      <m:oMath>
        <m:r>
          <m:rPr>
            <m:sty m:val="p"/>
          </m:rPr>
          <w:rPr>
            <w:rFonts w:ascii="Cambria Math" w:hAnsi="Cambria Math"/>
            <w:color w:val="000000" w:themeColor="text1"/>
            <w:lang w:eastAsia="zh-CN"/>
          </w:rPr>
          <m:t xml:space="preserve">log1p </m:t>
        </m:r>
      </m:oMath>
      <w:r w:rsidRPr="0055359D">
        <w:rPr>
          <w:color w:val="000000" w:themeColor="text1"/>
          <w:lang w:eastAsia="zh-CN"/>
        </w:rPr>
        <w:t>transformation to approximate a Gaussian distribution of the input data</w:t>
      </w:r>
      <w:r w:rsidR="00440DD0" w:rsidRPr="0055359D">
        <w:rPr>
          <w:color w:val="000000" w:themeColor="text1"/>
          <w:lang w:eastAsia="zh-CN"/>
        </w:rPr>
        <w:t xml:space="preserve"> </w:t>
      </w:r>
      <w:r w:rsidR="00440DD0" w:rsidRPr="0055359D">
        <w:rPr>
          <w:color w:val="000000" w:themeColor="text1"/>
          <w:lang w:eastAsia="zh-CN"/>
        </w:rPr>
        <w:fldChar w:fldCharType="begin"/>
      </w:r>
      <w:r w:rsidR="00B674B4">
        <w:rPr>
          <w:color w:val="000000" w:themeColor="text1"/>
          <w:lang w:eastAsia="zh-CN"/>
        </w:rPr>
        <w:instrText xml:space="preserve"> ADDIN EN.CITE &lt;EndNote&gt;&lt;Cite&gt;&lt;Author&gt;Cui&lt;/Author&gt;&lt;Year&gt;2023&lt;/Year&gt;&lt;RecNum&gt;24&lt;/RecNum&gt;&lt;DisplayText&gt;[26]&lt;/DisplayText&gt;&lt;record&gt;&lt;rec-number&gt;24&lt;/rec-number&gt;&lt;foreign-keys&gt;&lt;key app="EN" db-id="ze5r0wv05vprvkevaznxt20zezsazas2a299" timestamp="1701724713"&gt;24&lt;/key&gt;&lt;/foreign-keys&gt;&lt;ref-type name="Journal Article"&gt;17&lt;/ref-type&gt;&lt;contributors&gt;&lt;authors&gt;&lt;author&gt;Cui, Haotian&lt;/author&gt;&lt;author&gt;Wang, Chloe&lt;/author&gt;&lt;author&gt;Maan, Hassaan&lt;/author&gt;&lt;author&gt;Pang, Kuan&lt;/author&gt;&lt;author&gt;Luo, Fengning&lt;/author&gt;&lt;author&gt;Wang, Bo&lt;/author&gt;&lt;/authors&gt;&lt;/contributors&gt;&lt;titles&gt;&lt;title&gt;scgpt: Towards building a foundation model for single-cell multi-omics using generative ai&lt;/title&gt;&lt;secondary-title&gt;bioRxiv&lt;/secondary-title&gt;&lt;/titles&gt;&lt;periodical&gt;&lt;full-title&gt;bioRxiv&lt;/full-title&gt;&lt;/periodical&gt;&lt;pages&gt;2023.04. 30.538439&lt;/pages&gt;&lt;dates&gt;&lt;year&gt;2023&lt;/year&gt;&lt;/dates&gt;&lt;urls&gt;&lt;/urls&gt;&lt;/record&gt;&lt;/Cite&gt;&lt;/EndNote&gt;</w:instrText>
      </w:r>
      <w:r w:rsidR="00440DD0" w:rsidRPr="0055359D">
        <w:rPr>
          <w:color w:val="000000" w:themeColor="text1"/>
          <w:lang w:eastAsia="zh-CN"/>
        </w:rPr>
        <w:fldChar w:fldCharType="separate"/>
      </w:r>
      <w:r w:rsidR="00B674B4">
        <w:rPr>
          <w:noProof/>
          <w:color w:val="000000" w:themeColor="text1"/>
          <w:lang w:eastAsia="zh-CN"/>
        </w:rPr>
        <w:t>[26]</w:t>
      </w:r>
      <w:r w:rsidR="00440DD0" w:rsidRPr="0055359D">
        <w:rPr>
          <w:color w:val="000000" w:themeColor="text1"/>
          <w:lang w:eastAsia="zh-CN"/>
        </w:rPr>
        <w:fldChar w:fldCharType="end"/>
      </w:r>
      <w:r w:rsidR="00A8190F" w:rsidRPr="0055359D">
        <w:rPr>
          <w:color w:val="000000" w:themeColor="text1"/>
          <w:lang w:eastAsia="zh-CN"/>
        </w:rPr>
        <w:t xml:space="preserve">. </w:t>
      </w:r>
      <w:r w:rsidRPr="0055359D">
        <w:rPr>
          <w:color w:val="000000" w:themeColor="text1"/>
          <w:lang w:eastAsia="zh-CN"/>
        </w:rPr>
        <w:t>However,</w:t>
      </w:r>
      <w:r w:rsidR="002961A6">
        <w:rPr>
          <w:color w:val="000000" w:themeColor="text1"/>
          <w:lang w:eastAsia="zh-CN"/>
        </w:rPr>
        <w:t xml:space="preserve"> in our approach, we have developed a learnable normalization network specifically designed to automatically normalize the gene expression data. Hence</w:t>
      </w:r>
      <w:r w:rsidR="00FE6166">
        <w:rPr>
          <w:color w:val="000000" w:themeColor="text1"/>
          <w:lang w:eastAsia="zh-CN"/>
        </w:rPr>
        <w:t>,</w:t>
      </w:r>
      <w:r w:rsidR="002961A6">
        <w:rPr>
          <w:color w:val="000000" w:themeColor="text1"/>
          <w:lang w:eastAsia="zh-CN"/>
        </w:rPr>
        <w:t xml:space="preserve"> we </w:t>
      </w:r>
      <w:r w:rsidR="00FE6166">
        <w:rPr>
          <w:color w:val="000000" w:themeColor="text1"/>
          <w:lang w:eastAsia="zh-CN"/>
        </w:rPr>
        <w:t>do</w:t>
      </w:r>
      <w:r w:rsidR="008B2872">
        <w:rPr>
          <w:color w:val="000000" w:themeColor="text1"/>
          <w:lang w:eastAsia="zh-CN"/>
        </w:rPr>
        <w:t xml:space="preserve"> </w:t>
      </w:r>
      <w:r w:rsidR="00FE6166">
        <w:rPr>
          <w:color w:val="000000" w:themeColor="text1"/>
          <w:lang w:eastAsia="zh-CN"/>
        </w:rPr>
        <w:t>n</w:t>
      </w:r>
      <w:r w:rsidR="008B2872">
        <w:rPr>
          <w:color w:val="000000" w:themeColor="text1"/>
          <w:lang w:eastAsia="zh-CN"/>
        </w:rPr>
        <w:t>o</w:t>
      </w:r>
      <w:r w:rsidR="00FE6166">
        <w:rPr>
          <w:color w:val="000000" w:themeColor="text1"/>
          <w:lang w:eastAsia="zh-CN"/>
        </w:rPr>
        <w:t>t</w:t>
      </w:r>
      <w:r w:rsidR="002961A6">
        <w:rPr>
          <w:color w:val="000000" w:themeColor="text1"/>
          <w:lang w:eastAsia="zh-CN"/>
        </w:rPr>
        <w:t xml:space="preserve"> need the complex traditional </w:t>
      </w:r>
      <w:r w:rsidR="00A76400">
        <w:rPr>
          <w:color w:val="000000" w:themeColor="text1"/>
          <w:lang w:eastAsia="zh-CN"/>
        </w:rPr>
        <w:t>preprocessing</w:t>
      </w:r>
      <w:r w:rsidR="002961A6">
        <w:rPr>
          <w:color w:val="000000" w:themeColor="text1"/>
          <w:lang w:eastAsia="zh-CN"/>
        </w:rPr>
        <w:t xml:space="preserve"> </w:t>
      </w:r>
      <w:r w:rsidR="00A76400">
        <w:rPr>
          <w:color w:val="000000" w:themeColor="text1"/>
          <w:lang w:eastAsia="zh-CN"/>
        </w:rPr>
        <w:t xml:space="preserve">approaches. </w:t>
      </w:r>
      <w:r w:rsidR="00A76400" w:rsidRPr="00A76400">
        <w:rPr>
          <w:color w:val="000000" w:themeColor="text1"/>
          <w:lang w:eastAsia="zh-CN"/>
        </w:rPr>
        <w:t xml:space="preserve">Considering that deep learning models converge more easily with zero-mean, </w:t>
      </w:r>
      <w:proofErr w:type="spellStart"/>
      <w:r w:rsidR="00A76400" w:rsidRPr="00A76400">
        <w:rPr>
          <w:color w:val="000000" w:themeColor="text1"/>
          <w:lang w:eastAsia="zh-CN"/>
        </w:rPr>
        <w:t>Gaussianized</w:t>
      </w:r>
      <w:proofErr w:type="spellEnd"/>
      <w:r w:rsidR="00A76400" w:rsidRPr="00A76400">
        <w:rPr>
          <w:color w:val="000000" w:themeColor="text1"/>
          <w:lang w:eastAsia="zh-CN"/>
        </w:rPr>
        <w:t xml:space="preserve"> data, we only perform simple z-score normalization</w:t>
      </w:r>
      <w:r w:rsidR="00A76400">
        <w:rPr>
          <w:color w:val="000000" w:themeColor="text1"/>
          <w:lang w:eastAsia="zh-CN"/>
        </w:rPr>
        <w:t xml:space="preserve"> </w:t>
      </w:r>
      <w:r w:rsidR="00A76400">
        <w:rPr>
          <w:color w:val="000000" w:themeColor="text1"/>
          <w:lang w:eastAsia="zh-CN"/>
        </w:rPr>
        <w:fldChar w:fldCharType="begin"/>
      </w:r>
      <w:r w:rsidR="00B674B4">
        <w:rPr>
          <w:color w:val="000000" w:themeColor="text1"/>
          <w:lang w:eastAsia="zh-CN"/>
        </w:rPr>
        <w:instrText xml:space="preserve"> ADDIN EN.CITE &lt;EndNote&gt;&lt;Cite&gt;&lt;Author&gt;Patro&lt;/Author&gt;&lt;Year&gt;2015&lt;/Year&gt;&lt;RecNum&gt;63&lt;/RecNum&gt;&lt;DisplayText&gt;[31]&lt;/DisplayText&gt;&lt;record&gt;&lt;rec-number&gt;63&lt;/rec-number&gt;&lt;foreign-keys&gt;&lt;key app="EN" db-id="ze5r0wv05vprvkevaznxt20zezsazas2a299" timestamp="1705939836"&gt;63&lt;/key&gt;&lt;/foreign-keys&gt;&lt;ref-type name="Journal Article"&gt;17&lt;/ref-type&gt;&lt;contributors&gt;&lt;authors&gt;&lt;author&gt;Patro, SGOPAL&lt;/author&gt;&lt;author&gt;Sahu, Kishore Kumar&lt;/author&gt;&lt;/authors&gt;&lt;/contributors&gt;&lt;titles&gt;&lt;title&gt;Normalization: A preprocessing stage&lt;/title&gt;&lt;secondary-title&gt;arXiv preprint arXiv:1503.06462&lt;/secondary-title&gt;&lt;/titles&gt;&lt;periodical&gt;&lt;full-title&gt;arXiv preprint arXiv:1503.06462&lt;/full-title&gt;&lt;/periodical&gt;&lt;dates&gt;&lt;year&gt;2015&lt;/year&gt;&lt;/dates&gt;&lt;urls&gt;&lt;/urls&gt;&lt;/record&gt;&lt;/Cite&gt;&lt;/EndNote&gt;</w:instrText>
      </w:r>
      <w:r w:rsidR="00A76400">
        <w:rPr>
          <w:color w:val="000000" w:themeColor="text1"/>
          <w:lang w:eastAsia="zh-CN"/>
        </w:rPr>
        <w:fldChar w:fldCharType="separate"/>
      </w:r>
      <w:r w:rsidR="00B674B4">
        <w:rPr>
          <w:noProof/>
          <w:color w:val="000000" w:themeColor="text1"/>
          <w:lang w:eastAsia="zh-CN"/>
        </w:rPr>
        <w:t>[31]</w:t>
      </w:r>
      <w:r w:rsidR="00A76400">
        <w:rPr>
          <w:color w:val="000000" w:themeColor="text1"/>
          <w:lang w:eastAsia="zh-CN"/>
        </w:rPr>
        <w:fldChar w:fldCharType="end"/>
      </w:r>
      <w:r w:rsidR="00A76400" w:rsidRPr="00A76400">
        <w:rPr>
          <w:color w:val="000000" w:themeColor="text1"/>
          <w:lang w:eastAsia="zh-CN"/>
        </w:rPr>
        <w:t xml:space="preserve"> on the data</w:t>
      </w:r>
      <w:r w:rsidR="00A8190F" w:rsidRPr="00206173">
        <w:rPr>
          <w:color w:val="000000" w:themeColor="text1"/>
          <w:lang w:eastAsia="zh-CN"/>
        </w:rPr>
        <w:t>:</w:t>
      </w:r>
    </w:p>
    <w:p w14:paraId="0C34F433" w14:textId="58BD39B8" w:rsidR="00A8190F" w:rsidRPr="00206173" w:rsidRDefault="00627DE9" w:rsidP="00A8190F">
      <w:pPr>
        <w:rPr>
          <w:color w:val="000000" w:themeColor="text1"/>
          <w:lang w:eastAsia="zh-CN"/>
        </w:rPr>
      </w:pPr>
      <m:oMathPara>
        <m:oMath>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x</m:t>
                  </m:r>
                </m:e>
              </m:acc>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r>
            <w:rPr>
              <w:rFonts w:ascii="Cambria Math" w:hAnsi="Cambria Math"/>
              <w:color w:val="000000" w:themeColor="text1"/>
              <w:lang w:eastAsia="zh-CN"/>
            </w:rPr>
            <m:t>=</m:t>
          </m:r>
          <m:f>
            <m:fPr>
              <m:ctrlPr>
                <w:rPr>
                  <w:rFonts w:ascii="Cambria Math" w:hAnsi="Cambria Math"/>
                  <w:i/>
                  <w:color w:val="000000" w:themeColor="text1"/>
                  <w:lang w:eastAsia="zh-CN"/>
                </w:rPr>
              </m:ctrlPr>
            </m:fPr>
            <m:num>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x</m:t>
                  </m:r>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r>
                <w:rPr>
                  <w:rFonts w:ascii="Cambria Math" w:hAnsi="Cambria Math"/>
                  <w:color w:val="000000" w:themeColor="text1"/>
                  <w:lang w:eastAsia="zh-CN"/>
                </w:rPr>
                <m:t>-Mean(</m:t>
              </m:r>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x</m:t>
                  </m:r>
                </m:e>
                <m:sub>
                  <m:r>
                    <w:rPr>
                      <w:rFonts w:ascii="Cambria Math" w:hAnsi="Cambria Math"/>
                      <w:color w:val="000000" w:themeColor="text1"/>
                      <w:lang w:eastAsia="zh-CN"/>
                    </w:rPr>
                    <m:t>1:N</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r>
                <w:rPr>
                  <w:rFonts w:ascii="Cambria Math" w:hAnsi="Cambria Math"/>
                  <w:color w:val="000000" w:themeColor="text1"/>
                  <w:lang w:eastAsia="zh-CN"/>
                </w:rPr>
                <m:t>)</m:t>
              </m:r>
            </m:num>
            <m:den>
              <m:r>
                <w:rPr>
                  <w:rFonts w:ascii="Cambria Math" w:hAnsi="Cambria Math"/>
                  <w:color w:val="000000" w:themeColor="text1"/>
                  <w:lang w:eastAsia="zh-CN"/>
                </w:rPr>
                <m:t>Std(</m:t>
              </m:r>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x</m:t>
                  </m:r>
                </m:e>
                <m:sub>
                  <m:r>
                    <w:rPr>
                      <w:rFonts w:ascii="Cambria Math" w:hAnsi="Cambria Math"/>
                      <w:color w:val="000000" w:themeColor="text1"/>
                      <w:lang w:eastAsia="zh-CN"/>
                    </w:rPr>
                    <m:t>1:N</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r>
                <w:rPr>
                  <w:rFonts w:ascii="Cambria Math" w:hAnsi="Cambria Math"/>
                  <w:color w:val="000000" w:themeColor="text1"/>
                  <w:lang w:eastAsia="zh-CN"/>
                </w:rPr>
                <m:t>)</m:t>
              </m:r>
            </m:den>
          </m:f>
          <m:r>
            <w:rPr>
              <w:rFonts w:ascii="Cambria Math" w:hAnsi="Cambria Math"/>
              <w:color w:val="000000" w:themeColor="text1"/>
              <w:lang w:eastAsia="zh-CN"/>
            </w:rPr>
            <m:t>,</m:t>
          </m:r>
        </m:oMath>
      </m:oMathPara>
    </w:p>
    <w:p w14:paraId="668912EE" w14:textId="22E6B687" w:rsidR="00A8190F" w:rsidRPr="00206173" w:rsidRDefault="00A8190F" w:rsidP="00A8190F">
      <w:pPr>
        <w:rPr>
          <w:color w:val="000000" w:themeColor="text1"/>
          <w:lang w:eastAsia="zh-CN"/>
        </w:rPr>
      </w:pPr>
      <w:proofErr w:type="gramStart"/>
      <w:r w:rsidRPr="00206173">
        <w:rPr>
          <w:color w:val="000000" w:themeColor="text1"/>
          <w:lang w:eastAsia="zh-CN"/>
        </w:rPr>
        <w:t>where</w:t>
      </w:r>
      <w:proofErr w:type="gramEnd"/>
      <w:r w:rsidRPr="00206173">
        <w:rPr>
          <w:color w:val="000000" w:themeColor="text1"/>
          <w:lang w:eastAsia="zh-CN"/>
        </w:rPr>
        <w:t xml:space="preserve"> </w:t>
      </w:r>
      <m:oMath>
        <m:r>
          <w:rPr>
            <w:rFonts w:ascii="Cambria Math" w:hAnsi="Cambria Math"/>
            <w:color w:val="000000" w:themeColor="text1"/>
            <w:lang w:eastAsia="zh-CN"/>
          </w:rPr>
          <m:t>i=1,2,…,G</m:t>
        </m:r>
      </m:oMath>
      <w:r w:rsidRPr="00206173">
        <w:rPr>
          <w:color w:val="000000" w:themeColor="text1"/>
          <w:lang w:eastAsia="zh-CN"/>
        </w:rPr>
        <w:t xml:space="preserve"> denotes the gene index, and </w:t>
      </w:r>
      <m:oMath>
        <m:r>
          <w:rPr>
            <w:rFonts w:ascii="Cambria Math" w:hAnsi="Cambria Math"/>
            <w:color w:val="000000" w:themeColor="text1"/>
            <w:lang w:eastAsia="zh-CN"/>
          </w:rPr>
          <m:t>j=1,2,…,N</m:t>
        </m:r>
      </m:oMath>
      <w:r w:rsidRPr="00206173">
        <w:rPr>
          <w:color w:val="000000" w:themeColor="text1"/>
          <w:lang w:eastAsia="zh-CN"/>
        </w:rPr>
        <w:t xml:space="preserve"> denotes the sample index. </w:t>
      </w:r>
      <m:oMath>
        <m:r>
          <w:rPr>
            <w:rFonts w:ascii="Cambria Math" w:hAnsi="Cambria Math"/>
            <w:color w:val="000000" w:themeColor="text1"/>
            <w:lang w:eastAsia="zh-CN"/>
          </w:rPr>
          <m:t>Mean</m:t>
        </m:r>
        <m:d>
          <m:dPr>
            <m:ctrlPr>
              <w:rPr>
                <w:rFonts w:ascii="Cambria Math" w:hAnsi="Cambria Math"/>
                <w:i/>
                <w:color w:val="000000" w:themeColor="text1"/>
                <w:lang w:eastAsia="zh-CN"/>
              </w:rPr>
            </m:ctrlPr>
          </m:dPr>
          <m:e>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x</m:t>
                </m:r>
              </m:e>
              <m:sub>
                <m:r>
                  <w:rPr>
                    <w:rFonts w:ascii="Cambria Math" w:hAnsi="Cambria Math"/>
                    <w:color w:val="000000" w:themeColor="text1"/>
                    <w:lang w:eastAsia="zh-CN"/>
                  </w:rPr>
                  <m:t>1:N</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e>
        </m:d>
      </m:oMath>
      <w:r w:rsidRPr="00206173">
        <w:rPr>
          <w:color w:val="000000" w:themeColor="text1"/>
          <w:lang w:eastAsia="zh-CN"/>
        </w:rPr>
        <w:t xml:space="preserve"> </w:t>
      </w:r>
      <w:proofErr w:type="gramStart"/>
      <w:r w:rsidRPr="00206173">
        <w:rPr>
          <w:color w:val="000000" w:themeColor="text1"/>
          <w:lang w:eastAsia="zh-CN"/>
        </w:rPr>
        <w:t>and</w:t>
      </w:r>
      <w:proofErr w:type="gramEnd"/>
      <w:r w:rsidRPr="00206173">
        <w:rPr>
          <w:color w:val="000000" w:themeColor="text1"/>
          <w:lang w:eastAsia="zh-CN"/>
        </w:rPr>
        <w:t xml:space="preserve"> </w:t>
      </w:r>
      <m:oMath>
        <m:r>
          <w:rPr>
            <w:rFonts w:ascii="Cambria Math" w:hAnsi="Cambria Math"/>
            <w:color w:val="000000" w:themeColor="text1"/>
            <w:lang w:eastAsia="zh-CN"/>
          </w:rPr>
          <m:t>Std(</m:t>
        </m:r>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x</m:t>
            </m:r>
          </m:e>
          <m:sub>
            <m:r>
              <w:rPr>
                <w:rFonts w:ascii="Cambria Math" w:hAnsi="Cambria Math"/>
                <w:color w:val="000000" w:themeColor="text1"/>
                <w:lang w:eastAsia="zh-CN"/>
              </w:rPr>
              <m:t>1:N</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r>
          <w:rPr>
            <w:rFonts w:ascii="Cambria Math" w:hAnsi="Cambria Math"/>
            <w:color w:val="000000" w:themeColor="text1"/>
            <w:lang w:eastAsia="zh-CN"/>
          </w:rPr>
          <m:t>)</m:t>
        </m:r>
      </m:oMath>
      <w:r w:rsidRPr="00206173">
        <w:rPr>
          <w:color w:val="000000" w:themeColor="text1"/>
          <w:lang w:eastAsia="zh-CN"/>
        </w:rPr>
        <w:t xml:space="preserve"> represent the mean and stander derivation for gene </w:t>
      </w:r>
      <m:oMath>
        <m:r>
          <w:rPr>
            <w:rFonts w:ascii="Cambria Math" w:hAnsi="Cambria Math"/>
            <w:color w:val="000000" w:themeColor="text1"/>
            <w:lang w:eastAsia="zh-CN"/>
          </w:rPr>
          <m:t>j</m:t>
        </m:r>
      </m:oMath>
      <w:r w:rsidRPr="00206173">
        <w:rPr>
          <w:color w:val="000000" w:themeColor="text1"/>
          <w:lang w:eastAsia="zh-CN"/>
        </w:rPr>
        <w:t xml:space="preserve"> across </w:t>
      </w:r>
      <m:oMath>
        <m:r>
          <w:rPr>
            <w:rFonts w:ascii="Cambria Math" w:hAnsi="Cambria Math"/>
            <w:color w:val="000000" w:themeColor="text1"/>
            <w:lang w:eastAsia="zh-CN"/>
          </w:rPr>
          <m:t>N</m:t>
        </m:r>
      </m:oMath>
      <w:r w:rsidRPr="00206173">
        <w:rPr>
          <w:color w:val="000000" w:themeColor="text1"/>
          <w:lang w:eastAsia="zh-CN"/>
        </w:rPr>
        <w:t xml:space="preserve"> samples</w:t>
      </w:r>
      <w:r w:rsidR="0055359D" w:rsidRPr="00206173">
        <w:rPr>
          <w:color w:val="000000" w:themeColor="text1"/>
          <w:lang w:eastAsia="zh-CN"/>
        </w:rPr>
        <w:t>, respectively.</w:t>
      </w:r>
      <w:r w:rsidR="0055359D" w:rsidRPr="00206173">
        <w:rPr>
          <w:color w:val="000000" w:themeColor="text1"/>
        </w:rPr>
        <w:t xml:space="preserve"> </w:t>
      </w:r>
      <w:r w:rsidR="0055359D" w:rsidRPr="00206173">
        <w:rPr>
          <w:color w:val="000000" w:themeColor="text1"/>
          <w:lang w:eastAsia="zh-CN"/>
        </w:rPr>
        <w:t xml:space="preserve">The resultant vector of normalized expression values for each sample </w:t>
      </w:r>
      <m:oMath>
        <m:r>
          <w:rPr>
            <w:rFonts w:ascii="Cambria Math" w:hAnsi="Cambria Math"/>
            <w:color w:val="000000" w:themeColor="text1"/>
            <w:lang w:eastAsia="zh-CN"/>
          </w:rPr>
          <m:t>j</m:t>
        </m:r>
      </m:oMath>
      <w:r w:rsidRPr="00206173">
        <w:rPr>
          <w:color w:val="000000" w:themeColor="text1"/>
          <w:lang w:eastAsia="zh-CN"/>
        </w:rPr>
        <w:t xml:space="preserve"> </w:t>
      </w:r>
      <w:r w:rsidR="0055359D" w:rsidRPr="00206173">
        <w:rPr>
          <w:color w:val="000000" w:themeColor="text1"/>
          <w:lang w:eastAsia="zh-CN"/>
        </w:rPr>
        <w:t>is expressed as:</w:t>
      </w:r>
    </w:p>
    <w:p w14:paraId="33A81C76" w14:textId="60A8C812"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x</m:t>
              </m:r>
            </m:e>
            <m:sub>
              <m:r>
                <w:rPr>
                  <w:rFonts w:ascii="Cambria Math" w:hAnsi="Cambria Math"/>
                  <w:color w:val="000000" w:themeColor="text1"/>
                  <w:lang w:eastAsia="zh-CN"/>
                </w:rPr>
                <m:t>j</m:t>
              </m:r>
            </m:sub>
          </m:sSub>
          <m:r>
            <w:rPr>
              <w:rFonts w:ascii="Cambria Math" w:hAnsi="Cambria Math"/>
              <w:color w:val="000000" w:themeColor="text1"/>
              <w:lang w:eastAsia="zh-CN"/>
            </w:rPr>
            <m:t>=[</m:t>
          </m:r>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x</m:t>
                  </m:r>
                </m:e>
              </m:acc>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1</m:t>
                  </m:r>
                </m:e>
              </m:d>
            </m:sup>
          </m:sSubSup>
          <m:r>
            <w:rPr>
              <w:rFonts w:ascii="Cambria Math" w:hAnsi="Cambria Math"/>
              <w:color w:val="000000" w:themeColor="text1"/>
              <w:lang w:eastAsia="zh-CN"/>
            </w:rPr>
            <m:t>,</m:t>
          </m:r>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x</m:t>
                  </m:r>
                </m:e>
              </m:acc>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2</m:t>
                  </m:r>
                </m:e>
              </m:d>
            </m:sup>
          </m:sSubSup>
          <m:r>
            <w:rPr>
              <w:rFonts w:ascii="Cambria Math" w:hAnsi="Cambria Math"/>
              <w:color w:val="000000" w:themeColor="text1"/>
              <w:lang w:eastAsia="zh-CN"/>
            </w:rPr>
            <m:t>,…,</m:t>
          </m:r>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x</m:t>
                  </m:r>
                </m:e>
              </m:acc>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G</m:t>
                  </m:r>
                </m:e>
              </m:d>
            </m:sup>
          </m:sSubSup>
          <m:r>
            <w:rPr>
              <w:rFonts w:ascii="Cambria Math" w:hAnsi="Cambria Math"/>
              <w:color w:val="000000" w:themeColor="text1"/>
              <w:lang w:eastAsia="zh-CN"/>
            </w:rPr>
            <m:t>].</m:t>
          </m:r>
        </m:oMath>
      </m:oMathPara>
    </w:p>
    <w:p w14:paraId="5358B933" w14:textId="73FF0C75" w:rsidR="00A8190F" w:rsidRPr="00206173" w:rsidRDefault="0055359D" w:rsidP="00A8190F">
      <w:pPr>
        <w:rPr>
          <w:color w:val="000000" w:themeColor="text1"/>
          <w:lang w:eastAsia="zh-CN"/>
        </w:rPr>
      </w:pPr>
      <w:r w:rsidRPr="00206173">
        <w:rPr>
          <w:color w:val="000000" w:themeColor="text1"/>
          <w:lang w:eastAsia="zh-CN"/>
        </w:rPr>
        <w:t xml:space="preserve">These expression values are then combined with the gene </w:t>
      </w:r>
      <w:proofErr w:type="spellStart"/>
      <w:r w:rsidRPr="00206173">
        <w:rPr>
          <w:color w:val="000000" w:themeColor="text1"/>
          <w:lang w:eastAsia="zh-CN"/>
        </w:rPr>
        <w:t>embeddings</w:t>
      </w:r>
      <w:proofErr w:type="spellEnd"/>
      <w:r w:rsidRPr="00206173">
        <w:rPr>
          <w:color w:val="000000" w:themeColor="text1"/>
          <w:lang w:eastAsia="zh-CN"/>
        </w:rPr>
        <w:t xml:space="preserve"> to form the input for the learnable normalization network: </w:t>
      </w:r>
    </w:p>
    <w:p w14:paraId="0DC5CDAB" w14:textId="451E8F3C"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h</m:t>
              </m:r>
            </m:e>
            <m:sub>
              <m:r>
                <w:rPr>
                  <w:rFonts w:ascii="Cambria Math" w:hAnsi="Cambria Math"/>
                  <w:color w:val="000000" w:themeColor="text1"/>
                  <w:lang w:eastAsia="zh-CN"/>
                </w:rPr>
                <m:t>j</m:t>
              </m:r>
            </m:sub>
          </m:sSub>
          <m:r>
            <w:rPr>
              <w:rFonts w:ascii="Cambria Math" w:hAnsi="Cambria Math"/>
              <w:color w:val="000000" w:themeColor="text1"/>
              <w:lang w:eastAsia="zh-CN"/>
            </w:rPr>
            <m:t>=[</m:t>
          </m:r>
          <m:m>
            <m:mPr>
              <m:mcs>
                <m:mc>
                  <m:mcPr>
                    <m:count m:val="1"/>
                    <m:mcJc m:val="center"/>
                  </m:mcPr>
                </m:mc>
              </m:mcs>
              <m:ctrlPr>
                <w:rPr>
                  <w:rFonts w:ascii="Cambria Math" w:hAnsi="Cambria Math"/>
                  <w:i/>
                  <w:color w:val="000000" w:themeColor="text1"/>
                  <w:lang w:eastAsia="zh-CN"/>
                </w:rPr>
              </m:ctrlPr>
            </m:mPr>
            <m:mr>
              <m:e>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x</m:t>
                    </m:r>
                  </m:e>
                  <m:sub>
                    <m:r>
                      <w:rPr>
                        <w:rFonts w:ascii="Cambria Math" w:hAnsi="Cambria Math"/>
                        <w:color w:val="000000" w:themeColor="text1"/>
                        <w:lang w:eastAsia="zh-CN"/>
                      </w:rPr>
                      <m:t>j</m:t>
                    </m:r>
                  </m:sub>
                </m:sSub>
              </m:e>
            </m:mr>
            <m:mr>
              <m:e>
                <m:r>
                  <w:rPr>
                    <w:rFonts w:ascii="Cambria Math" w:hAnsi="Cambria Math"/>
                    <w:color w:val="000000" w:themeColor="text1"/>
                    <w:lang w:eastAsia="zh-CN"/>
                  </w:rPr>
                  <m:t>em</m:t>
                </m:r>
                <m:sSub>
                  <m:sSubPr>
                    <m:ctrlPr>
                      <w:rPr>
                        <w:rFonts w:ascii="Cambria Math" w:hAnsi="Cambria Math"/>
                        <w:i/>
                        <w:color w:val="000000" w:themeColor="text1"/>
                        <w:lang w:eastAsia="zh-CN"/>
                      </w:rPr>
                    </m:ctrlPr>
                  </m:sSubPr>
                  <m:e>
                    <m:r>
                      <w:rPr>
                        <w:rFonts w:ascii="Cambria Math" w:hAnsi="Cambria Math"/>
                        <w:color w:val="000000" w:themeColor="text1"/>
                        <w:lang w:eastAsia="zh-CN"/>
                      </w:rPr>
                      <m:t>b</m:t>
                    </m:r>
                  </m:e>
                  <m:sub>
                    <m:r>
                      <w:rPr>
                        <w:rFonts w:ascii="Cambria Math" w:hAnsi="Cambria Math"/>
                        <w:color w:val="000000" w:themeColor="text1"/>
                        <w:lang w:eastAsia="zh-CN"/>
                      </w:rPr>
                      <m:t>g</m:t>
                    </m:r>
                  </m:sub>
                </m:sSub>
                <m:d>
                  <m:dPr>
                    <m:ctrlPr>
                      <w:rPr>
                        <w:rFonts w:ascii="Cambria Math" w:hAnsi="Cambria Math"/>
                        <w:i/>
                        <w:color w:val="000000" w:themeColor="text1"/>
                        <w:lang w:eastAsia="zh-CN"/>
                      </w:rPr>
                    </m:ctrlPr>
                  </m:dPr>
                  <m:e>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t</m:t>
                        </m:r>
                      </m:e>
                      <m:sub>
                        <m:r>
                          <w:rPr>
                            <w:rFonts w:ascii="Cambria Math" w:hAnsi="Cambria Math"/>
                            <w:color w:val="000000" w:themeColor="text1"/>
                            <w:lang w:eastAsia="zh-CN"/>
                          </w:rPr>
                          <m:t>j</m:t>
                        </m:r>
                      </m:sub>
                    </m:sSub>
                  </m:e>
                </m:d>
              </m:e>
            </m:mr>
          </m:m>
          <m:r>
            <w:rPr>
              <w:rFonts w:ascii="Cambria Math" w:hAnsi="Cambria Math"/>
              <w:color w:val="000000" w:themeColor="text1"/>
              <w:lang w:eastAsia="zh-CN"/>
            </w:rPr>
            <m:t>].</m:t>
          </m:r>
        </m:oMath>
      </m:oMathPara>
    </w:p>
    <w:p w14:paraId="2D62B3DC" w14:textId="45F75A4E" w:rsidR="00511233" w:rsidRPr="00206173" w:rsidRDefault="00511233" w:rsidP="00740C42">
      <w:pPr>
        <w:rPr>
          <w:color w:val="000000" w:themeColor="text1"/>
          <w:lang w:eastAsia="zh-CN"/>
        </w:rPr>
      </w:pPr>
      <w:r w:rsidRPr="00511233">
        <w:rPr>
          <w:b/>
          <w:bCs/>
          <w:color w:val="000000" w:themeColor="text1"/>
          <w:lang w:eastAsia="zh-CN"/>
        </w:rPr>
        <w:t>Learnable Normalization Network:</w:t>
      </w:r>
      <w:r w:rsidRPr="00511233">
        <w:rPr>
          <w:color w:val="000000" w:themeColor="text1"/>
          <w:lang w:eastAsia="zh-CN"/>
        </w:rPr>
        <w:t xml:space="preserve"> Normalizing gene profiling data is a crucial step in the analysis of gene expression, applicable to data derived from microarrays, RNA-</w:t>
      </w:r>
      <w:proofErr w:type="spellStart"/>
      <w:r w:rsidRPr="00511233">
        <w:rPr>
          <w:color w:val="000000" w:themeColor="text1"/>
          <w:lang w:eastAsia="zh-CN"/>
        </w:rPr>
        <w:t>seq</w:t>
      </w:r>
      <w:proofErr w:type="spellEnd"/>
      <w:r w:rsidRPr="00511233">
        <w:rPr>
          <w:color w:val="000000" w:themeColor="text1"/>
          <w:lang w:eastAsia="zh-CN"/>
        </w:rPr>
        <w:t xml:space="preserve">, and other high-throughput methodologies. The necessity for normalization arises from the need to mitigate various sources of variation and bias that </w:t>
      </w:r>
      <w:r w:rsidRPr="00206173">
        <w:rPr>
          <w:color w:val="000000" w:themeColor="text1"/>
          <w:lang w:eastAsia="zh-CN"/>
        </w:rPr>
        <w:t xml:space="preserve">can skew gene expression measurements, ensuring that the observed expression differences accurately reflect biological variations rather than technical discrepancies. In our approach, we employ a convolutional structure </w:t>
      </w:r>
      <w:r w:rsidR="00460C62">
        <w:rPr>
          <w:color w:val="000000" w:themeColor="text1"/>
          <w:lang w:eastAsia="zh-CN"/>
        </w:rPr>
        <w:t>similar</w:t>
      </w:r>
      <w:r w:rsidR="00460C62" w:rsidRPr="00206173">
        <w:rPr>
          <w:color w:val="000000" w:themeColor="text1"/>
          <w:lang w:eastAsia="zh-CN"/>
        </w:rPr>
        <w:t xml:space="preserve"> </w:t>
      </w:r>
      <w:r w:rsidR="00740C42">
        <w:rPr>
          <w:color w:val="000000" w:themeColor="text1"/>
          <w:lang w:eastAsia="zh-CN"/>
        </w:rPr>
        <w:t>to the T-N</w:t>
      </w:r>
      <w:r w:rsidRPr="00206173">
        <w:rPr>
          <w:color w:val="000000" w:themeColor="text1"/>
          <w:lang w:eastAsia="zh-CN"/>
        </w:rPr>
        <w:t xml:space="preserve">et found in </w:t>
      </w:r>
      <w:proofErr w:type="spellStart"/>
      <w:r w:rsidRPr="00206173">
        <w:rPr>
          <w:color w:val="000000" w:themeColor="text1"/>
          <w:lang w:eastAsia="zh-CN"/>
        </w:rPr>
        <w:t>PointNet</w:t>
      </w:r>
      <w:proofErr w:type="spellEnd"/>
      <w:r w:rsidRPr="00206173">
        <w:rPr>
          <w:color w:val="000000" w:themeColor="text1"/>
          <w:lang w:eastAsia="zh-CN"/>
        </w:rPr>
        <w:t xml:space="preserve"> </w:t>
      </w:r>
      <w:r w:rsidRPr="00206173">
        <w:rPr>
          <w:color w:val="000000" w:themeColor="text1"/>
          <w:lang w:eastAsia="zh-CN"/>
        </w:rPr>
        <w:fldChar w:fldCharType="begin"/>
      </w:r>
      <w:r w:rsidR="00B674B4">
        <w:rPr>
          <w:color w:val="000000" w:themeColor="text1"/>
          <w:lang w:eastAsia="zh-CN"/>
        </w:rPr>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rsidRPr="00206173">
        <w:rPr>
          <w:color w:val="000000" w:themeColor="text1"/>
          <w:lang w:eastAsia="zh-CN"/>
        </w:rPr>
        <w:fldChar w:fldCharType="separate"/>
      </w:r>
      <w:r w:rsidR="00B674B4">
        <w:rPr>
          <w:noProof/>
          <w:color w:val="000000" w:themeColor="text1"/>
          <w:lang w:eastAsia="zh-CN"/>
        </w:rPr>
        <w:t>[18]</w:t>
      </w:r>
      <w:r w:rsidRPr="00206173">
        <w:rPr>
          <w:color w:val="000000" w:themeColor="text1"/>
          <w:lang w:eastAsia="zh-CN"/>
        </w:rPr>
        <w:fldChar w:fldCharType="end"/>
      </w:r>
      <w:r w:rsidRPr="00206173">
        <w:rPr>
          <w:color w:val="000000" w:themeColor="text1"/>
          <w:lang w:eastAsia="zh-CN"/>
        </w:rPr>
        <w:t xml:space="preserve"> to derive normalization parameters for expression values. This setup comprises:</w:t>
      </w:r>
    </w:p>
    <w:p w14:paraId="073C8135" w14:textId="77777777" w:rsidR="00511233" w:rsidRPr="00206173" w:rsidRDefault="00511233" w:rsidP="006404E7">
      <w:pPr>
        <w:pStyle w:val="ListParagraph"/>
        <w:numPr>
          <w:ilvl w:val="0"/>
          <w:numId w:val="41"/>
        </w:numPr>
        <w:jc w:val="both"/>
        <w:rPr>
          <w:color w:val="000000" w:themeColor="text1"/>
          <w:sz w:val="22"/>
          <w:szCs w:val="22"/>
          <w:lang w:eastAsia="zh-CN"/>
        </w:rPr>
      </w:pPr>
      <w:r w:rsidRPr="00206173">
        <w:rPr>
          <w:color w:val="000000" w:themeColor="text1"/>
          <w:sz w:val="22"/>
          <w:szCs w:val="22"/>
          <w:lang w:eastAsia="zh-CN"/>
        </w:rPr>
        <w:t xml:space="preserve">A Convolutional MLP Layer with a </w:t>
      </w:r>
      <w:proofErr w:type="spellStart"/>
      <w:r w:rsidRPr="00206173">
        <w:rPr>
          <w:color w:val="000000" w:themeColor="text1"/>
          <w:sz w:val="22"/>
          <w:szCs w:val="22"/>
          <w:lang w:eastAsia="zh-CN"/>
        </w:rPr>
        <w:t>ReLU</w:t>
      </w:r>
      <w:proofErr w:type="spellEnd"/>
      <w:r w:rsidRPr="00206173">
        <w:rPr>
          <w:color w:val="000000" w:themeColor="text1"/>
          <w:sz w:val="22"/>
          <w:szCs w:val="22"/>
          <w:lang w:eastAsia="zh-CN"/>
        </w:rPr>
        <w:t xml:space="preserve"> activation function to initiate the normalization process.</w:t>
      </w:r>
    </w:p>
    <w:p w14:paraId="244C4AF6" w14:textId="7C0281DA" w:rsidR="00511233" w:rsidRPr="00206173" w:rsidRDefault="00511233" w:rsidP="006404E7">
      <w:pPr>
        <w:pStyle w:val="ListParagraph"/>
        <w:numPr>
          <w:ilvl w:val="0"/>
          <w:numId w:val="41"/>
        </w:numPr>
        <w:jc w:val="both"/>
        <w:rPr>
          <w:color w:val="000000" w:themeColor="text1"/>
          <w:sz w:val="22"/>
          <w:szCs w:val="22"/>
          <w:lang w:eastAsia="zh-CN"/>
        </w:rPr>
      </w:pPr>
      <w:r w:rsidRPr="00206173">
        <w:rPr>
          <w:color w:val="000000" w:themeColor="text1"/>
          <w:sz w:val="22"/>
          <w:szCs w:val="22"/>
          <w:lang w:eastAsia="zh-CN"/>
        </w:rPr>
        <w:t>A Global Max Pooling Layer to aggregate features across the entire dataset, focusing on the most significant signals.</w:t>
      </w:r>
    </w:p>
    <w:p w14:paraId="786FE16C" w14:textId="0528D4F7" w:rsidR="00A8190F" w:rsidRPr="00206173" w:rsidRDefault="00511233" w:rsidP="000D4814">
      <w:pPr>
        <w:pStyle w:val="ListParagraph"/>
        <w:numPr>
          <w:ilvl w:val="0"/>
          <w:numId w:val="41"/>
        </w:numPr>
        <w:jc w:val="both"/>
        <w:rPr>
          <w:color w:val="000000" w:themeColor="text1"/>
          <w:sz w:val="22"/>
          <w:szCs w:val="22"/>
          <w:lang w:eastAsia="zh-CN"/>
        </w:rPr>
      </w:pPr>
      <w:r w:rsidRPr="00206173">
        <w:rPr>
          <w:color w:val="000000" w:themeColor="text1"/>
          <w:sz w:val="22"/>
          <w:szCs w:val="22"/>
          <w:lang w:eastAsia="zh-CN"/>
        </w:rPr>
        <w:t>An MLP Layer designed to map</w:t>
      </w:r>
      <w:r w:rsidR="00A8190F" w:rsidRPr="00206173">
        <w:rPr>
          <w:color w:val="000000" w:themeColor="text1"/>
          <w:sz w:val="22"/>
          <w:szCs w:val="22"/>
          <w:lang w:eastAsia="zh-CN"/>
        </w:rPr>
        <w:t xml:space="preserve"> </w:t>
      </w:r>
      <m:oMath>
        <m:sSub>
          <m:sSubPr>
            <m:ctrlPr>
              <w:rPr>
                <w:rFonts w:ascii="Cambria Math" w:hAnsi="Cambria Math"/>
                <w:i/>
                <w:color w:val="000000" w:themeColor="text1"/>
                <w:sz w:val="22"/>
                <w:szCs w:val="22"/>
                <w:lang w:eastAsia="zh-CN"/>
              </w:rPr>
            </m:ctrlPr>
          </m:sSubPr>
          <m:e>
            <m:r>
              <m:rPr>
                <m:sty m:val="bi"/>
              </m:rPr>
              <w:rPr>
                <w:rFonts w:ascii="Cambria Math" w:hAnsi="Cambria Math"/>
                <w:color w:val="000000" w:themeColor="text1"/>
                <w:sz w:val="22"/>
                <w:szCs w:val="22"/>
                <w:lang w:eastAsia="zh-CN"/>
              </w:rPr>
              <m:t>h</m:t>
            </m:r>
          </m:e>
          <m:sub>
            <m:r>
              <w:rPr>
                <w:rFonts w:ascii="Cambria Math" w:hAnsi="Cambria Math"/>
                <w:color w:val="000000" w:themeColor="text1"/>
                <w:sz w:val="22"/>
                <w:szCs w:val="22"/>
                <w:lang w:eastAsia="zh-CN"/>
              </w:rPr>
              <m:t>j</m:t>
            </m:r>
          </m:sub>
        </m:sSub>
      </m:oMath>
      <w:r w:rsidR="00A8190F" w:rsidRPr="00206173">
        <w:rPr>
          <w:color w:val="000000" w:themeColor="text1"/>
          <w:sz w:val="22"/>
          <w:szCs w:val="22"/>
          <w:lang w:eastAsia="zh-CN"/>
        </w:rPr>
        <w:t xml:space="preserve"> </w:t>
      </w:r>
      <w:r w:rsidRPr="00206173">
        <w:rPr>
          <w:color w:val="000000" w:themeColor="text1"/>
          <w:sz w:val="22"/>
          <w:szCs w:val="22"/>
          <w:lang w:eastAsia="zh-CN"/>
        </w:rPr>
        <w:t xml:space="preserve">to a singular normalization </w:t>
      </w:r>
      <w:proofErr w:type="gramStart"/>
      <w:r w:rsidRPr="00206173">
        <w:rPr>
          <w:color w:val="000000" w:themeColor="text1"/>
          <w:sz w:val="22"/>
          <w:szCs w:val="22"/>
          <w:lang w:eastAsia="zh-CN"/>
        </w:rPr>
        <w:t xml:space="preserve">parameter </w:t>
      </w:r>
      <w:bookmarkStart w:id="7" w:name="OLE_LINK6"/>
      <w:proofErr w:type="gramEnd"/>
      <m:oMath>
        <m:sSub>
          <m:sSubPr>
            <m:ctrlPr>
              <w:rPr>
                <w:rFonts w:ascii="Cambria Math" w:hAnsi="Cambria Math"/>
                <w:i/>
                <w:color w:val="000000" w:themeColor="text1"/>
                <w:sz w:val="22"/>
                <w:szCs w:val="22"/>
                <w:lang w:eastAsia="zh-CN"/>
              </w:rPr>
            </m:ctrlPr>
          </m:sSubPr>
          <m:e>
            <m:r>
              <w:rPr>
                <w:rFonts w:ascii="Cambria Math" w:hAnsi="Cambria Math"/>
                <w:color w:val="000000" w:themeColor="text1"/>
                <w:sz w:val="22"/>
                <w:szCs w:val="22"/>
                <w:lang w:eastAsia="zh-CN"/>
              </w:rPr>
              <m:t>a</m:t>
            </m:r>
          </m:e>
          <m:sub>
            <m:r>
              <w:rPr>
                <w:rFonts w:ascii="Cambria Math" w:hAnsi="Cambria Math"/>
                <w:color w:val="000000" w:themeColor="text1"/>
                <w:sz w:val="22"/>
                <w:szCs w:val="22"/>
                <w:lang w:eastAsia="zh-CN"/>
              </w:rPr>
              <m:t>j</m:t>
            </m:r>
          </m:sub>
        </m:sSub>
      </m:oMath>
      <w:bookmarkEnd w:id="7"/>
      <w:r w:rsidR="00A8190F" w:rsidRPr="00206173">
        <w:rPr>
          <w:color w:val="000000" w:themeColor="text1"/>
          <w:sz w:val="22"/>
          <w:szCs w:val="22"/>
          <w:lang w:eastAsia="zh-CN"/>
        </w:rPr>
        <w:t xml:space="preserve">. </w:t>
      </w:r>
      <w:r w:rsidR="006404E7" w:rsidRPr="00206173">
        <w:rPr>
          <w:color w:val="000000" w:themeColor="text1"/>
          <w:sz w:val="22"/>
          <w:szCs w:val="22"/>
          <w:lang w:eastAsia="zh-CN"/>
        </w:rPr>
        <w:t xml:space="preserve">This parameter is then applied to the expression values </w:t>
      </w:r>
      <m:oMath>
        <m:sSub>
          <m:sSubPr>
            <m:ctrlPr>
              <w:rPr>
                <w:rFonts w:ascii="Cambria Math" w:hAnsi="Cambria Math"/>
                <w:i/>
                <w:color w:val="000000" w:themeColor="text1"/>
                <w:sz w:val="22"/>
                <w:szCs w:val="22"/>
                <w:lang w:eastAsia="zh-CN"/>
              </w:rPr>
            </m:ctrlPr>
          </m:sSubPr>
          <m:e>
            <m:r>
              <m:rPr>
                <m:sty m:val="bi"/>
              </m:rPr>
              <w:rPr>
                <w:rFonts w:ascii="Cambria Math" w:hAnsi="Cambria Math"/>
                <w:color w:val="000000" w:themeColor="text1"/>
                <w:sz w:val="22"/>
                <w:szCs w:val="22"/>
                <w:lang w:eastAsia="zh-CN"/>
              </w:rPr>
              <m:t>x</m:t>
            </m:r>
          </m:e>
          <m:sub>
            <m:r>
              <w:rPr>
                <w:rFonts w:ascii="Cambria Math" w:hAnsi="Cambria Math"/>
                <w:color w:val="000000" w:themeColor="text1"/>
                <w:sz w:val="22"/>
                <w:szCs w:val="22"/>
                <w:lang w:eastAsia="zh-CN"/>
              </w:rPr>
              <m:t>j</m:t>
            </m:r>
          </m:sub>
        </m:sSub>
      </m:oMath>
      <w:r w:rsidR="00A8190F" w:rsidRPr="00206173">
        <w:rPr>
          <w:color w:val="000000" w:themeColor="text1"/>
          <w:sz w:val="22"/>
          <w:szCs w:val="22"/>
          <w:lang w:eastAsia="zh-CN"/>
        </w:rPr>
        <w:t xml:space="preserve"> </w:t>
      </w:r>
      <w:r w:rsidR="006404E7" w:rsidRPr="00206173">
        <w:rPr>
          <w:color w:val="000000" w:themeColor="text1"/>
          <w:sz w:val="22"/>
          <w:szCs w:val="22"/>
          <w:lang w:eastAsia="zh-CN"/>
        </w:rPr>
        <w:t xml:space="preserve">to produce normalized expression </w:t>
      </w:r>
      <w:proofErr w:type="gramStart"/>
      <w:r w:rsidR="006404E7" w:rsidRPr="00206173">
        <w:rPr>
          <w:color w:val="000000" w:themeColor="text1"/>
          <w:sz w:val="22"/>
          <w:szCs w:val="22"/>
          <w:lang w:eastAsia="zh-CN"/>
        </w:rPr>
        <w:t xml:space="preserve">data </w:t>
      </w:r>
      <w:proofErr w:type="gramEnd"/>
      <m:oMath>
        <m:sSubSup>
          <m:sSubSupPr>
            <m:ctrlPr>
              <w:rPr>
                <w:rFonts w:ascii="Cambria Math" w:hAnsi="Cambria Math"/>
                <w:i/>
                <w:color w:val="000000" w:themeColor="text1"/>
                <w:sz w:val="22"/>
                <w:szCs w:val="22"/>
                <w:lang w:eastAsia="zh-CN"/>
              </w:rPr>
            </m:ctrlPr>
          </m:sSubSupPr>
          <m:e>
            <m:r>
              <w:rPr>
                <w:rFonts w:ascii="Cambria Math" w:hAnsi="Cambria Math"/>
                <w:color w:val="000000" w:themeColor="text1"/>
                <w:sz w:val="22"/>
                <w:szCs w:val="22"/>
                <w:lang w:eastAsia="zh-CN"/>
              </w:rPr>
              <m:t xml:space="preserve"> </m:t>
            </m:r>
            <m:r>
              <m:rPr>
                <m:sty m:val="bi"/>
              </m:rPr>
              <w:rPr>
                <w:rFonts w:ascii="Cambria Math" w:hAnsi="Cambria Math"/>
                <w:color w:val="000000" w:themeColor="text1"/>
                <w:sz w:val="22"/>
                <w:szCs w:val="22"/>
                <w:lang w:eastAsia="zh-CN"/>
              </w:rPr>
              <m:t>h</m:t>
            </m:r>
          </m:e>
          <m:sub>
            <m:r>
              <w:rPr>
                <w:rFonts w:ascii="Cambria Math" w:hAnsi="Cambria Math"/>
                <w:color w:val="000000" w:themeColor="text1"/>
                <w:sz w:val="22"/>
                <w:szCs w:val="22"/>
                <w:lang w:eastAsia="zh-CN"/>
              </w:rPr>
              <m:t>j</m:t>
            </m:r>
          </m:sub>
          <m:sup>
            <m:r>
              <w:rPr>
                <w:rFonts w:ascii="Cambria Math" w:hAnsi="Cambria Math"/>
                <w:color w:val="000000" w:themeColor="text1"/>
                <w:sz w:val="22"/>
                <w:szCs w:val="22"/>
                <w:lang w:eastAsia="zh-CN"/>
              </w:rPr>
              <m:t>'</m:t>
            </m:r>
          </m:sup>
        </m:sSubSup>
        <m:r>
          <w:rPr>
            <w:rFonts w:ascii="Cambria Math" w:hAnsi="Cambria Math"/>
            <w:color w:val="000000" w:themeColor="text1"/>
            <w:sz w:val="22"/>
            <w:szCs w:val="22"/>
            <w:lang w:eastAsia="zh-CN"/>
          </w:rPr>
          <m:t>=[</m:t>
        </m:r>
        <m:m>
          <m:mPr>
            <m:mcs>
              <m:mc>
                <m:mcPr>
                  <m:count m:val="1"/>
                  <m:mcJc m:val="center"/>
                </m:mcPr>
              </m:mc>
            </m:mcs>
            <m:ctrlPr>
              <w:rPr>
                <w:rFonts w:ascii="Cambria Math" w:hAnsi="Cambria Math"/>
                <w:i/>
                <w:color w:val="000000" w:themeColor="text1"/>
                <w:sz w:val="22"/>
                <w:szCs w:val="22"/>
                <w:lang w:eastAsia="zh-CN"/>
              </w:rPr>
            </m:ctrlPr>
          </m:mPr>
          <m:mr>
            <m:e>
              <m:sSub>
                <m:sSubPr>
                  <m:ctrlPr>
                    <w:rPr>
                      <w:rFonts w:ascii="Cambria Math" w:hAnsi="Cambria Math"/>
                      <w:i/>
                      <w:color w:val="000000" w:themeColor="text1"/>
                      <w:sz w:val="22"/>
                      <w:szCs w:val="22"/>
                      <w:lang w:eastAsia="zh-CN"/>
                    </w:rPr>
                  </m:ctrlPr>
                </m:sSubPr>
                <m:e>
                  <m:r>
                    <w:rPr>
                      <w:rFonts w:ascii="Cambria Math" w:hAnsi="Cambria Math"/>
                      <w:color w:val="000000" w:themeColor="text1"/>
                      <w:sz w:val="22"/>
                      <w:szCs w:val="22"/>
                      <w:lang w:eastAsia="zh-CN"/>
                    </w:rPr>
                    <m:t>a</m:t>
                  </m:r>
                </m:e>
                <m:sub>
                  <m:r>
                    <w:rPr>
                      <w:rFonts w:ascii="Cambria Math" w:hAnsi="Cambria Math"/>
                      <w:color w:val="000000" w:themeColor="text1"/>
                      <w:sz w:val="22"/>
                      <w:szCs w:val="22"/>
                      <w:lang w:eastAsia="zh-CN"/>
                    </w:rPr>
                    <m:t>j</m:t>
                  </m:r>
                </m:sub>
              </m:sSub>
              <m:sSub>
                <m:sSubPr>
                  <m:ctrlPr>
                    <w:rPr>
                      <w:rFonts w:ascii="Cambria Math" w:hAnsi="Cambria Math"/>
                      <w:i/>
                      <w:color w:val="000000" w:themeColor="text1"/>
                      <w:sz w:val="22"/>
                      <w:szCs w:val="22"/>
                      <w:lang w:eastAsia="zh-CN"/>
                    </w:rPr>
                  </m:ctrlPr>
                </m:sSubPr>
                <m:e>
                  <m:r>
                    <m:rPr>
                      <m:sty m:val="bi"/>
                    </m:rPr>
                    <w:rPr>
                      <w:rFonts w:ascii="Cambria Math" w:hAnsi="Cambria Math"/>
                      <w:color w:val="000000" w:themeColor="text1"/>
                      <w:sz w:val="22"/>
                      <w:szCs w:val="22"/>
                      <w:lang w:eastAsia="zh-CN"/>
                    </w:rPr>
                    <m:t>x</m:t>
                  </m:r>
                </m:e>
                <m:sub>
                  <m:r>
                    <w:rPr>
                      <w:rFonts w:ascii="Cambria Math" w:hAnsi="Cambria Math"/>
                      <w:color w:val="000000" w:themeColor="text1"/>
                      <w:sz w:val="22"/>
                      <w:szCs w:val="22"/>
                      <w:lang w:eastAsia="zh-CN"/>
                    </w:rPr>
                    <m:t>j</m:t>
                  </m:r>
                </m:sub>
              </m:sSub>
            </m:e>
          </m:mr>
          <m:mr>
            <m:e>
              <m:r>
                <w:rPr>
                  <w:rFonts w:ascii="Cambria Math" w:hAnsi="Cambria Math"/>
                  <w:color w:val="000000" w:themeColor="text1"/>
                  <w:sz w:val="22"/>
                  <w:szCs w:val="22"/>
                  <w:lang w:eastAsia="zh-CN"/>
                </w:rPr>
                <m:t>em</m:t>
              </m:r>
              <m:sSub>
                <m:sSubPr>
                  <m:ctrlPr>
                    <w:rPr>
                      <w:rFonts w:ascii="Cambria Math" w:hAnsi="Cambria Math"/>
                      <w:i/>
                      <w:color w:val="000000" w:themeColor="text1"/>
                      <w:sz w:val="22"/>
                      <w:szCs w:val="22"/>
                      <w:lang w:eastAsia="zh-CN"/>
                    </w:rPr>
                  </m:ctrlPr>
                </m:sSubPr>
                <m:e>
                  <m:r>
                    <w:rPr>
                      <w:rFonts w:ascii="Cambria Math" w:hAnsi="Cambria Math"/>
                      <w:color w:val="000000" w:themeColor="text1"/>
                      <w:sz w:val="22"/>
                      <w:szCs w:val="22"/>
                      <w:lang w:eastAsia="zh-CN"/>
                    </w:rPr>
                    <m:t>b</m:t>
                  </m:r>
                </m:e>
                <m:sub>
                  <m:r>
                    <w:rPr>
                      <w:rFonts w:ascii="Cambria Math" w:hAnsi="Cambria Math"/>
                      <w:color w:val="000000" w:themeColor="text1"/>
                      <w:sz w:val="22"/>
                      <w:szCs w:val="22"/>
                      <w:lang w:eastAsia="zh-CN"/>
                    </w:rPr>
                    <m:t>g</m:t>
                  </m:r>
                </m:sub>
              </m:sSub>
              <m:d>
                <m:dPr>
                  <m:ctrlPr>
                    <w:rPr>
                      <w:rFonts w:ascii="Cambria Math" w:hAnsi="Cambria Math"/>
                      <w:i/>
                      <w:color w:val="000000" w:themeColor="text1"/>
                      <w:sz w:val="22"/>
                      <w:szCs w:val="22"/>
                      <w:lang w:eastAsia="zh-CN"/>
                    </w:rPr>
                  </m:ctrlPr>
                </m:dPr>
                <m:e>
                  <m:sSub>
                    <m:sSubPr>
                      <m:ctrlPr>
                        <w:rPr>
                          <w:rFonts w:ascii="Cambria Math" w:hAnsi="Cambria Math"/>
                          <w:i/>
                          <w:color w:val="000000" w:themeColor="text1"/>
                          <w:sz w:val="22"/>
                          <w:szCs w:val="22"/>
                          <w:lang w:eastAsia="zh-CN"/>
                        </w:rPr>
                      </m:ctrlPr>
                    </m:sSubPr>
                    <m:e>
                      <m:r>
                        <m:rPr>
                          <m:sty m:val="bi"/>
                        </m:rPr>
                        <w:rPr>
                          <w:rFonts w:ascii="Cambria Math" w:hAnsi="Cambria Math"/>
                          <w:color w:val="000000" w:themeColor="text1"/>
                          <w:sz w:val="22"/>
                          <w:szCs w:val="22"/>
                          <w:lang w:eastAsia="zh-CN"/>
                        </w:rPr>
                        <m:t>t</m:t>
                      </m:r>
                    </m:e>
                    <m:sub>
                      <m:r>
                        <w:rPr>
                          <w:rFonts w:ascii="Cambria Math" w:hAnsi="Cambria Math"/>
                          <w:color w:val="000000" w:themeColor="text1"/>
                          <w:sz w:val="22"/>
                          <w:szCs w:val="22"/>
                          <w:lang w:eastAsia="zh-CN"/>
                        </w:rPr>
                        <m:t>j</m:t>
                      </m:r>
                    </m:sub>
                  </m:sSub>
                </m:e>
              </m:d>
            </m:e>
          </m:mr>
        </m:m>
        <m:r>
          <w:rPr>
            <w:rFonts w:ascii="Cambria Math" w:hAnsi="Cambria Math"/>
            <w:color w:val="000000" w:themeColor="text1"/>
            <w:sz w:val="22"/>
            <w:szCs w:val="22"/>
            <w:lang w:eastAsia="zh-CN"/>
          </w:rPr>
          <m:t>]</m:t>
        </m:r>
      </m:oMath>
      <w:r w:rsidR="00A8190F" w:rsidRPr="00206173">
        <w:rPr>
          <w:color w:val="000000" w:themeColor="text1"/>
          <w:sz w:val="22"/>
          <w:szCs w:val="22"/>
          <w:lang w:eastAsia="zh-CN"/>
        </w:rPr>
        <w:t>.</w:t>
      </w:r>
      <w:r w:rsidR="006404E7" w:rsidRPr="00206173">
        <w:rPr>
          <w:color w:val="000000" w:themeColor="text1"/>
          <w:sz w:val="22"/>
          <w:szCs w:val="22"/>
          <w:lang w:eastAsia="zh-CN"/>
        </w:rPr>
        <w:t xml:space="preserve"> </w:t>
      </w:r>
      <w:r w:rsidR="006404E7" w:rsidRPr="00206173">
        <w:rPr>
          <w:color w:val="000000" w:themeColor="text1"/>
          <w:sz w:val="22"/>
          <w:szCs w:val="22"/>
          <w:lang w:eastAsia="zh-CN"/>
        </w:rPr>
        <w:lastRenderedPageBreak/>
        <w:t>Following normalization,</w:t>
      </w:r>
      <w:r w:rsidR="00A8190F" w:rsidRPr="00206173">
        <w:rPr>
          <w:color w:val="000000" w:themeColor="text1"/>
          <w:sz w:val="22"/>
          <w:szCs w:val="22"/>
          <w:lang w:eastAsia="zh-CN"/>
        </w:rPr>
        <w:t xml:space="preserve"> </w:t>
      </w:r>
      <m:oMath>
        <m:sSubSup>
          <m:sSubSupPr>
            <m:ctrlPr>
              <w:rPr>
                <w:rFonts w:ascii="Cambria Math" w:hAnsi="Cambria Math"/>
                <w:i/>
                <w:color w:val="000000" w:themeColor="text1"/>
                <w:sz w:val="22"/>
                <w:szCs w:val="22"/>
                <w:lang w:eastAsia="zh-CN"/>
              </w:rPr>
            </m:ctrlPr>
          </m:sSubSupPr>
          <m:e>
            <m:r>
              <m:rPr>
                <m:sty m:val="bi"/>
              </m:rPr>
              <w:rPr>
                <w:rFonts w:ascii="Cambria Math" w:hAnsi="Cambria Math"/>
                <w:color w:val="000000" w:themeColor="text1"/>
                <w:sz w:val="22"/>
                <w:szCs w:val="22"/>
                <w:lang w:eastAsia="zh-CN"/>
              </w:rPr>
              <m:t>h</m:t>
            </m:r>
          </m:e>
          <m:sub>
            <m:r>
              <w:rPr>
                <w:rFonts w:ascii="Cambria Math" w:hAnsi="Cambria Math"/>
                <w:color w:val="000000" w:themeColor="text1"/>
                <w:sz w:val="22"/>
                <w:szCs w:val="22"/>
                <w:lang w:eastAsia="zh-CN"/>
              </w:rPr>
              <m:t>j</m:t>
            </m:r>
          </m:sub>
          <m:sup>
            <m:r>
              <w:rPr>
                <w:rFonts w:ascii="Cambria Math" w:hAnsi="Cambria Math"/>
                <w:color w:val="000000" w:themeColor="text1"/>
                <w:sz w:val="22"/>
                <w:szCs w:val="22"/>
                <w:lang w:eastAsia="zh-CN"/>
              </w:rPr>
              <m:t>'</m:t>
            </m:r>
          </m:sup>
        </m:sSubSup>
      </m:oMath>
      <w:r w:rsidR="00A8190F" w:rsidRPr="00206173">
        <w:rPr>
          <w:color w:val="000000" w:themeColor="text1"/>
          <w:sz w:val="22"/>
          <w:szCs w:val="22"/>
          <w:lang w:eastAsia="zh-CN"/>
        </w:rPr>
        <w:t xml:space="preserve"> </w:t>
      </w:r>
      <w:r w:rsidR="006404E7" w:rsidRPr="00206173">
        <w:rPr>
          <w:color w:val="000000" w:themeColor="text1"/>
          <w:sz w:val="22"/>
          <w:szCs w:val="22"/>
          <w:lang w:eastAsia="zh-CN"/>
        </w:rPr>
        <w:t>is processed through another convolutional MLP layer to generate the final gene point representation</w:t>
      </w:r>
      <w:r w:rsidR="00A8190F" w:rsidRPr="00206173">
        <w:rPr>
          <w:color w:val="000000" w:themeColor="text1"/>
          <w:sz w:val="22"/>
          <w:szCs w:val="22"/>
          <w:lang w:eastAsia="zh-CN"/>
        </w:rPr>
        <w:t>:</w:t>
      </w:r>
    </w:p>
    <w:p w14:paraId="7727F74C" w14:textId="088A8E49" w:rsidR="00A8190F" w:rsidRPr="00206173" w:rsidRDefault="00627DE9" w:rsidP="000D4814">
      <w:pPr>
        <w:jc w:val="both"/>
        <w:rPr>
          <w:color w:val="000000" w:themeColor="text1"/>
          <w:lang w:eastAsia="zh-CN"/>
        </w:rPr>
      </w:pPr>
      <m:oMathPara>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p</m:t>
              </m:r>
            </m:e>
            <m:sub>
              <m:r>
                <w:rPr>
                  <w:rFonts w:ascii="Cambria Math" w:hAnsi="Cambria Math"/>
                  <w:color w:val="000000" w:themeColor="text1"/>
                  <w:lang w:eastAsia="zh-CN"/>
                </w:rPr>
                <m:t>j</m:t>
              </m:r>
            </m:sub>
          </m:sSub>
          <m:r>
            <w:rPr>
              <w:rFonts w:ascii="Cambria Math" w:hAnsi="Cambria Math"/>
              <w:color w:val="000000" w:themeColor="text1"/>
              <w:lang w:eastAsia="zh-CN"/>
            </w:rPr>
            <m:t>=emb</m:t>
          </m:r>
          <m:d>
            <m:dPr>
              <m:ctrlPr>
                <w:rPr>
                  <w:rFonts w:ascii="Cambria Math" w:hAnsi="Cambria Math"/>
                  <w:i/>
                  <w:color w:val="000000" w:themeColor="text1"/>
                  <w:lang w:eastAsia="zh-CN"/>
                </w:rPr>
              </m:ctrlPr>
            </m:dPr>
            <m:e>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h</m:t>
                  </m:r>
                </m:e>
                <m:sub>
                  <m:r>
                    <w:rPr>
                      <w:rFonts w:ascii="Cambria Math" w:hAnsi="Cambria Math"/>
                      <w:color w:val="000000" w:themeColor="text1"/>
                      <w:lang w:eastAsia="zh-CN"/>
                    </w:rPr>
                    <m:t>j</m:t>
                  </m:r>
                </m:sub>
                <m:sup>
                  <m:r>
                    <w:rPr>
                      <w:rFonts w:ascii="Cambria Math" w:hAnsi="Cambria Math"/>
                      <w:color w:val="000000" w:themeColor="text1"/>
                      <w:lang w:eastAsia="zh-CN"/>
                    </w:rPr>
                    <m:t>'</m:t>
                  </m:r>
                </m:sup>
              </m:sSubSup>
            </m:e>
          </m:d>
          <m:r>
            <w:rPr>
              <w:rFonts w:ascii="Cambria Math" w:hAnsi="Cambria Math"/>
              <w:color w:val="000000" w:themeColor="text1"/>
              <w:lang w:eastAsia="zh-CN"/>
            </w:rPr>
            <m:t>=em</m:t>
          </m:r>
          <m:sSub>
            <m:sSubPr>
              <m:ctrlPr>
                <w:rPr>
                  <w:rFonts w:ascii="Cambria Math" w:hAnsi="Cambria Math"/>
                  <w:i/>
                  <w:color w:val="000000" w:themeColor="text1"/>
                  <w:lang w:eastAsia="zh-CN"/>
                </w:rPr>
              </m:ctrlPr>
            </m:sSubPr>
            <m:e>
              <m:r>
                <w:rPr>
                  <w:rFonts w:ascii="Cambria Math" w:hAnsi="Cambria Math"/>
                  <w:color w:val="000000" w:themeColor="text1"/>
                  <w:lang w:eastAsia="zh-CN"/>
                </w:rPr>
                <m:t>b</m:t>
              </m:r>
            </m:e>
            <m:sub>
              <m:r>
                <w:rPr>
                  <w:rFonts w:ascii="Cambria Math" w:hAnsi="Cambria Math"/>
                  <w:color w:val="000000" w:themeColor="text1"/>
                  <w:lang w:eastAsia="zh-CN"/>
                </w:rPr>
                <m:t>v</m:t>
              </m:r>
            </m:sub>
          </m:sSub>
          <m:d>
            <m:dPr>
              <m:ctrlPr>
                <w:rPr>
                  <w:rFonts w:ascii="Cambria Math" w:hAnsi="Cambria Math"/>
                  <w:i/>
                  <w:color w:val="000000" w:themeColor="text1"/>
                  <w:lang w:eastAsia="zh-CN"/>
                </w:rPr>
              </m:ctrlPr>
            </m:dPr>
            <m:e>
              <m:sSub>
                <m:sSubPr>
                  <m:ctrlPr>
                    <w:rPr>
                      <w:rFonts w:ascii="Cambria Math" w:hAnsi="Cambria Math"/>
                      <w:i/>
                      <w:color w:val="000000" w:themeColor="text1"/>
                      <w:lang w:eastAsia="zh-CN"/>
                    </w:rPr>
                  </m:ctrlPr>
                </m:sSubPr>
                <m:e>
                  <m:r>
                    <w:rPr>
                      <w:rFonts w:ascii="Cambria Math" w:hAnsi="Cambria Math"/>
                      <w:color w:val="000000" w:themeColor="text1"/>
                      <w:lang w:eastAsia="zh-CN"/>
                    </w:rPr>
                    <m:t>a</m:t>
                  </m:r>
                </m:e>
                <m:sub>
                  <m:r>
                    <w:rPr>
                      <w:rFonts w:ascii="Cambria Math" w:hAnsi="Cambria Math"/>
                      <w:color w:val="000000" w:themeColor="text1"/>
                      <w:lang w:eastAsia="zh-CN"/>
                    </w:rPr>
                    <m:t>j</m:t>
                  </m:r>
                </m:sub>
              </m:sSub>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x</m:t>
                  </m:r>
                </m:e>
                <m:sub>
                  <m:r>
                    <w:rPr>
                      <w:rFonts w:ascii="Cambria Math" w:hAnsi="Cambria Math"/>
                      <w:color w:val="000000" w:themeColor="text1"/>
                      <w:lang w:eastAsia="zh-CN"/>
                    </w:rPr>
                    <m:t>j</m:t>
                  </m:r>
                </m:sub>
              </m:sSub>
            </m:e>
          </m:d>
          <m:r>
            <w:rPr>
              <w:rFonts w:ascii="Cambria Math" w:hAnsi="Cambria Math"/>
              <w:color w:val="000000" w:themeColor="text1"/>
              <w:lang w:eastAsia="zh-CN"/>
            </w:rPr>
            <m:t>+em</m:t>
          </m:r>
          <m:sSub>
            <m:sSubPr>
              <m:ctrlPr>
                <w:rPr>
                  <w:rFonts w:ascii="Cambria Math" w:hAnsi="Cambria Math"/>
                  <w:i/>
                  <w:color w:val="000000" w:themeColor="text1"/>
                  <w:lang w:eastAsia="zh-CN"/>
                </w:rPr>
              </m:ctrlPr>
            </m:sSubPr>
            <m:e>
              <m:r>
                <w:rPr>
                  <w:rFonts w:ascii="Cambria Math" w:hAnsi="Cambria Math"/>
                  <w:color w:val="000000" w:themeColor="text1"/>
                  <w:lang w:eastAsia="zh-CN"/>
                </w:rPr>
                <m:t>b</m:t>
              </m:r>
            </m:e>
            <m:sub>
              <m:sSup>
                <m:sSupPr>
                  <m:ctrlPr>
                    <w:rPr>
                      <w:rFonts w:ascii="Cambria Math" w:hAnsi="Cambria Math"/>
                      <w:i/>
                      <w:color w:val="000000" w:themeColor="text1"/>
                      <w:lang w:eastAsia="zh-CN"/>
                    </w:rPr>
                  </m:ctrlPr>
                </m:sSupPr>
                <m:e>
                  <m:r>
                    <w:rPr>
                      <w:rFonts w:ascii="Cambria Math" w:hAnsi="Cambria Math"/>
                      <w:color w:val="000000" w:themeColor="text1"/>
                      <w:lang w:eastAsia="zh-CN"/>
                    </w:rPr>
                    <m:t>g</m:t>
                  </m:r>
                </m:e>
                <m:sup>
                  <m:r>
                    <w:rPr>
                      <w:rFonts w:ascii="Cambria Math" w:hAnsi="Cambria Math"/>
                      <w:color w:val="000000" w:themeColor="text1"/>
                      <w:lang w:eastAsia="zh-CN"/>
                    </w:rPr>
                    <m:t>'</m:t>
                  </m:r>
                </m:sup>
              </m:sSup>
            </m:sub>
          </m:sSub>
          <m:d>
            <m:dPr>
              <m:ctrlPr>
                <w:rPr>
                  <w:rFonts w:ascii="Cambria Math" w:hAnsi="Cambria Math"/>
                  <w:i/>
                  <w:color w:val="000000" w:themeColor="text1"/>
                  <w:lang w:eastAsia="zh-CN"/>
                </w:rPr>
              </m:ctrlPr>
            </m:dPr>
            <m:e>
              <m:r>
                <w:rPr>
                  <w:rFonts w:ascii="Cambria Math" w:hAnsi="Cambria Math"/>
                  <w:color w:val="000000" w:themeColor="text1"/>
                  <w:lang w:eastAsia="zh-CN"/>
                </w:rPr>
                <m:t>em</m:t>
              </m:r>
              <m:sSub>
                <m:sSubPr>
                  <m:ctrlPr>
                    <w:rPr>
                      <w:rFonts w:ascii="Cambria Math" w:hAnsi="Cambria Math"/>
                      <w:i/>
                      <w:color w:val="000000" w:themeColor="text1"/>
                      <w:lang w:eastAsia="zh-CN"/>
                    </w:rPr>
                  </m:ctrlPr>
                </m:sSubPr>
                <m:e>
                  <m:r>
                    <w:rPr>
                      <w:rFonts w:ascii="Cambria Math" w:hAnsi="Cambria Math"/>
                      <w:color w:val="000000" w:themeColor="text1"/>
                      <w:lang w:eastAsia="zh-CN"/>
                    </w:rPr>
                    <m:t>b</m:t>
                  </m:r>
                </m:e>
                <m:sub>
                  <m:r>
                    <w:rPr>
                      <w:rFonts w:ascii="Cambria Math" w:hAnsi="Cambria Math"/>
                      <w:color w:val="000000" w:themeColor="text1"/>
                      <w:lang w:eastAsia="zh-CN"/>
                    </w:rPr>
                    <m:t>g</m:t>
                  </m:r>
                </m:sub>
              </m:sSub>
              <m:d>
                <m:dPr>
                  <m:ctrlPr>
                    <w:rPr>
                      <w:rFonts w:ascii="Cambria Math" w:hAnsi="Cambria Math"/>
                      <w:i/>
                      <w:color w:val="000000" w:themeColor="text1"/>
                      <w:lang w:eastAsia="zh-CN"/>
                    </w:rPr>
                  </m:ctrlPr>
                </m:dPr>
                <m:e>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t</m:t>
                      </m:r>
                    </m:e>
                    <m:sub>
                      <m:r>
                        <w:rPr>
                          <w:rFonts w:ascii="Cambria Math" w:hAnsi="Cambria Math"/>
                          <w:color w:val="000000" w:themeColor="text1"/>
                          <w:lang w:eastAsia="zh-CN"/>
                        </w:rPr>
                        <m:t>j</m:t>
                      </m:r>
                    </m:sub>
                  </m:sSub>
                </m:e>
              </m:d>
            </m:e>
          </m:d>
          <m:r>
            <w:rPr>
              <w:rFonts w:ascii="Cambria Math" w:hAnsi="Cambria Math"/>
              <w:color w:val="000000" w:themeColor="text1"/>
              <w:lang w:eastAsia="zh-CN"/>
            </w:rPr>
            <m:t>.</m:t>
          </m:r>
        </m:oMath>
      </m:oMathPara>
    </w:p>
    <w:p w14:paraId="5347239B" w14:textId="77777777" w:rsidR="00A8190F" w:rsidRPr="000D4814" w:rsidRDefault="00A8190F" w:rsidP="000D4814">
      <w:pPr>
        <w:jc w:val="both"/>
        <w:rPr>
          <w:b/>
          <w:color w:val="000000" w:themeColor="text1"/>
          <w:lang w:eastAsia="zh-CN"/>
        </w:rPr>
      </w:pPr>
      <w:r w:rsidRPr="000D4814">
        <w:rPr>
          <w:b/>
          <w:color w:val="000000" w:themeColor="text1"/>
          <w:lang w:eastAsia="zh-CN"/>
        </w:rPr>
        <w:t xml:space="preserve">2.2.2 Gene </w:t>
      </w:r>
      <w:proofErr w:type="spellStart"/>
      <w:r w:rsidRPr="000D4814">
        <w:rPr>
          <w:b/>
          <w:color w:val="000000" w:themeColor="text1"/>
          <w:lang w:eastAsia="zh-CN"/>
        </w:rPr>
        <w:t>PointNet</w:t>
      </w:r>
      <w:proofErr w:type="spellEnd"/>
      <w:r w:rsidRPr="000D4814">
        <w:rPr>
          <w:b/>
          <w:color w:val="000000" w:themeColor="text1"/>
          <w:lang w:eastAsia="zh-CN"/>
        </w:rPr>
        <w:t xml:space="preserve"> Backbone</w:t>
      </w:r>
    </w:p>
    <w:p w14:paraId="7FAC0E1C" w14:textId="77777777" w:rsidR="000D4814" w:rsidRDefault="000D4814" w:rsidP="008E2C83">
      <w:pPr>
        <w:rPr>
          <w:color w:val="000000" w:themeColor="text1"/>
          <w:lang w:eastAsia="zh-CN"/>
        </w:rPr>
      </w:pPr>
      <w:r w:rsidRPr="000D4814">
        <w:rPr>
          <w:color w:val="000000" w:themeColor="text1"/>
          <w:lang w:eastAsia="zh-CN"/>
        </w:rPr>
        <w:t xml:space="preserve">Our model adopts the foundational architecture of the original </w:t>
      </w:r>
      <w:proofErr w:type="spellStart"/>
      <w:r w:rsidRPr="000D4814">
        <w:rPr>
          <w:color w:val="000000" w:themeColor="text1"/>
          <w:lang w:eastAsia="zh-CN"/>
        </w:rPr>
        <w:t>PointNet</w:t>
      </w:r>
      <w:proofErr w:type="spellEnd"/>
      <w:r w:rsidRPr="000D4814">
        <w:rPr>
          <w:color w:val="000000" w:themeColor="text1"/>
          <w:lang w:eastAsia="zh-CN"/>
        </w:rPr>
        <w:t xml:space="preserve"> but with a reduced parameter footprint, as depicted in </w:t>
      </w:r>
      <w:r w:rsidRPr="000D4814">
        <w:rPr>
          <w:b/>
          <w:bCs/>
          <w:color w:val="000000" w:themeColor="text1"/>
          <w:lang w:eastAsia="zh-CN"/>
        </w:rPr>
        <w:t>Figure 2(d)</w:t>
      </w:r>
      <w:r w:rsidRPr="000D4814">
        <w:rPr>
          <w:color w:val="000000" w:themeColor="text1"/>
          <w:lang w:eastAsia="zh-CN"/>
        </w:rPr>
        <w:t xml:space="preserve">. This streamlined version includes: </w:t>
      </w:r>
    </w:p>
    <w:p w14:paraId="291218BA" w14:textId="77777777" w:rsidR="000D4814" w:rsidRPr="000D4814" w:rsidRDefault="000D4814" w:rsidP="000D4814">
      <w:pPr>
        <w:pStyle w:val="ListParagraph"/>
        <w:numPr>
          <w:ilvl w:val="0"/>
          <w:numId w:val="42"/>
        </w:numPr>
        <w:jc w:val="both"/>
        <w:rPr>
          <w:color w:val="000000" w:themeColor="text1"/>
          <w:sz w:val="22"/>
          <w:szCs w:val="22"/>
          <w:lang w:eastAsia="zh-CN"/>
        </w:rPr>
      </w:pPr>
      <w:r w:rsidRPr="000D4814">
        <w:rPr>
          <w:color w:val="000000" w:themeColor="text1"/>
          <w:sz w:val="22"/>
          <w:szCs w:val="22"/>
          <w:lang w:eastAsia="zh-CN"/>
        </w:rPr>
        <w:t>A Convolutional MLP Layer: Serves as the initial layer to process the gene points.</w:t>
      </w:r>
    </w:p>
    <w:p w14:paraId="012638DA" w14:textId="7E7CAF0D" w:rsidR="000D4814" w:rsidRPr="000D4814" w:rsidRDefault="000D4814" w:rsidP="00740C42">
      <w:pPr>
        <w:pStyle w:val="ListParagraph"/>
        <w:numPr>
          <w:ilvl w:val="0"/>
          <w:numId w:val="42"/>
        </w:numPr>
        <w:rPr>
          <w:color w:val="000000" w:themeColor="text1"/>
          <w:sz w:val="22"/>
          <w:szCs w:val="22"/>
          <w:lang w:eastAsia="zh-CN"/>
        </w:rPr>
      </w:pPr>
      <w:r w:rsidRPr="000D4814">
        <w:rPr>
          <w:color w:val="000000" w:themeColor="text1"/>
          <w:sz w:val="22"/>
          <w:szCs w:val="22"/>
          <w:lang w:eastAsia="zh-CN"/>
        </w:rPr>
        <w:t>Two Transf</w:t>
      </w:r>
      <w:r w:rsidR="00740C42">
        <w:rPr>
          <w:color w:val="000000" w:themeColor="text1"/>
          <w:sz w:val="22"/>
          <w:szCs w:val="22"/>
          <w:lang w:eastAsia="zh-CN"/>
        </w:rPr>
        <w:t>ormation Networks (T-N</w:t>
      </w:r>
      <w:r w:rsidRPr="000D4814">
        <w:rPr>
          <w:color w:val="000000" w:themeColor="text1"/>
          <w:sz w:val="22"/>
          <w:szCs w:val="22"/>
          <w:lang w:eastAsia="zh-CN"/>
        </w:rPr>
        <w:t xml:space="preserve">ets): One for token transformation (termed input transform in the original </w:t>
      </w:r>
      <w:proofErr w:type="spellStart"/>
      <w:r w:rsidRPr="000D4814">
        <w:rPr>
          <w:color w:val="000000" w:themeColor="text1"/>
          <w:sz w:val="22"/>
          <w:szCs w:val="22"/>
          <w:lang w:eastAsia="zh-CN"/>
        </w:rPr>
        <w:t>PointNet</w:t>
      </w:r>
      <w:proofErr w:type="spellEnd"/>
      <w:r w:rsidRPr="000D4814">
        <w:rPr>
          <w:color w:val="000000" w:themeColor="text1"/>
          <w:sz w:val="22"/>
          <w:szCs w:val="22"/>
          <w:lang w:eastAsia="zh-CN"/>
        </w:rPr>
        <w:t xml:space="preserve"> </w:t>
      </w:r>
      <w:r w:rsidRPr="000D4814">
        <w:rPr>
          <w:color w:val="000000" w:themeColor="text1"/>
          <w:lang w:eastAsia="zh-CN"/>
        </w:rPr>
        <w:fldChar w:fldCharType="begin"/>
      </w:r>
      <w:r w:rsidR="00B674B4">
        <w:rPr>
          <w:color w:val="000000" w:themeColor="text1"/>
          <w:lang w:eastAsia="zh-CN"/>
        </w:rPr>
        <w:instrText xml:space="preserve"> ADDIN EN.CITE &lt;EndNote&gt;&lt;Cite&gt;&lt;Author&gt;Qi&lt;/Author&gt;&lt;Year&gt;2017&lt;/Year&gt;&lt;RecNum&gt;42&lt;/RecNum&gt;&lt;DisplayText&gt;[18]&lt;/DisplayText&gt;&lt;record&gt;&lt;rec-number&gt;42&lt;/rec-number&gt;&lt;foreign-keys&gt;&lt;key app="EN" db-id="ze5r0wv05vprvkevaznxt20zezsazas2a299" timestamp="1705437981"&gt;42&lt;/key&gt;&lt;/foreign-keys&gt;&lt;ref-type name="Conference Proceedings"&gt;10&lt;/ref-type&gt;&lt;contributors&gt;&lt;authors&gt;&lt;author&gt;Qi, Charles R&lt;/author&gt;&lt;author&gt;Su, Hao&lt;/author&gt;&lt;author&gt;Mo, Kaichun&lt;/author&gt;&lt;author&gt;Guibas, Leonidas J&lt;/author&gt;&lt;/authors&gt;&lt;/contributors&gt;&lt;titles&gt;&lt;title&gt;Pointnet: Deep learning on point sets for 3d classification and segmentation&lt;/title&gt;&lt;secondary-title&gt;Proceedings of the IEEE conference on computer vision and pattern recognition&lt;/secondary-title&gt;&lt;/titles&gt;&lt;pages&gt;652-660&lt;/pages&gt;&lt;dates&gt;&lt;year&gt;2017&lt;/year&gt;&lt;/dates&gt;&lt;urls&gt;&lt;/urls&gt;&lt;/record&gt;&lt;/Cite&gt;&lt;/EndNote&gt;</w:instrText>
      </w:r>
      <w:r w:rsidRPr="000D4814">
        <w:rPr>
          <w:color w:val="000000" w:themeColor="text1"/>
          <w:lang w:eastAsia="zh-CN"/>
        </w:rPr>
        <w:fldChar w:fldCharType="separate"/>
      </w:r>
      <w:r w:rsidR="00B674B4">
        <w:rPr>
          <w:noProof/>
          <w:color w:val="000000" w:themeColor="text1"/>
          <w:lang w:eastAsia="zh-CN"/>
        </w:rPr>
        <w:t>[18]</w:t>
      </w:r>
      <w:r w:rsidRPr="000D4814">
        <w:rPr>
          <w:color w:val="000000" w:themeColor="text1"/>
          <w:lang w:eastAsia="zh-CN"/>
        </w:rPr>
        <w:fldChar w:fldCharType="end"/>
      </w:r>
      <w:r w:rsidRPr="000D4814">
        <w:rPr>
          <w:color w:val="000000" w:themeColor="text1"/>
          <w:sz w:val="22"/>
          <w:szCs w:val="22"/>
          <w:lang w:eastAsia="zh-CN"/>
        </w:rPr>
        <w:t>) and another for feature transformation. These are critical for aligning and normalizing the input data into a standardized format conducive to further processing.</w:t>
      </w:r>
    </w:p>
    <w:p w14:paraId="79E4F17D" w14:textId="5CDE6405" w:rsidR="000D4814" w:rsidRPr="00206173" w:rsidRDefault="000D4814" w:rsidP="008E2C83">
      <w:pPr>
        <w:rPr>
          <w:color w:val="000000" w:themeColor="text1"/>
          <w:lang w:eastAsia="zh-CN"/>
        </w:rPr>
      </w:pPr>
      <w:r w:rsidRPr="000D4814">
        <w:rPr>
          <w:color w:val="000000" w:themeColor="text1"/>
          <w:lang w:eastAsia="zh-CN"/>
        </w:rPr>
        <w:t>However, to tailor this architecture to our specific needs</w:t>
      </w:r>
      <w:r>
        <w:rPr>
          <w:color w:val="000000" w:themeColor="text1"/>
          <w:lang w:eastAsia="zh-CN"/>
        </w:rPr>
        <w:t xml:space="preserve">, </w:t>
      </w:r>
      <w:r w:rsidRPr="000D4814">
        <w:rPr>
          <w:color w:val="000000" w:themeColor="text1"/>
          <w:lang w:eastAsia="zh-CN"/>
        </w:rPr>
        <w:t>we have m</w:t>
      </w:r>
      <w:r w:rsidR="00C4166C">
        <w:rPr>
          <w:color w:val="000000" w:themeColor="text1"/>
          <w:lang w:eastAsia="zh-CN"/>
        </w:rPr>
        <w:t>odified it considerabl</w:t>
      </w:r>
      <w:r w:rsidR="004C3CB8">
        <w:rPr>
          <w:color w:val="000000" w:themeColor="text1"/>
          <w:lang w:eastAsia="zh-CN"/>
        </w:rPr>
        <w:t>y</w:t>
      </w:r>
      <w:r w:rsidRPr="000D4814">
        <w:rPr>
          <w:color w:val="000000" w:themeColor="text1"/>
          <w:lang w:eastAsia="zh-CN"/>
        </w:rPr>
        <w:t>. The modifications</w:t>
      </w:r>
      <w:r w:rsidR="00357ECD">
        <w:rPr>
          <w:color w:val="000000" w:themeColor="text1"/>
          <w:lang w:eastAsia="zh-CN"/>
        </w:rPr>
        <w:t xml:space="preserve"> of T-Net</w:t>
      </w:r>
      <w:r w:rsidRPr="000D4814">
        <w:rPr>
          <w:color w:val="000000" w:themeColor="text1"/>
          <w:lang w:eastAsia="zh-CN"/>
        </w:rPr>
        <w:t xml:space="preserve">, detailed in </w:t>
      </w:r>
      <w:r w:rsidRPr="000D4814">
        <w:rPr>
          <w:b/>
          <w:bCs/>
          <w:color w:val="000000" w:themeColor="text1"/>
          <w:lang w:eastAsia="zh-CN"/>
        </w:rPr>
        <w:t>Figure 2(f)</w:t>
      </w:r>
      <w:r w:rsidRPr="000D4814">
        <w:rPr>
          <w:color w:val="000000" w:themeColor="text1"/>
          <w:lang w:eastAsia="zh-CN"/>
        </w:rPr>
        <w:t xml:space="preserve">, focus on </w:t>
      </w:r>
      <w:r w:rsidR="003326AF">
        <w:rPr>
          <w:color w:val="000000" w:themeColor="text1"/>
          <w:lang w:eastAsia="zh-CN"/>
        </w:rPr>
        <w:t>preserving the gene point cloud’s structural integrity by introducing</w:t>
      </w:r>
      <w:r w:rsidRPr="00206173">
        <w:rPr>
          <w:color w:val="000000" w:themeColor="text1"/>
          <w:lang w:eastAsia="zh-CN"/>
        </w:rPr>
        <w:t xml:space="preserve"> orthogonal constraints on both the token and feature transformations. This ensures that the </w:t>
      </w:r>
      <w:proofErr w:type="spellStart"/>
      <w:r w:rsidRPr="00206173">
        <w:rPr>
          <w:color w:val="000000" w:themeColor="text1"/>
          <w:lang w:eastAsia="zh-CN"/>
        </w:rPr>
        <w:t>PointNet</w:t>
      </w:r>
      <w:proofErr w:type="spellEnd"/>
      <w:r w:rsidRPr="00206173">
        <w:rPr>
          <w:color w:val="000000" w:themeColor="text1"/>
          <w:lang w:eastAsia="zh-CN"/>
        </w:rPr>
        <w:t xml:space="preserve"> backbone does not alter the inherent spatial relationships within the gene point cloud, thereby maintaining the encoded gene structure information </w:t>
      </w:r>
      <w:proofErr w:type="gramStart"/>
      <w:r w:rsidRPr="00206173">
        <w:rPr>
          <w:color w:val="000000" w:themeColor="text1"/>
          <w:lang w:eastAsia="zh-CN"/>
        </w:rPr>
        <w:t xml:space="preserve">within </w:t>
      </w:r>
      <w:proofErr w:type="gramEnd"/>
      <m:oMath>
        <m:r>
          <w:rPr>
            <w:rFonts w:ascii="Cambria Math" w:hAnsi="Cambria Math"/>
            <w:color w:val="000000" w:themeColor="text1"/>
            <w:lang w:eastAsia="zh-CN"/>
          </w:rPr>
          <m:t>em</m:t>
        </m:r>
        <m:sSub>
          <m:sSubPr>
            <m:ctrlPr>
              <w:rPr>
                <w:rFonts w:ascii="Cambria Math" w:hAnsi="Cambria Math"/>
                <w:i/>
                <w:color w:val="000000" w:themeColor="text1"/>
                <w:lang w:eastAsia="zh-CN"/>
              </w:rPr>
            </m:ctrlPr>
          </m:sSubPr>
          <m:e>
            <m:r>
              <w:rPr>
                <w:rFonts w:ascii="Cambria Math" w:hAnsi="Cambria Math"/>
                <w:color w:val="000000" w:themeColor="text1"/>
                <w:lang w:eastAsia="zh-CN"/>
              </w:rPr>
              <m:t>b</m:t>
            </m:r>
          </m:e>
          <m:sub>
            <m:r>
              <w:rPr>
                <w:rFonts w:ascii="Cambria Math" w:hAnsi="Cambria Math"/>
                <w:color w:val="000000" w:themeColor="text1"/>
                <w:lang w:eastAsia="zh-CN"/>
              </w:rPr>
              <m:t>g</m:t>
            </m:r>
          </m:sub>
        </m:sSub>
        <m:d>
          <m:dPr>
            <m:ctrlPr>
              <w:rPr>
                <w:rFonts w:ascii="Cambria Math" w:hAnsi="Cambria Math"/>
                <w:i/>
                <w:color w:val="000000" w:themeColor="text1"/>
                <w:lang w:eastAsia="zh-CN"/>
              </w:rPr>
            </m:ctrlPr>
          </m:dPr>
          <m:e>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t</m:t>
                </m:r>
              </m:e>
              <m:sub>
                <m:r>
                  <w:rPr>
                    <w:rFonts w:ascii="Cambria Math" w:hAnsi="Cambria Math"/>
                    <w:color w:val="000000" w:themeColor="text1"/>
                    <w:lang w:eastAsia="zh-CN"/>
                  </w:rPr>
                  <m:t>j</m:t>
                </m:r>
              </m:sub>
            </m:sSub>
          </m:e>
        </m:d>
      </m:oMath>
      <w:r w:rsidRPr="00206173">
        <w:rPr>
          <w:color w:val="000000" w:themeColor="text1"/>
          <w:lang w:eastAsia="zh-CN"/>
        </w:rPr>
        <w:t>, and facilitating the grouping of related genes while distinguishing unrelated ones.</w:t>
      </w:r>
    </w:p>
    <w:p w14:paraId="35C5193A" w14:textId="5972050C" w:rsidR="000D4814" w:rsidRPr="00206173" w:rsidRDefault="000D4814" w:rsidP="000D4814">
      <w:pPr>
        <w:jc w:val="both"/>
        <w:rPr>
          <w:color w:val="000000" w:themeColor="text1"/>
          <w:lang w:eastAsia="zh-CN"/>
        </w:rPr>
      </w:pPr>
      <w:r w:rsidRPr="00206173">
        <w:rPr>
          <w:color w:val="000000" w:themeColor="text1"/>
          <w:lang w:eastAsia="zh-CN"/>
        </w:rPr>
        <w:t>The mathematical representation of this process is as follows:</w:t>
      </w:r>
    </w:p>
    <w:p w14:paraId="5938A70F" w14:textId="130AC11E" w:rsidR="00A8190F" w:rsidRPr="00206173" w:rsidRDefault="00627DE9" w:rsidP="000D4814">
      <w:pPr>
        <w:jc w:val="both"/>
        <w:rPr>
          <w:color w:val="000000" w:themeColor="text1"/>
          <w:lang w:eastAsia="zh-CN"/>
        </w:rPr>
      </w:pPr>
      <m:oMathPara>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f</m:t>
              </m:r>
            </m:e>
            <m:sub>
              <m:r>
                <w:rPr>
                  <w:rFonts w:ascii="Cambria Math" w:hAnsi="Cambria Math"/>
                  <w:color w:val="000000" w:themeColor="text1"/>
                  <w:lang w:eastAsia="zh-CN"/>
                </w:rPr>
                <m:t>j</m:t>
              </m:r>
            </m:sub>
          </m:sSub>
          <m:r>
            <w:rPr>
              <w:rFonts w:ascii="Cambria Math" w:hAnsi="Cambria Math"/>
              <w:color w:val="000000" w:themeColor="text1"/>
              <w:lang w:eastAsia="zh-CN"/>
            </w:rPr>
            <m:t>=PoinNet(</m:t>
          </m:r>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p</m:t>
              </m:r>
            </m:e>
            <m:sub>
              <m:r>
                <w:rPr>
                  <w:rFonts w:ascii="Cambria Math" w:hAnsi="Cambria Math"/>
                  <w:color w:val="000000" w:themeColor="text1"/>
                  <w:lang w:eastAsia="zh-CN"/>
                </w:rPr>
                <m:t>j</m:t>
              </m:r>
            </m:sub>
          </m:sSub>
          <m:r>
            <w:rPr>
              <w:rFonts w:ascii="Cambria Math" w:hAnsi="Cambria Math"/>
              <w:color w:val="000000" w:themeColor="text1"/>
              <w:lang w:eastAsia="zh-CN"/>
            </w:rPr>
            <m:t>),</m:t>
          </m:r>
        </m:oMath>
      </m:oMathPara>
    </w:p>
    <w:p w14:paraId="6D6DCCAE" w14:textId="27CD25A8" w:rsidR="00A8190F" w:rsidRPr="00206173" w:rsidRDefault="000D4814" w:rsidP="000D4814">
      <w:pPr>
        <w:jc w:val="both"/>
        <w:rPr>
          <w:color w:val="000000" w:themeColor="text1"/>
          <w:lang w:eastAsia="zh-CN"/>
        </w:rPr>
      </w:pPr>
      <w:proofErr w:type="gramStart"/>
      <w:r w:rsidRPr="00206173">
        <w:rPr>
          <w:color w:val="000000" w:themeColor="text1"/>
          <w:lang w:eastAsia="zh-CN"/>
        </w:rPr>
        <w:t>w</w:t>
      </w:r>
      <w:r w:rsidR="00A8190F" w:rsidRPr="00206173">
        <w:rPr>
          <w:color w:val="000000" w:themeColor="text1"/>
          <w:lang w:eastAsia="zh-CN"/>
        </w:rPr>
        <w:t>here</w:t>
      </w:r>
      <w:proofErr w:type="gramEnd"/>
      <w:r w:rsidR="00A8190F" w:rsidRPr="00206173">
        <w:rPr>
          <w:color w:val="000000" w:themeColor="text1"/>
          <w:lang w:eastAsia="zh-CN"/>
        </w:rPr>
        <w:t xml:space="preserve"> </w:t>
      </w:r>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f</m:t>
            </m:r>
          </m:e>
          <m:sub>
            <m:r>
              <w:rPr>
                <w:rFonts w:ascii="Cambria Math" w:hAnsi="Cambria Math"/>
                <w:color w:val="000000" w:themeColor="text1"/>
                <w:lang w:eastAsia="zh-CN"/>
              </w:rPr>
              <m:t>j</m:t>
            </m:r>
          </m:sub>
        </m:sSub>
        <m:r>
          <w:rPr>
            <w:rFonts w:ascii="Cambria Math" w:hAnsi="Cambria Math"/>
            <w:color w:val="000000" w:themeColor="text1"/>
            <w:lang w:eastAsia="zh-CN"/>
          </w:rPr>
          <m:t>∈</m:t>
        </m:r>
        <m:sSup>
          <m:sSupPr>
            <m:ctrlPr>
              <w:rPr>
                <w:rFonts w:ascii="Cambria Math" w:hAnsi="Cambria Math"/>
                <w:i/>
                <w:color w:val="000000" w:themeColor="text1"/>
                <w:lang w:eastAsia="zh-CN"/>
              </w:rPr>
            </m:ctrlPr>
          </m:sSupPr>
          <m:e>
            <m:r>
              <m:rPr>
                <m:nor/>
              </m:rPr>
              <w:rPr>
                <w:rFonts w:ascii="Castellar" w:hAnsi="Castellar"/>
                <w:color w:val="000000" w:themeColor="text1"/>
                <w:lang w:eastAsia="zh-CN"/>
              </w:rPr>
              <m:t>R</m:t>
            </m:r>
          </m:e>
          <m:sup>
            <m:r>
              <w:rPr>
                <w:rFonts w:ascii="Cambria Math" w:hAnsi="Cambria Math"/>
                <w:color w:val="000000" w:themeColor="text1"/>
                <w:lang w:eastAsia="zh-CN"/>
              </w:rPr>
              <m:t>4×60660</m:t>
            </m:r>
          </m:sup>
        </m:sSup>
      </m:oMath>
      <w:r w:rsidR="00A8190F" w:rsidRPr="00206173">
        <w:rPr>
          <w:color w:val="000000" w:themeColor="text1"/>
          <w:lang w:eastAsia="zh-CN"/>
        </w:rPr>
        <w:t xml:space="preserve"> </w:t>
      </w:r>
      <w:r w:rsidRPr="00206173">
        <w:rPr>
          <w:color w:val="000000" w:themeColor="text1"/>
          <w:lang w:eastAsia="zh-CN"/>
        </w:rPr>
        <w:t>represents the output feature matrix for sample</w:t>
      </w:r>
      <m:oMath>
        <m:r>
          <w:rPr>
            <w:rFonts w:ascii="Cambria Math" w:hAnsi="Cambria Math"/>
            <w:color w:val="000000" w:themeColor="text1"/>
            <w:lang w:eastAsia="zh-CN"/>
          </w:rPr>
          <m:t xml:space="preserve">  j</m:t>
        </m:r>
      </m:oMath>
      <w:r w:rsidRPr="00206173">
        <w:rPr>
          <w:color w:val="000000" w:themeColor="text1"/>
          <w:lang w:eastAsia="zh-CN"/>
        </w:rPr>
        <w:t xml:space="preserve">, derived from processing the gene point representation </w:t>
      </w:r>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p</m:t>
            </m:r>
          </m:e>
          <m:sub>
            <m:r>
              <w:rPr>
                <w:rFonts w:ascii="Cambria Math" w:hAnsi="Cambria Math"/>
                <w:color w:val="000000" w:themeColor="text1"/>
                <w:lang w:eastAsia="zh-CN"/>
              </w:rPr>
              <m:t>j</m:t>
            </m:r>
          </m:sub>
        </m:sSub>
      </m:oMath>
      <w:r w:rsidRPr="00206173">
        <w:rPr>
          <w:color w:val="000000" w:themeColor="text1"/>
          <w:lang w:eastAsia="zh-CN"/>
        </w:rPr>
        <w:t xml:space="preserve"> through the modified PointNet architecture. This feature matrix captures the essential characteristics of each gene within the sample, reflecting both its expression levels and its relative positioning and relationships within the high-dimensional gene point cloud.</w:t>
      </w:r>
    </w:p>
    <w:p w14:paraId="28520E12" w14:textId="77777777" w:rsidR="00A8190F" w:rsidRDefault="00A8190F" w:rsidP="00A8190F">
      <w:pPr>
        <w:rPr>
          <w:b/>
          <w:color w:val="000000" w:themeColor="text1"/>
          <w:lang w:eastAsia="zh-CN"/>
        </w:rPr>
      </w:pPr>
      <w:r w:rsidRPr="00EF7816">
        <w:rPr>
          <w:b/>
          <w:color w:val="000000" w:themeColor="text1"/>
          <w:lang w:eastAsia="zh-CN"/>
        </w:rPr>
        <w:t>2.2.3 Knowledge Based MLP</w:t>
      </w:r>
    </w:p>
    <w:p w14:paraId="3F576B59" w14:textId="46A1636B" w:rsidR="00EF7816" w:rsidRPr="00206173" w:rsidRDefault="00EF7816" w:rsidP="00A8190F">
      <w:pPr>
        <w:rPr>
          <w:bCs/>
          <w:color w:val="000000" w:themeColor="text1"/>
          <w:lang w:eastAsia="zh-CN"/>
        </w:rPr>
      </w:pPr>
      <w:r w:rsidRPr="00EF7816">
        <w:rPr>
          <w:bCs/>
          <w:color w:val="000000" w:themeColor="text1"/>
          <w:lang w:eastAsia="zh-CN"/>
        </w:rPr>
        <w:t>I</w:t>
      </w:r>
      <w:r w:rsidRPr="00206173">
        <w:rPr>
          <w:bCs/>
          <w:color w:val="000000" w:themeColor="text1"/>
          <w:lang w:eastAsia="zh-CN"/>
        </w:rPr>
        <w:t xml:space="preserve">n our adaptation of the traditional </w:t>
      </w:r>
      <w:proofErr w:type="spellStart"/>
      <w:r w:rsidRPr="00206173">
        <w:rPr>
          <w:bCs/>
          <w:color w:val="000000" w:themeColor="text1"/>
          <w:lang w:eastAsia="zh-CN"/>
        </w:rPr>
        <w:t>PointNet</w:t>
      </w:r>
      <w:proofErr w:type="spellEnd"/>
      <w:r w:rsidRPr="00206173">
        <w:rPr>
          <w:bCs/>
          <w:color w:val="000000" w:themeColor="text1"/>
          <w:lang w:eastAsia="zh-CN"/>
        </w:rPr>
        <w:t xml:space="preserve"> architecture, we have replaced the global max pooling layer with a knowledge-based one to incorporate biological pathway knowledge directly into the network. This innovative approach, inspired by</w:t>
      </w:r>
      <w:r w:rsidR="003326AF">
        <w:rPr>
          <w:bCs/>
          <w:color w:val="000000" w:themeColor="text1"/>
          <w:lang w:eastAsia="zh-CN"/>
        </w:rPr>
        <w:t xml:space="preserve"> the approach in</w:t>
      </w:r>
      <w:r w:rsidRPr="00206173">
        <w:rPr>
          <w:bCs/>
          <w:color w:val="000000" w:themeColor="text1"/>
          <w:lang w:eastAsia="zh-CN"/>
        </w:rPr>
        <w:t xml:space="preserve"> </w:t>
      </w:r>
      <w:r w:rsidRPr="00206173">
        <w:rPr>
          <w:bCs/>
          <w:color w:val="000000" w:themeColor="text1"/>
          <w:lang w:eastAsia="zh-CN"/>
        </w:rPr>
        <w:fldChar w:fldCharType="begin"/>
      </w:r>
      <w:r w:rsidR="00B674B4">
        <w:rPr>
          <w:bCs/>
          <w:color w:val="000000" w:themeColor="text1"/>
          <w:lang w:eastAsia="zh-CN"/>
        </w:rPr>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rsidRPr="00206173">
        <w:rPr>
          <w:bCs/>
          <w:color w:val="000000" w:themeColor="text1"/>
          <w:lang w:eastAsia="zh-CN"/>
        </w:rPr>
        <w:fldChar w:fldCharType="separate"/>
      </w:r>
      <w:r w:rsidR="00B674B4">
        <w:rPr>
          <w:bCs/>
          <w:noProof/>
          <w:color w:val="000000" w:themeColor="text1"/>
          <w:lang w:eastAsia="zh-CN"/>
        </w:rPr>
        <w:t>[25]</w:t>
      </w:r>
      <w:r w:rsidRPr="00206173">
        <w:rPr>
          <w:bCs/>
          <w:color w:val="000000" w:themeColor="text1"/>
          <w:lang w:eastAsia="zh-CN"/>
        </w:rPr>
        <w:fldChar w:fldCharType="end"/>
      </w:r>
      <w:r w:rsidRPr="00206173">
        <w:rPr>
          <w:bCs/>
          <w:color w:val="000000" w:themeColor="text1"/>
          <w:lang w:eastAsia="zh-CN"/>
        </w:rPr>
        <w:t xml:space="preserve">, allows us to integrate specific gene pathway insights into the classification process. Initially, a convolutional MLP layer </w:t>
      </w:r>
      <w:r w:rsidR="00100F30">
        <w:rPr>
          <w:bCs/>
          <w:color w:val="000000" w:themeColor="text1"/>
          <w:lang w:eastAsia="zh-CN"/>
        </w:rPr>
        <w:t>condenses</w:t>
      </w:r>
      <w:r w:rsidRPr="00206173">
        <w:rPr>
          <w:bCs/>
          <w:color w:val="000000" w:themeColor="text1"/>
          <w:lang w:eastAsia="zh-CN"/>
        </w:rPr>
        <w:t xml:space="preserve"> each gene feature into a one-dimensional vector. Following this, we employ a mask linear transformation, utilizing the same methodology as described in </w:t>
      </w:r>
      <w:r w:rsidRPr="00206173">
        <w:rPr>
          <w:bCs/>
          <w:color w:val="000000" w:themeColor="text1"/>
          <w:lang w:eastAsia="zh-CN"/>
        </w:rPr>
        <w:fldChar w:fldCharType="begin"/>
      </w:r>
      <w:r w:rsidR="00B674B4">
        <w:rPr>
          <w:bCs/>
          <w:color w:val="000000" w:themeColor="text1"/>
          <w:lang w:eastAsia="zh-CN"/>
        </w:rPr>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rsidRPr="00206173">
        <w:rPr>
          <w:bCs/>
          <w:color w:val="000000" w:themeColor="text1"/>
          <w:lang w:eastAsia="zh-CN"/>
        </w:rPr>
        <w:fldChar w:fldCharType="separate"/>
      </w:r>
      <w:r w:rsidR="00B674B4">
        <w:rPr>
          <w:bCs/>
          <w:noProof/>
          <w:color w:val="000000" w:themeColor="text1"/>
          <w:lang w:eastAsia="zh-CN"/>
        </w:rPr>
        <w:t>[25]</w:t>
      </w:r>
      <w:r w:rsidRPr="00206173">
        <w:rPr>
          <w:bCs/>
          <w:color w:val="000000" w:themeColor="text1"/>
          <w:lang w:eastAsia="zh-CN"/>
        </w:rPr>
        <w:fldChar w:fldCharType="end"/>
      </w:r>
      <w:r w:rsidRPr="00206173">
        <w:rPr>
          <w:bCs/>
          <w:color w:val="000000" w:themeColor="text1"/>
          <w:lang w:eastAsia="zh-CN"/>
        </w:rPr>
        <w:t>, to weight features according to their biological relevance. The process culminates in a linear classifier that performs the final classification task based on the transformed features:</w:t>
      </w:r>
    </w:p>
    <w:p w14:paraId="6D12B77F" w14:textId="257B3849" w:rsidR="00A8190F" w:rsidRPr="00206173" w:rsidRDefault="00627DE9" w:rsidP="00A8190F">
      <w:pPr>
        <w:rPr>
          <w:bCs/>
          <w:color w:val="000000" w:themeColor="text1"/>
          <w:lang w:eastAsia="zh-CN"/>
        </w:rPr>
      </w:pPr>
      <m:oMathPara>
        <m:oMath>
          <m:sSub>
            <m:sSubPr>
              <m:ctrlPr>
                <w:rPr>
                  <w:rFonts w:ascii="Cambria Math" w:hAnsi="Cambria Math"/>
                  <w:bCs/>
                  <w:i/>
                  <w:color w:val="000000" w:themeColor="text1"/>
                  <w:lang w:eastAsia="zh-CN"/>
                </w:rPr>
              </m:ctrlPr>
            </m:sSubPr>
            <m:e>
              <m:r>
                <m:rPr>
                  <m:sty m:val="bi"/>
                </m:rPr>
                <w:rPr>
                  <w:rFonts w:ascii="Cambria Math" w:hAnsi="Cambria Math"/>
                  <w:color w:val="000000" w:themeColor="text1"/>
                  <w:lang w:eastAsia="zh-CN"/>
                </w:rPr>
                <m:t>S</m:t>
              </m:r>
            </m:e>
            <m:sub>
              <m:r>
                <w:rPr>
                  <w:rFonts w:ascii="Cambria Math" w:hAnsi="Cambria Math"/>
                  <w:color w:val="000000" w:themeColor="text1"/>
                  <w:lang w:eastAsia="zh-CN"/>
                </w:rPr>
                <m:t>j</m:t>
              </m:r>
            </m:sub>
          </m:sSub>
          <m:r>
            <w:rPr>
              <w:rFonts w:ascii="Cambria Math" w:hAnsi="Cambria Math"/>
              <w:color w:val="000000" w:themeColor="text1"/>
              <w:lang w:eastAsia="zh-CN"/>
            </w:rPr>
            <m:t>=MLP</m:t>
          </m:r>
          <m:d>
            <m:dPr>
              <m:ctrlPr>
                <w:rPr>
                  <w:rFonts w:ascii="Cambria Math" w:hAnsi="Cambria Math"/>
                  <w:bCs/>
                  <w:i/>
                  <w:color w:val="000000" w:themeColor="text1"/>
                  <w:lang w:eastAsia="zh-CN"/>
                </w:rPr>
              </m:ctrlPr>
            </m:dPr>
            <m:e>
              <m:sSub>
                <m:sSubPr>
                  <m:ctrlPr>
                    <w:rPr>
                      <w:rFonts w:ascii="Cambria Math" w:hAnsi="Cambria Math"/>
                      <w:bCs/>
                      <w:i/>
                      <w:color w:val="000000" w:themeColor="text1"/>
                      <w:lang w:eastAsia="zh-CN"/>
                    </w:rPr>
                  </m:ctrlPr>
                </m:sSubPr>
                <m:e>
                  <m:r>
                    <m:rPr>
                      <m:sty m:val="bi"/>
                    </m:rPr>
                    <w:rPr>
                      <w:rFonts w:ascii="Cambria Math" w:hAnsi="Cambria Math"/>
                      <w:color w:val="000000" w:themeColor="text1"/>
                      <w:lang w:eastAsia="zh-CN"/>
                    </w:rPr>
                    <m:t>f</m:t>
                  </m:r>
                </m:e>
                <m:sub>
                  <m:r>
                    <w:rPr>
                      <w:rFonts w:ascii="Cambria Math" w:hAnsi="Cambria Math"/>
                      <w:color w:val="000000" w:themeColor="text1"/>
                      <w:lang w:eastAsia="zh-CN"/>
                    </w:rPr>
                    <m:t>j</m:t>
                  </m:r>
                </m:sub>
              </m:sSub>
            </m:e>
          </m:d>
          <m:r>
            <w:rPr>
              <w:rFonts w:ascii="Cambria Math" w:hAnsi="Cambria Math"/>
              <w:color w:val="000000" w:themeColor="text1"/>
              <w:lang w:eastAsia="zh-CN"/>
            </w:rPr>
            <m:t>,</m:t>
          </m:r>
        </m:oMath>
      </m:oMathPara>
    </w:p>
    <w:p w14:paraId="0B3C38B7" w14:textId="7AE25BFC" w:rsidR="00EF7816" w:rsidRPr="00206173" w:rsidRDefault="00EF7816" w:rsidP="00A8190F">
      <w:pPr>
        <w:rPr>
          <w:bCs/>
          <w:color w:val="000000" w:themeColor="text1"/>
          <w:lang w:eastAsia="zh-CN"/>
        </w:rPr>
      </w:pPr>
      <w:proofErr w:type="gramStart"/>
      <w:r w:rsidRPr="00206173">
        <w:rPr>
          <w:bCs/>
          <w:color w:val="000000" w:themeColor="text1"/>
          <w:lang w:eastAsia="zh-CN"/>
        </w:rPr>
        <w:t>and</w:t>
      </w:r>
      <w:proofErr w:type="gramEnd"/>
      <w:r w:rsidRPr="00206173">
        <w:rPr>
          <w:bCs/>
          <w:color w:val="000000" w:themeColor="text1"/>
          <w:lang w:eastAsia="zh-CN"/>
        </w:rPr>
        <w:t xml:space="preserve"> </w:t>
      </w:r>
    </w:p>
    <w:p w14:paraId="02166260" w14:textId="36F5F8B0" w:rsidR="00A8190F" w:rsidRPr="00206173" w:rsidRDefault="00627DE9" w:rsidP="00A8190F">
      <w:pPr>
        <w:rPr>
          <w:bCs/>
          <w:color w:val="000000" w:themeColor="text1"/>
          <w:lang w:eastAsia="zh-CN"/>
        </w:rPr>
      </w:pPr>
      <m:oMathPara>
        <m:oMath>
          <m:sSubSup>
            <m:sSubSupPr>
              <m:ctrlPr>
                <w:rPr>
                  <w:rFonts w:ascii="Cambria Math" w:hAnsi="Cambria Math"/>
                  <w:bCs/>
                  <w:i/>
                  <w:color w:val="000000" w:themeColor="text1"/>
                  <w:lang w:eastAsia="zh-CN"/>
                </w:rPr>
              </m:ctrlPr>
            </m:sSubSupPr>
            <m:e>
              <m:r>
                <m:rPr>
                  <m:sty m:val="bi"/>
                </m:rPr>
                <w:rPr>
                  <w:rFonts w:ascii="Cambria Math" w:hAnsi="Cambria Math"/>
                  <w:color w:val="000000" w:themeColor="text1"/>
                  <w:lang w:eastAsia="zh-CN"/>
                </w:rPr>
                <m:t>f</m:t>
              </m:r>
            </m:e>
            <m:sub>
              <m:r>
                <w:rPr>
                  <w:rFonts w:ascii="Cambria Math" w:hAnsi="Cambria Math"/>
                  <w:color w:val="000000" w:themeColor="text1"/>
                  <w:lang w:eastAsia="zh-CN"/>
                </w:rPr>
                <m:t>j</m:t>
              </m:r>
            </m:sub>
            <m:sup>
              <m:r>
                <w:rPr>
                  <w:rFonts w:ascii="Cambria Math" w:hAnsi="Cambria Math"/>
                  <w:color w:val="000000" w:themeColor="text1"/>
                  <w:lang w:eastAsia="zh-CN"/>
                </w:rPr>
                <m:t>m</m:t>
              </m:r>
            </m:sup>
          </m:sSubSup>
          <m:r>
            <w:rPr>
              <w:rFonts w:ascii="Cambria Math" w:hAnsi="Cambria Math"/>
              <w:color w:val="000000" w:themeColor="text1"/>
              <w:lang w:eastAsia="zh-CN"/>
            </w:rPr>
            <m:t>=</m:t>
          </m:r>
          <m:d>
            <m:dPr>
              <m:ctrlPr>
                <w:rPr>
                  <w:rFonts w:ascii="Cambria Math" w:hAnsi="Cambria Math"/>
                  <w:bCs/>
                  <w:i/>
                  <w:color w:val="000000" w:themeColor="text1"/>
                  <w:lang w:eastAsia="zh-CN"/>
                </w:rPr>
              </m:ctrlPr>
            </m:dPr>
            <m:e>
              <m:r>
                <m:rPr>
                  <m:sty m:val="bi"/>
                </m:rPr>
                <w:rPr>
                  <w:rFonts w:ascii="Cambria Math" w:hAnsi="Cambria Math"/>
                  <w:color w:val="000000" w:themeColor="text1"/>
                  <w:lang w:eastAsia="zh-CN"/>
                </w:rPr>
                <m:t>W</m:t>
              </m:r>
              <m:r>
                <w:rPr>
                  <w:rFonts w:ascii="Cambria Math" w:hAnsi="Cambria Math"/>
                  <w:color w:val="000000" w:themeColor="text1"/>
                  <w:lang w:eastAsia="zh-CN"/>
                </w:rPr>
                <m:t>⨂</m:t>
              </m:r>
              <m:r>
                <m:rPr>
                  <m:sty m:val="bi"/>
                </m:rPr>
                <w:rPr>
                  <w:rFonts w:ascii="Cambria Math" w:hAnsi="Cambria Math"/>
                  <w:color w:val="000000" w:themeColor="text1"/>
                  <w:lang w:eastAsia="zh-CN"/>
                </w:rPr>
                <m:t>M</m:t>
              </m:r>
            </m:e>
          </m:d>
          <m:sSup>
            <m:sSupPr>
              <m:ctrlPr>
                <w:rPr>
                  <w:rFonts w:ascii="Cambria Math" w:hAnsi="Cambria Math"/>
                  <w:bCs/>
                  <w:i/>
                  <w:color w:val="000000" w:themeColor="text1"/>
                  <w:lang w:eastAsia="zh-CN"/>
                </w:rPr>
              </m:ctrlPr>
            </m:sSupPr>
            <m:e>
              <m:d>
                <m:dPr>
                  <m:ctrlPr>
                    <w:rPr>
                      <w:rFonts w:ascii="Cambria Math" w:hAnsi="Cambria Math"/>
                      <w:bCs/>
                      <w:i/>
                      <w:color w:val="000000" w:themeColor="text1"/>
                      <w:lang w:eastAsia="zh-CN"/>
                    </w:rPr>
                  </m:ctrlPr>
                </m:dPr>
                <m:e>
                  <m:sSub>
                    <m:sSubPr>
                      <m:ctrlPr>
                        <w:rPr>
                          <w:rFonts w:ascii="Cambria Math" w:hAnsi="Cambria Math"/>
                          <w:bCs/>
                          <w:i/>
                          <w:color w:val="000000" w:themeColor="text1"/>
                          <w:lang w:eastAsia="zh-CN"/>
                        </w:rPr>
                      </m:ctrlPr>
                    </m:sSubPr>
                    <m:e>
                      <m:r>
                        <m:rPr>
                          <m:sty m:val="bi"/>
                        </m:rPr>
                        <w:rPr>
                          <w:rFonts w:ascii="Cambria Math" w:hAnsi="Cambria Math"/>
                          <w:color w:val="000000" w:themeColor="text1"/>
                          <w:lang w:eastAsia="zh-CN"/>
                        </w:rPr>
                        <m:t>S</m:t>
                      </m:r>
                    </m:e>
                    <m:sub>
                      <m:r>
                        <w:rPr>
                          <w:rFonts w:ascii="Cambria Math" w:hAnsi="Cambria Math"/>
                          <w:color w:val="000000" w:themeColor="text1"/>
                          <w:lang w:eastAsia="zh-CN"/>
                        </w:rPr>
                        <m:t>j</m:t>
                      </m:r>
                    </m:sub>
                  </m:sSub>
                </m:e>
              </m:d>
              <m:r>
                <w:rPr>
                  <w:rFonts w:ascii="Cambria Math" w:hAnsi="Cambria Math"/>
                  <w:color w:val="000000" w:themeColor="text1"/>
                  <w:lang w:eastAsia="zh-CN"/>
                </w:rPr>
                <m:t>,</m:t>
              </m:r>
            </m:e>
            <m:sup>
              <m:r>
                <w:rPr>
                  <w:rFonts w:ascii="Cambria Math" w:hAnsi="Cambria Math"/>
                  <w:color w:val="000000" w:themeColor="text1"/>
                  <w:lang w:eastAsia="zh-CN"/>
                </w:rPr>
                <m:t>T</m:t>
              </m:r>
            </m:sup>
          </m:sSup>
        </m:oMath>
      </m:oMathPara>
    </w:p>
    <w:p w14:paraId="2FC8AB42" w14:textId="2723A887" w:rsidR="00A8190F" w:rsidRPr="00206173" w:rsidRDefault="00EF7816" w:rsidP="00A8190F">
      <w:pPr>
        <w:rPr>
          <w:bCs/>
          <w:color w:val="000000" w:themeColor="text1"/>
          <w:lang w:eastAsia="zh-CN"/>
        </w:rPr>
      </w:pPr>
      <w:proofErr w:type="gramStart"/>
      <w:r w:rsidRPr="00206173">
        <w:rPr>
          <w:bCs/>
          <w:color w:val="000000" w:themeColor="text1"/>
          <w:lang w:eastAsia="zh-CN"/>
        </w:rPr>
        <w:t>w</w:t>
      </w:r>
      <w:r w:rsidR="00A8190F" w:rsidRPr="00206173">
        <w:rPr>
          <w:bCs/>
          <w:color w:val="000000" w:themeColor="text1"/>
          <w:lang w:eastAsia="zh-CN"/>
        </w:rPr>
        <w:t>here</w:t>
      </w:r>
      <w:proofErr w:type="gramEnd"/>
      <m:oMath>
        <m:sSub>
          <m:sSubPr>
            <m:ctrlPr>
              <w:rPr>
                <w:rFonts w:ascii="Cambria Math" w:hAnsi="Cambria Math"/>
                <w:bCs/>
                <w:i/>
                <w:color w:val="000000" w:themeColor="text1"/>
                <w:lang w:eastAsia="zh-CN"/>
              </w:rPr>
            </m:ctrlPr>
          </m:sSubPr>
          <m:e>
            <m:r>
              <w:rPr>
                <w:rFonts w:ascii="Cambria Math" w:hAnsi="Cambria Math"/>
                <w:color w:val="000000" w:themeColor="text1"/>
                <w:lang w:eastAsia="zh-CN"/>
              </w:rPr>
              <m:t xml:space="preserve"> </m:t>
            </m:r>
            <m:r>
              <m:rPr>
                <m:sty m:val="bi"/>
              </m:rPr>
              <w:rPr>
                <w:rFonts w:ascii="Cambria Math" w:hAnsi="Cambria Math"/>
                <w:color w:val="000000" w:themeColor="text1"/>
                <w:lang w:eastAsia="zh-CN"/>
              </w:rPr>
              <m:t>S</m:t>
            </m:r>
          </m:e>
          <m:sub>
            <m:r>
              <w:rPr>
                <w:rFonts w:ascii="Cambria Math" w:hAnsi="Cambria Math"/>
                <w:color w:val="000000" w:themeColor="text1"/>
                <w:lang w:eastAsia="zh-CN"/>
              </w:rPr>
              <m:t>j</m:t>
            </m:r>
          </m:sub>
        </m:sSub>
        <m:r>
          <w:rPr>
            <w:rFonts w:ascii="Cambria Math" w:hAnsi="Cambria Math"/>
            <w:color w:val="000000" w:themeColor="text1"/>
            <w:lang w:eastAsia="zh-CN"/>
          </w:rPr>
          <m:t>∈</m:t>
        </m:r>
        <m:sSup>
          <m:sSupPr>
            <m:ctrlPr>
              <w:rPr>
                <w:rFonts w:ascii="Cambria Math" w:hAnsi="Cambria Math"/>
                <w:bCs/>
                <w:i/>
                <w:color w:val="000000" w:themeColor="text1"/>
                <w:lang w:eastAsia="zh-CN"/>
              </w:rPr>
            </m:ctrlPr>
          </m:sSupPr>
          <m:e>
            <m:r>
              <m:rPr>
                <m:nor/>
              </m:rPr>
              <w:rPr>
                <w:rFonts w:ascii="Castellar" w:hAnsi="Castellar"/>
                <w:bCs/>
                <w:color w:val="000000" w:themeColor="text1"/>
                <w:lang w:eastAsia="zh-CN"/>
              </w:rPr>
              <m:t>R</m:t>
            </m:r>
          </m:e>
          <m:sup>
            <m:r>
              <m:rPr>
                <m:sty m:val="p"/>
              </m:rPr>
              <w:rPr>
                <w:rFonts w:ascii="Cambria Math" w:hAnsi="Cambria Math"/>
                <w:color w:val="000000" w:themeColor="text1"/>
                <w:lang w:eastAsia="zh-CN"/>
              </w:rPr>
              <m:t>1×60660</m:t>
            </m:r>
          </m:sup>
        </m:sSup>
      </m:oMath>
      <w:r w:rsidR="00A8190F" w:rsidRPr="00206173">
        <w:rPr>
          <w:bCs/>
          <w:color w:val="000000" w:themeColor="text1"/>
          <w:lang w:eastAsia="zh-CN"/>
        </w:rPr>
        <w:t xml:space="preserve"> </w:t>
      </w:r>
      <w:r w:rsidRPr="00206173">
        <w:rPr>
          <w:bCs/>
          <w:color w:val="000000" w:themeColor="text1"/>
          <w:lang w:eastAsia="zh-CN"/>
        </w:rPr>
        <w:t>represents the one-dimensional feature vector resultant from the convolutional MLP layer. Moreover,</w:t>
      </w:r>
      <w:r w:rsidR="00F52713" w:rsidRPr="00206173">
        <w:rPr>
          <w:bCs/>
          <w:color w:val="000000" w:themeColor="text1"/>
          <w:lang w:eastAsia="zh-CN"/>
        </w:rPr>
        <w:t xml:space="preserve"> </w:t>
      </w:r>
      <m:oMath>
        <m:r>
          <m:rPr>
            <m:sty m:val="bi"/>
          </m:rPr>
          <w:rPr>
            <w:rFonts w:ascii="Cambria Math" w:hAnsi="Cambria Math"/>
            <w:color w:val="000000" w:themeColor="text1"/>
            <w:lang w:eastAsia="zh-CN"/>
          </w:rPr>
          <m:t>W</m:t>
        </m:r>
      </m:oMath>
      <w:r w:rsidR="001A558E" w:rsidRPr="00206173">
        <w:rPr>
          <w:bCs/>
          <w:color w:val="000000" w:themeColor="text1"/>
          <w:lang w:eastAsia="zh-CN"/>
        </w:rPr>
        <w:t xml:space="preserve"> </w:t>
      </w:r>
      <w:r w:rsidR="00A8190F" w:rsidRPr="00206173">
        <w:rPr>
          <w:bCs/>
          <w:color w:val="000000" w:themeColor="text1"/>
          <w:lang w:eastAsia="zh-CN"/>
        </w:rPr>
        <w:t xml:space="preserve">and </w:t>
      </w:r>
      <m:oMath>
        <m:r>
          <m:rPr>
            <m:sty m:val="bi"/>
          </m:rPr>
          <w:rPr>
            <w:rFonts w:ascii="Cambria Math" w:hAnsi="Cambria Math"/>
            <w:color w:val="000000" w:themeColor="text1"/>
            <w:lang w:eastAsia="zh-CN"/>
          </w:rPr>
          <m:t>M</m:t>
        </m:r>
      </m:oMath>
      <w:r w:rsidR="00A8190F" w:rsidRPr="00206173">
        <w:rPr>
          <w:bCs/>
          <w:color w:val="000000" w:themeColor="text1"/>
          <w:lang w:eastAsia="zh-CN"/>
        </w:rPr>
        <w:t xml:space="preserve"> </w:t>
      </w:r>
      <w:r w:rsidRPr="00206173">
        <w:rPr>
          <w:bCs/>
          <w:color w:val="000000" w:themeColor="text1"/>
          <w:lang w:eastAsia="zh-CN"/>
        </w:rPr>
        <w:t xml:space="preserve">denote the linear transformation weights and the mask matrix, respectively. </w:t>
      </w:r>
      <w:r w:rsidRPr="00206173">
        <w:rPr>
          <w:bCs/>
          <w:color w:val="000000" w:themeColor="text1"/>
          <w:lang w:eastAsia="zh-CN"/>
        </w:rPr>
        <w:lastRenderedPageBreak/>
        <w:t xml:space="preserve">The operation </w:t>
      </w:r>
      <m:oMath>
        <m:r>
          <w:rPr>
            <w:rFonts w:ascii="Cambria Math" w:hAnsi="Cambria Math"/>
            <w:color w:val="000000" w:themeColor="text1"/>
            <w:lang w:eastAsia="zh-CN"/>
          </w:rPr>
          <m:t>⨂</m:t>
        </m:r>
      </m:oMath>
      <w:r w:rsidR="00A8190F" w:rsidRPr="00206173">
        <w:rPr>
          <w:bCs/>
          <w:color w:val="000000" w:themeColor="text1"/>
          <w:lang w:eastAsia="zh-CN"/>
        </w:rPr>
        <w:t xml:space="preserve"> </w:t>
      </w:r>
      <w:r w:rsidRPr="00206173">
        <w:rPr>
          <w:bCs/>
          <w:color w:val="000000" w:themeColor="text1"/>
          <w:lang w:eastAsia="zh-CN"/>
        </w:rPr>
        <w:t xml:space="preserve">indicates element-wise multiplication across corresponding positions. </w:t>
      </w:r>
      <w:r w:rsidR="000E6D84" w:rsidRPr="00206173">
        <w:rPr>
          <w:bCs/>
          <w:color w:val="000000" w:themeColor="text1"/>
          <w:lang w:eastAsia="zh-CN"/>
        </w:rPr>
        <w:t>The mask matrix</w:t>
      </w:r>
      <m:oMath>
        <m:r>
          <w:rPr>
            <w:rFonts w:ascii="Cambria Math" w:hAnsi="Cambria Math"/>
            <w:color w:val="000000" w:themeColor="text1"/>
          </w:rPr>
          <m:t xml:space="preserve"> </m:t>
        </m:r>
        <m:r>
          <m:rPr>
            <m:sty m:val="bi"/>
          </m:rPr>
          <w:rPr>
            <w:rFonts w:ascii="Cambria Math" w:hAnsi="Cambria Math"/>
            <w:color w:val="000000" w:themeColor="text1"/>
          </w:rPr>
          <m:t>M</m:t>
        </m:r>
      </m:oMath>
      <w:r w:rsidRPr="00206173">
        <w:rPr>
          <w:bCs/>
          <w:color w:val="000000" w:themeColor="text1"/>
        </w:rPr>
        <w:t xml:space="preserve">, derived from </w:t>
      </w:r>
      <w:r w:rsidR="00A8190F" w:rsidRPr="00206173">
        <w:rPr>
          <w:bCs/>
          <w:color w:val="000000" w:themeColor="text1"/>
          <w:lang w:eastAsia="zh-CN"/>
        </w:rPr>
        <w:t>GSEA</w:t>
      </w:r>
      <w:r w:rsidR="001911A5" w:rsidRPr="00206173">
        <w:rPr>
          <w:bCs/>
          <w:color w:val="000000" w:themeColor="text1"/>
          <w:lang w:eastAsia="zh-CN"/>
        </w:rPr>
        <w:t xml:space="preserve"> </w:t>
      </w:r>
      <w:r w:rsidR="001911A5" w:rsidRPr="00206173">
        <w:rPr>
          <w:bCs/>
          <w:color w:val="000000" w:themeColor="text1"/>
          <w:lang w:eastAsia="zh-CN"/>
        </w:rPr>
        <w:fldChar w:fldCharType="begin"/>
      </w:r>
      <w:r w:rsidR="00B674B4">
        <w:rPr>
          <w:bCs/>
          <w:color w:val="000000" w:themeColor="text1"/>
          <w:lang w:eastAsia="zh-CN"/>
        </w:rPr>
        <w:instrText xml:space="preserve"> ADDIN EN.CITE &lt;EndNote&gt;&lt;Cite&gt;&lt;Author&gt;Shi&lt;/Author&gt;&lt;Year&gt;2007&lt;/Year&gt;&lt;RecNum&gt;76&lt;/RecNum&gt;&lt;DisplayText&gt;[32]&lt;/DisplayText&gt;&lt;record&gt;&lt;rec-number&gt;76&lt;/rec-number&gt;&lt;foreign-keys&gt;&lt;key app="EN" db-id="ze5r0wv05vprvkevaznxt20zezsazas2a299" timestamp="1708011423"&gt;76&lt;/key&gt;&lt;/foreign-keys&gt;&lt;ref-type name="Journal Article"&gt;17&lt;/ref-type&gt;&lt;contributors&gt;&lt;authors&gt;&lt;author&gt;Shi, Jing&lt;/author&gt;&lt;author&gt;Walker, Michael G&lt;/author&gt;&lt;/authors&gt;&lt;/contributors&gt;&lt;titles&gt;&lt;title&gt;Gene set enrichment analysis (GSEA) for interpreting gene expression profiles&lt;/title&gt;&lt;secondary-title&gt;Current Bioinformatics&lt;/secondary-title&gt;&lt;/titles&gt;&lt;periodical&gt;&lt;full-title&gt;Current Bioinformatics&lt;/full-title&gt;&lt;/periodical&gt;&lt;pages&gt;133-137&lt;/pages&gt;&lt;volume&gt;2&lt;/volume&gt;&lt;number&gt;2&lt;/number&gt;&lt;dates&gt;&lt;year&gt;2007&lt;/year&gt;&lt;/dates&gt;&lt;isbn&gt;1574-8936&lt;/isbn&gt;&lt;urls&gt;&lt;/urls&gt;&lt;/record&gt;&lt;/Cite&gt;&lt;/EndNote&gt;</w:instrText>
      </w:r>
      <w:r w:rsidR="001911A5" w:rsidRPr="00206173">
        <w:rPr>
          <w:bCs/>
          <w:color w:val="000000" w:themeColor="text1"/>
          <w:lang w:eastAsia="zh-CN"/>
        </w:rPr>
        <w:fldChar w:fldCharType="separate"/>
      </w:r>
      <w:r w:rsidR="00B674B4">
        <w:rPr>
          <w:bCs/>
          <w:noProof/>
          <w:color w:val="000000" w:themeColor="text1"/>
          <w:lang w:eastAsia="zh-CN"/>
        </w:rPr>
        <w:t>[32]</w:t>
      </w:r>
      <w:r w:rsidR="001911A5" w:rsidRPr="00206173">
        <w:rPr>
          <w:bCs/>
          <w:color w:val="000000" w:themeColor="text1"/>
          <w:lang w:eastAsia="zh-CN"/>
        </w:rPr>
        <w:fldChar w:fldCharType="end"/>
      </w:r>
      <w:r w:rsidRPr="00206173">
        <w:rPr>
          <w:bCs/>
          <w:color w:val="000000" w:themeColor="text1"/>
          <w:lang w:eastAsia="zh-CN"/>
        </w:rPr>
        <w:t xml:space="preserve">, is a binary matrix encoding the presence or absence of genes within specific gene sets; each column correlates with a gene set, and each row corresponds to a gene. </w:t>
      </w:r>
      <w:proofErr w:type="gramStart"/>
      <w:r w:rsidR="00A8190F" w:rsidRPr="00206173">
        <w:rPr>
          <w:bCs/>
          <w:color w:val="000000" w:themeColor="text1"/>
        </w:rPr>
        <w:t xml:space="preserve">In </w:t>
      </w:r>
      <w:proofErr w:type="gramEnd"/>
      <m:oMath>
        <m:r>
          <m:rPr>
            <m:sty m:val="bi"/>
          </m:rPr>
          <w:rPr>
            <w:rFonts w:ascii="Cambria Math" w:hAnsi="Cambria Math"/>
            <w:color w:val="000000" w:themeColor="text1"/>
          </w:rPr>
          <m:t>M</m:t>
        </m:r>
      </m:oMath>
      <w:r w:rsidR="00A8190F" w:rsidRPr="00206173">
        <w:rPr>
          <w:bCs/>
          <w:color w:val="000000" w:themeColor="text1"/>
        </w:rPr>
        <w:t>,</w:t>
      </w:r>
      <w:r w:rsidRPr="00206173">
        <w:rPr>
          <w:bCs/>
          <w:color w:val="000000" w:themeColor="text1"/>
        </w:rPr>
        <w:t xml:space="preserve"> an entry</w:t>
      </w:r>
      <w:r w:rsidR="00A8190F" w:rsidRPr="00206173">
        <w:rPr>
          <w:bCs/>
          <w:color w:val="000000" w:themeColor="text1"/>
        </w:rPr>
        <w:t xml:space="preserve"> </w:t>
      </w:r>
      <m:oMath>
        <m:sSub>
          <m:sSubPr>
            <m:ctrlPr>
              <w:rPr>
                <w:rFonts w:ascii="Cambria Math" w:hAnsi="Cambria Math"/>
                <w:bCs/>
                <w:i/>
                <w:color w:val="000000" w:themeColor="text1"/>
              </w:rPr>
            </m:ctrlPr>
          </m:sSubPr>
          <m:e>
            <m:r>
              <w:rPr>
                <w:rFonts w:ascii="Cambria Math" w:hAnsi="Cambria Math"/>
                <w:color w:val="000000" w:themeColor="text1"/>
              </w:rPr>
              <m:t>M</m:t>
            </m:r>
          </m:e>
          <m:sub>
            <m:r>
              <w:rPr>
                <w:rFonts w:ascii="Cambria Math" w:hAnsi="Cambria Math"/>
                <w:color w:val="000000" w:themeColor="text1"/>
              </w:rPr>
              <m:t>i,s</m:t>
            </m:r>
          </m:sub>
        </m:sSub>
        <m:r>
          <w:rPr>
            <w:rFonts w:ascii="Cambria Math" w:hAnsi="Cambria Math"/>
            <w:color w:val="000000" w:themeColor="text1"/>
          </w:rPr>
          <m:t>=1</m:t>
        </m:r>
      </m:oMath>
      <w:r w:rsidR="00A8190F" w:rsidRPr="00206173">
        <w:rPr>
          <w:bCs/>
          <w:color w:val="000000" w:themeColor="text1"/>
        </w:rPr>
        <w:t xml:space="preserve"> </w:t>
      </w:r>
      <w:r w:rsidRPr="00206173">
        <w:rPr>
          <w:bCs/>
          <w:color w:val="000000" w:themeColor="text1"/>
        </w:rPr>
        <w:t xml:space="preserve">signifies the inclusion of gene </w:t>
      </w:r>
      <m:oMath>
        <m:r>
          <w:rPr>
            <w:rFonts w:ascii="Cambria Math" w:hAnsi="Cambria Math"/>
            <w:color w:val="000000" w:themeColor="text1"/>
          </w:rPr>
          <m:t>i</m:t>
        </m:r>
      </m:oMath>
      <w:r w:rsidRPr="00206173">
        <w:rPr>
          <w:bCs/>
          <w:color w:val="000000" w:themeColor="text1"/>
        </w:rPr>
        <w:t xml:space="preserve"> in gene set </w:t>
      </w:r>
      <m:oMath>
        <m:r>
          <w:rPr>
            <w:rFonts w:ascii="Cambria Math" w:hAnsi="Cambria Math"/>
            <w:color w:val="000000" w:themeColor="text1"/>
          </w:rPr>
          <m:t>s</m:t>
        </m:r>
      </m:oMath>
      <w:r w:rsidR="00A8190F" w:rsidRPr="00206173">
        <w:rPr>
          <w:bCs/>
          <w:color w:val="000000" w:themeColor="text1"/>
        </w:rPr>
        <w:t xml:space="preserve">, and </w:t>
      </w:r>
      <m:oMath>
        <m:sSub>
          <m:sSubPr>
            <m:ctrlPr>
              <w:rPr>
                <w:rFonts w:ascii="Cambria Math" w:hAnsi="Cambria Math"/>
                <w:bCs/>
                <w:i/>
                <w:color w:val="000000" w:themeColor="text1"/>
              </w:rPr>
            </m:ctrlPr>
          </m:sSubPr>
          <m:e>
            <m:r>
              <w:rPr>
                <w:rFonts w:ascii="Cambria Math" w:hAnsi="Cambria Math"/>
                <w:color w:val="000000" w:themeColor="text1"/>
              </w:rPr>
              <m:t>M</m:t>
            </m:r>
          </m:e>
          <m:sub>
            <m:r>
              <w:rPr>
                <w:rFonts w:ascii="Cambria Math" w:hAnsi="Cambria Math"/>
                <w:color w:val="000000" w:themeColor="text1"/>
              </w:rPr>
              <m:t>i,s</m:t>
            </m:r>
          </m:sub>
        </m:sSub>
        <m:r>
          <w:rPr>
            <w:rFonts w:ascii="Cambria Math" w:hAnsi="Cambria Math"/>
            <w:color w:val="000000" w:themeColor="text1"/>
          </w:rPr>
          <m:t>=0</m:t>
        </m:r>
      </m:oMath>
      <w:r w:rsidRPr="00206173">
        <w:rPr>
          <w:bCs/>
          <w:color w:val="000000" w:themeColor="text1"/>
        </w:rPr>
        <w:t xml:space="preserve"> indicates no association. </w:t>
      </w:r>
      <w:r w:rsidR="00A8190F" w:rsidRPr="00206173">
        <w:rPr>
          <w:bCs/>
          <w:color w:val="000000" w:themeColor="text1"/>
        </w:rPr>
        <w:t xml:space="preserve">This matrix is then replicated </w:t>
      </w:r>
      <m:oMath>
        <m:r>
          <w:rPr>
            <w:rFonts w:ascii="Cambria Math" w:hAnsi="Cambria Math"/>
            <w:color w:val="000000" w:themeColor="text1"/>
          </w:rPr>
          <m:t>m</m:t>
        </m:r>
      </m:oMath>
      <w:r w:rsidR="00A8190F" w:rsidRPr="00206173">
        <w:rPr>
          <w:bCs/>
          <w:color w:val="000000" w:themeColor="text1"/>
        </w:rPr>
        <w:t xml:space="preserve"> times, </w:t>
      </w:r>
      <w:r w:rsidRPr="00206173">
        <w:rPr>
          <w:bCs/>
          <w:color w:val="000000" w:themeColor="text1"/>
        </w:rPr>
        <w:t>matching the embedding dimension</w:t>
      </w:r>
      <w:r w:rsidR="00A8190F" w:rsidRPr="00206173">
        <w:rPr>
          <w:bCs/>
          <w:color w:val="000000" w:themeColor="text1"/>
        </w:rPr>
        <w:t xml:space="preserve">, </w:t>
      </w:r>
      <w:r w:rsidRPr="00206173">
        <w:rPr>
          <w:bCs/>
          <w:color w:val="000000" w:themeColor="text1"/>
        </w:rPr>
        <w:t xml:space="preserve">to </w:t>
      </w:r>
      <w:r w:rsidR="00E357C1">
        <w:rPr>
          <w:bCs/>
          <w:color w:val="000000" w:themeColor="text1"/>
        </w:rPr>
        <w:t>effectively transform gene inputs into gene set tokens</w:t>
      </w:r>
      <w:r w:rsidRPr="00206173">
        <w:rPr>
          <w:bCs/>
          <w:color w:val="000000" w:themeColor="text1"/>
        </w:rPr>
        <w:t xml:space="preserve">, with </w:t>
      </w:r>
      <w:r w:rsidR="00A8190F" w:rsidRPr="00206173">
        <w:rPr>
          <w:bCs/>
          <w:color w:val="000000" w:themeColor="text1"/>
        </w:rPr>
        <w:t xml:space="preserve">m </w:t>
      </w:r>
      <w:r w:rsidRPr="00206173">
        <w:rPr>
          <w:bCs/>
          <w:color w:val="000000" w:themeColor="text1"/>
        </w:rPr>
        <w:t>typically set to 48 but adjustable according to the needs of the analysis.</w:t>
      </w:r>
      <w:r w:rsidR="00A8190F" w:rsidRPr="00206173">
        <w:rPr>
          <w:bCs/>
          <w:color w:val="000000" w:themeColor="text1"/>
        </w:rPr>
        <w:t xml:space="preserve"> </w:t>
      </w:r>
      <w:r w:rsidRPr="00206173">
        <w:rPr>
          <w:bCs/>
          <w:color w:val="000000" w:themeColor="text1"/>
        </w:rPr>
        <w:t xml:space="preserve">The final classification output for </w:t>
      </w:r>
      <w:proofErr w:type="gramStart"/>
      <w:r w:rsidRPr="00206173">
        <w:rPr>
          <w:bCs/>
          <w:color w:val="000000" w:themeColor="text1"/>
        </w:rPr>
        <w:t xml:space="preserve">sample </w:t>
      </w:r>
      <w:proofErr w:type="gramEnd"/>
      <m:oMath>
        <m:r>
          <w:rPr>
            <w:rFonts w:ascii="Cambria Math" w:hAnsi="Cambria Math"/>
            <w:color w:val="000000" w:themeColor="text1"/>
            <w:lang w:eastAsia="zh-CN"/>
          </w:rPr>
          <m:t>j</m:t>
        </m:r>
      </m:oMath>
      <w:r w:rsidR="00A8190F" w:rsidRPr="00206173">
        <w:rPr>
          <w:bCs/>
          <w:color w:val="000000" w:themeColor="text1"/>
        </w:rPr>
        <w:t xml:space="preserve">, </w:t>
      </w:r>
      <w:r w:rsidR="003177A8" w:rsidRPr="00206173">
        <w:rPr>
          <w:bCs/>
          <w:color w:val="000000" w:themeColor="text1"/>
        </w:rPr>
        <w:t xml:space="preserve"> </w:t>
      </w:r>
      <m:oMath>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m:rPr>
                    <m:sty m:val="bi"/>
                  </m:rPr>
                  <w:rPr>
                    <w:rFonts w:ascii="Cambria Math" w:hAnsi="Cambria Math"/>
                    <w:color w:val="000000" w:themeColor="text1"/>
                  </w:rPr>
                  <m:t>y</m:t>
                </m:r>
              </m:e>
            </m:acc>
          </m:e>
          <m:sub>
            <m:r>
              <w:rPr>
                <w:rFonts w:ascii="Cambria Math" w:hAnsi="Cambria Math"/>
                <w:color w:val="000000" w:themeColor="text1"/>
              </w:rPr>
              <m:t>j</m:t>
            </m:r>
          </m:sub>
        </m:sSub>
      </m:oMath>
      <w:r w:rsidR="003177A8" w:rsidRPr="00206173">
        <w:rPr>
          <w:bCs/>
          <w:color w:val="000000" w:themeColor="text1"/>
        </w:rPr>
        <w:t xml:space="preserve">, is obtained through: </w:t>
      </w:r>
    </w:p>
    <w:p w14:paraId="405EC72A" w14:textId="1D1B1D6F" w:rsidR="00A8190F" w:rsidRPr="00206173" w:rsidRDefault="00627DE9" w:rsidP="00A8190F">
      <w:pPr>
        <w:rPr>
          <w:bCs/>
          <w:color w:val="000000" w:themeColor="text1"/>
        </w:rPr>
      </w:pPr>
      <m:oMathPara>
        <m:oMath>
          <m:sSub>
            <m:sSubPr>
              <m:ctrlPr>
                <w:rPr>
                  <w:rFonts w:ascii="Cambria Math" w:hAnsi="Cambria Math"/>
                  <w:bCs/>
                  <w:i/>
                  <w:color w:val="000000" w:themeColor="text1"/>
                </w:rPr>
              </m:ctrlPr>
            </m:sSubPr>
            <m:e>
              <m:acc>
                <m:accPr>
                  <m:ctrlPr>
                    <w:rPr>
                      <w:rFonts w:ascii="Cambria Math" w:hAnsi="Cambria Math"/>
                      <w:bCs/>
                      <w:i/>
                      <w:color w:val="000000" w:themeColor="text1"/>
                    </w:rPr>
                  </m:ctrlPr>
                </m:accPr>
                <m:e>
                  <m:r>
                    <m:rPr>
                      <m:sty m:val="bi"/>
                    </m:rPr>
                    <w:rPr>
                      <w:rFonts w:ascii="Cambria Math" w:hAnsi="Cambria Math"/>
                      <w:color w:val="000000" w:themeColor="text1"/>
                    </w:rPr>
                    <m:t>y</m:t>
                  </m:r>
                </m:e>
              </m:acc>
            </m:e>
            <m:sub>
              <m:r>
                <w:rPr>
                  <w:rFonts w:ascii="Cambria Math" w:hAnsi="Cambria Math"/>
                  <w:color w:val="000000" w:themeColor="text1"/>
                </w:rPr>
                <m:t>j</m:t>
              </m:r>
            </m:sub>
          </m:sSub>
          <m:r>
            <w:rPr>
              <w:rFonts w:ascii="Cambria Math" w:hAnsi="Cambria Math"/>
              <w:color w:val="000000" w:themeColor="text1"/>
            </w:rPr>
            <m:t>=Linear(</m:t>
          </m:r>
          <m:sSubSup>
            <m:sSubSupPr>
              <m:ctrlPr>
                <w:rPr>
                  <w:rFonts w:ascii="Cambria Math" w:hAnsi="Cambria Math"/>
                  <w:bCs/>
                  <w:i/>
                  <w:color w:val="000000" w:themeColor="text1"/>
                </w:rPr>
              </m:ctrlPr>
            </m:sSubSupPr>
            <m:e>
              <m:r>
                <m:rPr>
                  <m:sty m:val="bi"/>
                </m:rP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m</m:t>
              </m:r>
            </m:sup>
          </m:sSubSup>
          <m:r>
            <w:rPr>
              <w:rFonts w:ascii="Cambria Math" w:hAnsi="Cambria Math"/>
              <w:color w:val="000000" w:themeColor="text1"/>
            </w:rPr>
            <m:t>).</m:t>
          </m:r>
        </m:oMath>
      </m:oMathPara>
    </w:p>
    <w:p w14:paraId="0F94FEBE" w14:textId="2041BAF9" w:rsidR="003177A8" w:rsidRPr="00BA6216" w:rsidRDefault="003177A8" w:rsidP="00A8190F">
      <w:pPr>
        <w:rPr>
          <w:color w:val="000000" w:themeColor="text1"/>
        </w:rPr>
      </w:pPr>
      <w:r w:rsidRPr="003177A8">
        <w:rPr>
          <w:color w:val="000000" w:themeColor="text1"/>
        </w:rPr>
        <w:t xml:space="preserve">This knowledge-based MLP framework allows for a nuanced understanding of gene expression patterns </w:t>
      </w:r>
      <w:r w:rsidRPr="00BA6216">
        <w:rPr>
          <w:color w:val="000000" w:themeColor="text1"/>
        </w:rPr>
        <w:t>in relation to known biological pathways, enhancing the model</w:t>
      </w:r>
      <w:r w:rsidR="00DB2365">
        <w:rPr>
          <w:color w:val="000000" w:themeColor="text1"/>
        </w:rPr>
        <w:t>’</w:t>
      </w:r>
      <w:r w:rsidRPr="00BA6216">
        <w:rPr>
          <w:color w:val="000000" w:themeColor="text1"/>
        </w:rPr>
        <w:t>s ability to identify relevant biomarkers and classify samples with a high degree of accuracy.</w:t>
      </w:r>
    </w:p>
    <w:p w14:paraId="5E4A7D0D" w14:textId="7F0AE891" w:rsidR="00CB2A16" w:rsidRPr="00BA6216" w:rsidRDefault="00CB2A16" w:rsidP="00A8190F">
      <w:pPr>
        <w:rPr>
          <w:b/>
          <w:color w:val="000000" w:themeColor="text1"/>
          <w:lang w:eastAsia="zh-CN"/>
        </w:rPr>
      </w:pPr>
      <w:r w:rsidRPr="00BA6216">
        <w:rPr>
          <w:b/>
          <w:color w:val="000000" w:themeColor="text1"/>
          <w:lang w:eastAsia="zh-CN"/>
        </w:rPr>
        <w:t xml:space="preserve">2.2.4 </w:t>
      </w:r>
      <w:r w:rsidR="00A8190F" w:rsidRPr="00BA6216">
        <w:rPr>
          <w:b/>
          <w:color w:val="000000" w:themeColor="text1"/>
          <w:lang w:eastAsia="zh-CN"/>
        </w:rPr>
        <w:t>Training Loss</w:t>
      </w:r>
    </w:p>
    <w:p w14:paraId="1AAC9AAA" w14:textId="1E051C82" w:rsidR="00BA6216" w:rsidRPr="00BA6216" w:rsidRDefault="005E4D90" w:rsidP="00A8190F">
      <w:pPr>
        <w:rPr>
          <w:color w:val="000000" w:themeColor="text1"/>
          <w:lang w:eastAsia="zh-CN"/>
        </w:rPr>
      </w:pPr>
      <w:r>
        <w:rPr>
          <w:color w:val="000000" w:themeColor="text1"/>
          <w:lang w:eastAsia="zh-CN"/>
        </w:rPr>
        <w:t>As highlighted in Section 2.1, our training strategy incorporates both weighted cross-entropy loss and orthogonal loss tailored for the T-</w:t>
      </w:r>
      <w:r w:rsidR="00740C42">
        <w:rPr>
          <w:color w:val="000000" w:themeColor="text1"/>
          <w:lang w:eastAsia="zh-CN"/>
        </w:rPr>
        <w:t>N</w:t>
      </w:r>
      <w:r>
        <w:rPr>
          <w:color w:val="000000" w:themeColor="text1"/>
          <w:lang w:eastAsia="zh-CN"/>
        </w:rPr>
        <w:t>et architecture to address the challenges posed by the unbalanced dataset</w:t>
      </w:r>
      <w:r w:rsidR="00BA6216" w:rsidRPr="00BA6216">
        <w:rPr>
          <w:color w:val="000000" w:themeColor="text1"/>
          <w:lang w:eastAsia="zh-CN"/>
        </w:rPr>
        <w:t>. This approach ensures equitable learning across classes, particularly benefiting those with fewer samples by adjusting the convergence rate accordingly. The formulation of our loss function is as follows:</w:t>
      </w:r>
    </w:p>
    <w:p w14:paraId="119303FA" w14:textId="5096A1DB" w:rsidR="00BA6216" w:rsidRPr="00206173" w:rsidRDefault="00BA6216" w:rsidP="00BA6216">
      <w:pPr>
        <w:pStyle w:val="ListParagraph"/>
        <w:numPr>
          <w:ilvl w:val="0"/>
          <w:numId w:val="43"/>
        </w:numPr>
        <w:rPr>
          <w:color w:val="000000" w:themeColor="text1"/>
          <w:lang w:eastAsia="zh-CN"/>
        </w:rPr>
      </w:pPr>
      <w:r w:rsidRPr="00BA6216">
        <w:rPr>
          <w:color w:val="000000" w:themeColor="text1"/>
          <w:sz w:val="22"/>
          <w:szCs w:val="22"/>
          <w:lang w:eastAsia="zh-CN"/>
        </w:rPr>
        <w:t xml:space="preserve">The </w:t>
      </w:r>
      <w:r w:rsidRPr="00BA6216">
        <w:rPr>
          <w:rFonts w:eastAsia="SimSun"/>
          <w:color w:val="000000" w:themeColor="text1"/>
          <w:sz w:val="22"/>
          <w:szCs w:val="22"/>
          <w:lang w:eastAsia="zh-CN"/>
        </w:rPr>
        <w:t xml:space="preserve">weighted </w:t>
      </w:r>
      <w:r w:rsidRPr="00206173">
        <w:rPr>
          <w:rFonts w:eastAsia="SimSun"/>
          <w:color w:val="000000" w:themeColor="text1"/>
          <w:sz w:val="22"/>
          <w:szCs w:val="22"/>
          <w:lang w:eastAsia="zh-CN"/>
        </w:rPr>
        <w:t xml:space="preserve">cross-entropy loss, </w:t>
      </w:r>
      <m:oMath>
        <m:sSub>
          <m:sSubPr>
            <m:ctrlPr>
              <w:rPr>
                <w:rFonts w:ascii="Cambria Math" w:eastAsia="SimSun" w:hAnsi="Cambria Math"/>
                <w:color w:val="000000" w:themeColor="text1"/>
                <w:sz w:val="22"/>
                <w:szCs w:val="22"/>
                <w:lang w:eastAsia="zh-CN"/>
              </w:rPr>
            </m:ctrlPr>
          </m:sSubPr>
          <m:e>
            <m:r>
              <m:rPr>
                <m:sty m:val="p"/>
              </m:rPr>
              <w:rPr>
                <w:rFonts w:ascii="Cambria Math" w:eastAsia="SimSun" w:hAnsi="Cambria Math"/>
                <w:color w:val="000000" w:themeColor="text1"/>
                <w:sz w:val="22"/>
                <w:szCs w:val="22"/>
                <w:lang w:eastAsia="zh-CN"/>
              </w:rPr>
              <m:t>L</m:t>
            </m:r>
          </m:e>
          <m:sub>
            <m:r>
              <m:rPr>
                <m:sty m:val="p"/>
              </m:rPr>
              <w:rPr>
                <w:rFonts w:ascii="Cambria Math" w:eastAsia="SimSun" w:hAnsi="Cambria Math"/>
                <w:color w:val="000000" w:themeColor="text1"/>
                <w:sz w:val="22"/>
                <w:szCs w:val="22"/>
                <w:lang w:eastAsia="zh-CN"/>
              </w:rPr>
              <m:t>CE</m:t>
            </m:r>
          </m:sub>
        </m:sSub>
      </m:oMath>
      <w:r w:rsidRPr="00206173">
        <w:rPr>
          <w:rFonts w:eastAsia="SimSun"/>
          <w:color w:val="000000" w:themeColor="text1"/>
          <w:sz w:val="22"/>
          <w:szCs w:val="22"/>
          <w:lang w:eastAsia="zh-CN"/>
        </w:rPr>
        <w:t>, is calculated using:</w:t>
      </w:r>
    </w:p>
    <w:p w14:paraId="443A27DE" w14:textId="0EB4D790"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CE</m:t>
              </m:r>
            </m:sub>
          </m:sSub>
          <m:d>
            <m:dPr>
              <m:ctrlPr>
                <w:rPr>
                  <w:rFonts w:ascii="Cambria Math" w:hAnsi="Cambria Math"/>
                  <w:i/>
                  <w:color w:val="000000" w:themeColor="text1"/>
                  <w:lang w:eastAsia="zh-CN"/>
                </w:rPr>
              </m:ctrlPr>
            </m:dPr>
            <m:e>
              <m:r>
                <m:rPr>
                  <m:sty m:val="bi"/>
                </m:rPr>
                <w:rPr>
                  <w:rFonts w:ascii="Cambria Math" w:hAnsi="Cambria Math"/>
                  <w:color w:val="000000" w:themeColor="text1"/>
                  <w:lang w:eastAsia="zh-CN"/>
                </w:rPr>
                <m:t>y</m:t>
              </m:r>
              <m:r>
                <w:rPr>
                  <w:rFonts w:ascii="Cambria Math" w:hAnsi="Cambria Math"/>
                  <w:color w:val="000000" w:themeColor="text1"/>
                  <w:lang w:eastAsia="zh-CN"/>
                </w:rPr>
                <m:t>,</m:t>
              </m:r>
              <m:acc>
                <m:accPr>
                  <m:ctrlPr>
                    <w:rPr>
                      <w:rFonts w:ascii="Cambria Math" w:hAnsi="Cambria Math"/>
                      <w:i/>
                      <w:color w:val="000000" w:themeColor="text1"/>
                      <w:lang w:eastAsia="zh-CN"/>
                    </w:rPr>
                  </m:ctrlPr>
                </m:accPr>
                <m:e>
                  <m:r>
                    <m:rPr>
                      <m:sty m:val="bi"/>
                    </m:rPr>
                    <w:rPr>
                      <w:rFonts w:ascii="Cambria Math" w:hAnsi="Cambria Math"/>
                      <w:color w:val="000000" w:themeColor="text1"/>
                      <w:lang w:eastAsia="zh-CN"/>
                    </w:rPr>
                    <m:t>y</m:t>
                  </m:r>
                </m:e>
              </m:acc>
            </m:e>
          </m:d>
          <m:r>
            <w:rPr>
              <w:rFonts w:ascii="Cambria Math" w:hAnsi="Cambria Math"/>
              <w:color w:val="000000" w:themeColor="text1"/>
              <w:lang w:eastAsia="zh-CN"/>
            </w:rPr>
            <m:t>=-</m:t>
          </m:r>
          <m:nary>
            <m:naryPr>
              <m:chr m:val="∑"/>
              <m:supHide m:val="1"/>
              <m:ctrlPr>
                <w:rPr>
                  <w:rFonts w:ascii="Cambria Math" w:hAnsi="Cambria Math"/>
                  <w:i/>
                  <w:color w:val="000000" w:themeColor="text1"/>
                  <w:lang w:eastAsia="zh-CN"/>
                </w:rPr>
              </m:ctrlPr>
            </m:naryPr>
            <m:sub>
              <m:r>
                <w:rPr>
                  <w:rFonts w:ascii="Cambria Math" w:hAnsi="Cambria Math"/>
                  <w:color w:val="000000" w:themeColor="text1"/>
                  <w:lang w:eastAsia="zh-CN"/>
                </w:rPr>
                <m:t>c</m:t>
              </m:r>
            </m:sub>
            <m:sup/>
            <m:e>
              <m:sSub>
                <m:sSubPr>
                  <m:ctrlPr>
                    <w:rPr>
                      <w:rFonts w:ascii="Cambria Math" w:hAnsi="Cambria Math"/>
                      <w:i/>
                      <w:color w:val="000000" w:themeColor="text1"/>
                      <w:lang w:eastAsia="zh-CN"/>
                    </w:rPr>
                  </m:ctrlPr>
                </m:sSubPr>
                <m:e>
                  <m:r>
                    <w:rPr>
                      <w:rFonts w:ascii="Cambria Math" w:hAnsi="Cambria Math"/>
                      <w:color w:val="000000" w:themeColor="text1"/>
                      <w:lang w:eastAsia="zh-CN"/>
                    </w:rPr>
                    <m:t>w</m:t>
                  </m:r>
                </m:e>
                <m:sub>
                  <m:r>
                    <w:rPr>
                      <w:rFonts w:ascii="Cambria Math" w:hAnsi="Cambria Math"/>
                      <w:color w:val="000000" w:themeColor="text1"/>
                      <w:lang w:eastAsia="zh-CN"/>
                    </w:rPr>
                    <m:t>c</m:t>
                  </m:r>
                </m:sub>
              </m:sSub>
              <m:r>
                <w:rPr>
                  <w:rFonts w:ascii="Cambria Math" w:hAnsi="Cambria Math"/>
                  <w:color w:val="000000" w:themeColor="text1"/>
                  <w:lang w:eastAsia="zh-CN"/>
                </w:rPr>
                <m:t>∙</m:t>
              </m:r>
            </m:e>
          </m:nary>
          <m:nary>
            <m:naryPr>
              <m:chr m:val="∑"/>
              <m:supHide m:val="1"/>
              <m:ctrlPr>
                <w:rPr>
                  <w:rFonts w:ascii="Cambria Math" w:hAnsi="Cambria Math"/>
                  <w:i/>
                  <w:color w:val="000000" w:themeColor="text1"/>
                  <w:lang w:eastAsia="zh-CN"/>
                </w:rPr>
              </m:ctrlPr>
            </m:naryPr>
            <m:sub>
              <m:r>
                <w:rPr>
                  <w:rFonts w:ascii="Cambria Math" w:hAnsi="Cambria Math"/>
                  <w:color w:val="000000" w:themeColor="text1"/>
                  <w:lang w:eastAsia="zh-CN"/>
                </w:rPr>
                <m:t>j∈clas</m:t>
              </m:r>
              <m:sSub>
                <m:sSubPr>
                  <m:ctrlPr>
                    <w:rPr>
                      <w:rFonts w:ascii="Cambria Math" w:hAnsi="Cambria Math"/>
                      <w:i/>
                      <w:color w:val="000000" w:themeColor="text1"/>
                      <w:lang w:eastAsia="zh-CN"/>
                    </w:rPr>
                  </m:ctrlPr>
                </m:sSubPr>
                <m:e>
                  <m:r>
                    <w:rPr>
                      <w:rFonts w:ascii="Cambria Math" w:hAnsi="Cambria Math"/>
                      <w:color w:val="000000" w:themeColor="text1"/>
                      <w:lang w:eastAsia="zh-CN"/>
                    </w:rPr>
                    <m:t>s</m:t>
                  </m:r>
                </m:e>
                <m:sub>
                  <m:r>
                    <w:rPr>
                      <w:rFonts w:ascii="Cambria Math" w:hAnsi="Cambria Math"/>
                      <w:color w:val="000000" w:themeColor="text1"/>
                      <w:lang w:eastAsia="zh-CN"/>
                    </w:rPr>
                    <m:t>c</m:t>
                  </m:r>
                </m:sub>
              </m:sSub>
            </m:sub>
            <m:sup/>
            <m:e>
              <m:sSub>
                <m:sSubPr>
                  <m:ctrlPr>
                    <w:rPr>
                      <w:rFonts w:ascii="Cambria Math" w:hAnsi="Cambria Math"/>
                      <w:i/>
                      <w:color w:val="000000" w:themeColor="text1"/>
                      <w:lang w:eastAsia="zh-CN"/>
                    </w:rPr>
                  </m:ctrlPr>
                </m:sSubPr>
                <m:e>
                  <m:r>
                    <w:rPr>
                      <w:rFonts w:ascii="Cambria Math" w:hAnsi="Cambria Math"/>
                      <w:color w:val="000000" w:themeColor="text1"/>
                      <w:lang w:eastAsia="zh-CN"/>
                    </w:rPr>
                    <m:t>y</m:t>
                  </m:r>
                </m:e>
                <m:sub>
                  <m:r>
                    <w:rPr>
                      <w:rFonts w:ascii="Cambria Math" w:hAnsi="Cambria Math"/>
                      <w:color w:val="000000" w:themeColor="text1"/>
                      <w:lang w:eastAsia="zh-CN"/>
                    </w:rPr>
                    <m:t>j</m:t>
                  </m:r>
                </m:sub>
              </m:sSub>
              <m:r>
                <m:rPr>
                  <m:nor/>
                </m:rPr>
                <w:rPr>
                  <w:rFonts w:ascii="Cambria Math" w:hAnsi="Cambria Math"/>
                  <w:color w:val="000000" w:themeColor="text1"/>
                  <w:lang w:eastAsia="zh-CN"/>
                </w:rPr>
                <m:t>∙log</m:t>
              </m:r>
              <m:r>
                <w:rPr>
                  <w:rFonts w:ascii="Cambria Math" w:hAnsi="Cambria Math"/>
                  <w:color w:val="000000" w:themeColor="text1"/>
                  <w:lang w:eastAsia="zh-CN"/>
                </w:rPr>
                <m:t>(</m:t>
              </m:r>
              <m:sSub>
                <m:sSubPr>
                  <m:ctrlPr>
                    <w:rPr>
                      <w:rFonts w:ascii="Cambria Math" w:hAnsi="Cambria Math"/>
                      <w:i/>
                      <w:color w:val="000000" w:themeColor="text1"/>
                      <w:lang w:eastAsia="zh-CN"/>
                    </w:rPr>
                  </m:ctrlPr>
                </m:sSub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j</m:t>
                  </m:r>
                </m:sub>
              </m:sSub>
              <m:r>
                <w:rPr>
                  <w:rFonts w:ascii="Cambria Math" w:hAnsi="Cambria Math"/>
                  <w:color w:val="000000" w:themeColor="text1"/>
                  <w:lang w:eastAsia="zh-CN"/>
                </w:rPr>
                <m:t>),</m:t>
              </m:r>
            </m:e>
          </m:nary>
          <m:r>
            <w:rPr>
              <w:rFonts w:ascii="Cambria Math" w:hAnsi="Cambria Math"/>
              <w:color w:val="000000" w:themeColor="text1"/>
              <w:lang w:eastAsia="zh-CN"/>
            </w:rPr>
            <m:t xml:space="preserve"> </m:t>
          </m:r>
        </m:oMath>
      </m:oMathPara>
    </w:p>
    <w:p w14:paraId="4C2C528B" w14:textId="1F516E17" w:rsidR="00BA6216" w:rsidRPr="00206173" w:rsidRDefault="00BA6216" w:rsidP="00A8190F">
      <w:pPr>
        <w:rPr>
          <w:color w:val="000000" w:themeColor="text1"/>
          <w:lang w:eastAsia="zh-CN"/>
        </w:rPr>
      </w:pPr>
      <w:proofErr w:type="gramStart"/>
      <w:r w:rsidRPr="00206173">
        <w:rPr>
          <w:color w:val="000000" w:themeColor="text1"/>
          <w:lang w:eastAsia="zh-CN"/>
        </w:rPr>
        <w:t>w</w:t>
      </w:r>
      <w:r w:rsidR="00A8190F" w:rsidRPr="00206173">
        <w:rPr>
          <w:color w:val="000000" w:themeColor="text1"/>
          <w:lang w:eastAsia="zh-CN"/>
        </w:rPr>
        <w:t>here</w:t>
      </w:r>
      <w:proofErr w:type="gramEnd"/>
      <w:r w:rsidR="00A8190F" w:rsidRPr="00206173">
        <w:rPr>
          <w:color w:val="000000" w:themeColor="text1"/>
          <w:lang w:eastAsia="zh-CN"/>
        </w:rPr>
        <w:t xml:space="preserve">, </w:t>
      </w:r>
      <m:oMath>
        <m:r>
          <m:rPr>
            <m:sty m:val="bi"/>
          </m:rPr>
          <w:rPr>
            <w:rFonts w:ascii="Cambria Math" w:hAnsi="Cambria Math"/>
            <w:color w:val="000000" w:themeColor="text1"/>
            <w:lang w:eastAsia="zh-CN"/>
          </w:rPr>
          <m:t>y</m:t>
        </m:r>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y</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y</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y</m:t>
            </m:r>
          </m:e>
          <m:sub>
            <m:r>
              <w:rPr>
                <w:rFonts w:ascii="Cambria Math" w:hAnsi="Cambria Math"/>
                <w:color w:val="000000" w:themeColor="text1"/>
                <w:lang w:eastAsia="zh-CN"/>
              </w:rPr>
              <m:t>C</m:t>
            </m:r>
          </m:sub>
        </m:sSub>
        <m:r>
          <w:rPr>
            <w:rFonts w:ascii="Cambria Math" w:hAnsi="Cambria Math"/>
            <w:color w:val="000000" w:themeColor="text1"/>
            <w:lang w:eastAsia="zh-CN"/>
          </w:rPr>
          <m:t>]</m:t>
        </m:r>
      </m:oMath>
      <w:r w:rsidR="00A8190F" w:rsidRPr="00206173">
        <w:rPr>
          <w:color w:val="000000" w:themeColor="text1"/>
          <w:lang w:eastAsia="zh-CN"/>
        </w:rPr>
        <w:t xml:space="preserve">, and </w:t>
      </w:r>
      <m:oMath>
        <m:acc>
          <m:accPr>
            <m:ctrlPr>
              <w:rPr>
                <w:rFonts w:ascii="Cambria Math" w:hAnsi="Cambria Math"/>
                <w:i/>
                <w:color w:val="000000" w:themeColor="text1"/>
                <w:lang w:eastAsia="zh-CN"/>
              </w:rPr>
            </m:ctrlPr>
          </m:accPr>
          <m:e>
            <m:r>
              <m:rPr>
                <m:sty m:val="bi"/>
              </m:rPr>
              <w:rPr>
                <w:rFonts w:ascii="Cambria Math" w:hAnsi="Cambria Math"/>
                <w:color w:val="000000" w:themeColor="text1"/>
                <w:lang w:eastAsia="zh-CN"/>
              </w:rPr>
              <m:t>y</m:t>
            </m:r>
          </m:e>
        </m:acc>
        <m:r>
          <w:rPr>
            <w:rFonts w:ascii="Cambria Math" w:hAnsi="Cambria Math"/>
            <w:color w:val="000000" w:themeColor="text1"/>
            <w:lang w:eastAsia="zh-CN"/>
          </w:rPr>
          <m:t>=[</m:t>
        </m:r>
        <m:sSub>
          <m:sSubPr>
            <m:ctrlPr>
              <w:rPr>
                <w:rFonts w:ascii="Cambria Math" w:hAnsi="Cambria Math"/>
                <w:i/>
                <w:color w:val="000000" w:themeColor="text1"/>
                <w:lang w:eastAsia="zh-CN"/>
              </w:rPr>
            </m:ctrlPr>
          </m:sSub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C</m:t>
            </m:r>
          </m:sub>
        </m:sSub>
        <m:r>
          <w:rPr>
            <w:rFonts w:ascii="Cambria Math" w:hAnsi="Cambria Math"/>
            <w:color w:val="000000" w:themeColor="text1"/>
            <w:lang w:eastAsia="zh-CN"/>
          </w:rPr>
          <m:t>]</m:t>
        </m:r>
      </m:oMath>
      <w:r w:rsidR="00A8190F" w:rsidRPr="00206173">
        <w:rPr>
          <w:color w:val="000000" w:themeColor="text1"/>
          <w:lang w:eastAsia="zh-CN"/>
        </w:rPr>
        <w:t xml:space="preserve"> </w:t>
      </w:r>
      <w:r w:rsidRPr="00206173">
        <w:rPr>
          <w:color w:val="000000" w:themeColor="text1"/>
          <w:lang w:eastAsia="zh-CN"/>
        </w:rPr>
        <w:t xml:space="preserve">represent the ground truth and the predicted labels, respectively. The weight for each </w:t>
      </w:r>
      <w:proofErr w:type="gramStart"/>
      <w:r w:rsidRPr="00206173">
        <w:rPr>
          <w:color w:val="000000" w:themeColor="text1"/>
          <w:lang w:eastAsia="zh-CN"/>
        </w:rPr>
        <w:t xml:space="preserve">class </w:t>
      </w:r>
      <w:proofErr w:type="gramEnd"/>
      <m:oMath>
        <m:r>
          <w:rPr>
            <w:rFonts w:ascii="Cambria Math" w:hAnsi="Cambria Math"/>
            <w:color w:val="000000" w:themeColor="text1"/>
            <w:lang w:eastAsia="zh-CN"/>
          </w:rPr>
          <m:t>c</m:t>
        </m:r>
      </m:oMath>
      <w:r w:rsidRPr="00206173">
        <w:rPr>
          <w:color w:val="000000" w:themeColor="text1"/>
          <w:lang w:eastAsia="zh-CN"/>
        </w:rPr>
        <w:t xml:space="preserve">,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w</m:t>
            </m:r>
          </m:e>
          <m:sub>
            <m:r>
              <w:rPr>
                <w:rFonts w:ascii="Cambria Math" w:hAnsi="Cambria Math"/>
                <w:color w:val="000000" w:themeColor="text1"/>
                <w:lang w:eastAsia="zh-CN"/>
              </w:rPr>
              <m:t>c</m:t>
            </m:r>
          </m:sub>
        </m:sSub>
      </m:oMath>
      <w:r w:rsidRPr="00206173">
        <w:rPr>
          <w:color w:val="000000" w:themeColor="text1"/>
          <w:lang w:eastAsia="zh-CN"/>
        </w:rPr>
        <w:t>, is derived as follows:</w:t>
      </w:r>
    </w:p>
    <w:p w14:paraId="6C2FB8EF" w14:textId="57E95ADB" w:rsidR="00A8190F" w:rsidRPr="00206173" w:rsidRDefault="00627DE9" w:rsidP="00A8190F">
      <w:pPr>
        <w:rPr>
          <w:color w:val="000000" w:themeColor="text1"/>
          <w:lang w:eastAsia="zh-CN"/>
        </w:rPr>
      </w:pPr>
      <m:oMathPara>
        <m:oMath>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w</m:t>
              </m:r>
            </m:e>
            <m:sub>
              <m:r>
                <w:rPr>
                  <w:rFonts w:ascii="Cambria Math" w:hAnsi="Cambria Math"/>
                  <w:color w:val="000000" w:themeColor="text1"/>
                  <w:lang w:eastAsia="zh-CN"/>
                </w:rPr>
                <m:t>c</m:t>
              </m:r>
            </m:sub>
            <m:sup>
              <m:r>
                <w:rPr>
                  <w:rFonts w:ascii="Cambria Math" w:hAnsi="Cambria Math"/>
                  <w:color w:val="000000" w:themeColor="text1"/>
                  <w:lang w:eastAsia="zh-CN"/>
                </w:rPr>
                <m:t>'</m:t>
              </m:r>
            </m:sup>
          </m:sSubSup>
          <m:r>
            <w:rPr>
              <w:rFonts w:ascii="Cambria Math" w:hAnsi="Cambria Math"/>
              <w:color w:val="000000" w:themeColor="text1"/>
              <w:lang w:eastAsia="zh-CN"/>
            </w:rPr>
            <m:t>=</m:t>
          </m:r>
          <m:f>
            <m:fPr>
              <m:ctrlPr>
                <w:rPr>
                  <w:rFonts w:ascii="Cambria Math" w:hAnsi="Cambria Math"/>
                  <w:i/>
                  <w:color w:val="000000" w:themeColor="text1"/>
                  <w:lang w:eastAsia="zh-CN"/>
                </w:rPr>
              </m:ctrlPr>
            </m:fPr>
            <m:num>
              <m:sSub>
                <m:sSubPr>
                  <m:ctrlPr>
                    <w:rPr>
                      <w:rFonts w:ascii="Cambria Math" w:hAnsi="Cambria Math"/>
                      <w:i/>
                      <w:color w:val="000000" w:themeColor="text1"/>
                      <w:lang w:eastAsia="zh-CN"/>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num>
            <m:den>
              <m:nary>
                <m:naryPr>
                  <m:chr m:val="∑"/>
                  <m:supHide m:val="1"/>
                  <m:ctrlPr>
                    <w:rPr>
                      <w:rFonts w:ascii="Cambria Math" w:hAnsi="Cambria Math"/>
                      <w:i/>
                      <w:color w:val="000000" w:themeColor="text1"/>
                      <w:lang w:eastAsia="zh-CN"/>
                    </w:rPr>
                  </m:ctrlPr>
                </m:naryPr>
                <m:sub>
                  <m:r>
                    <w:rPr>
                      <w:rFonts w:ascii="Cambria Math" w:hAnsi="Cambria Math"/>
                      <w:color w:val="000000" w:themeColor="text1"/>
                      <w:lang w:eastAsia="zh-CN"/>
                    </w:rPr>
                    <m:t>c</m:t>
                  </m:r>
                </m:sub>
                <m:sup/>
                <m:e>
                  <m:sSub>
                    <m:sSubPr>
                      <m:ctrlPr>
                        <w:rPr>
                          <w:rFonts w:ascii="Cambria Math" w:hAnsi="Cambria Math"/>
                          <w:i/>
                          <w:color w:val="000000" w:themeColor="text1"/>
                          <w:lang w:eastAsia="zh-CN"/>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e>
              </m:nary>
            </m:den>
          </m:f>
          <m:r>
            <w:rPr>
              <w:rFonts w:ascii="Cambria Math" w:hAnsi="Cambria Math"/>
              <w:color w:val="000000" w:themeColor="text1"/>
              <w:lang w:eastAsia="zh-CN"/>
            </w:rPr>
            <m:t>,</m:t>
          </m:r>
        </m:oMath>
      </m:oMathPara>
    </w:p>
    <w:p w14:paraId="7DD69CCF" w14:textId="4B746131"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w</m:t>
              </m:r>
            </m:e>
            <m:sub>
              <m:r>
                <w:rPr>
                  <w:rFonts w:ascii="Cambria Math" w:hAnsi="Cambria Math"/>
                  <w:color w:val="000000" w:themeColor="text1"/>
                  <w:lang w:eastAsia="zh-CN"/>
                </w:rPr>
                <m:t>c</m:t>
              </m:r>
            </m:sub>
          </m:sSub>
          <m:r>
            <w:rPr>
              <w:rFonts w:ascii="Cambria Math" w:hAnsi="Cambria Math"/>
              <w:color w:val="000000" w:themeColor="text1"/>
              <w:lang w:eastAsia="zh-CN"/>
            </w:rPr>
            <m:t>=</m:t>
          </m:r>
          <m:f>
            <m:fPr>
              <m:ctrlPr>
                <w:rPr>
                  <w:rFonts w:ascii="Cambria Math" w:hAnsi="Cambria Math"/>
                  <w:i/>
                  <w:color w:val="000000" w:themeColor="text1"/>
                  <w:lang w:eastAsia="zh-CN"/>
                </w:rPr>
              </m:ctrlPr>
            </m:fPr>
            <m:num>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w</m:t>
                  </m:r>
                </m:e>
                <m:sub>
                  <m:r>
                    <w:rPr>
                      <w:rFonts w:ascii="Cambria Math" w:hAnsi="Cambria Math"/>
                      <w:color w:val="000000" w:themeColor="text1"/>
                      <w:lang w:eastAsia="zh-CN"/>
                    </w:rPr>
                    <m:t>c</m:t>
                  </m:r>
                </m:sub>
                <m:sup>
                  <m:r>
                    <w:rPr>
                      <w:rFonts w:ascii="Cambria Math" w:hAnsi="Cambria Math"/>
                      <w:color w:val="000000" w:themeColor="text1"/>
                      <w:lang w:eastAsia="zh-CN"/>
                    </w:rPr>
                    <m:t>'</m:t>
                  </m:r>
                </m:sup>
              </m:sSubSup>
            </m:num>
            <m:den>
              <m:nary>
                <m:naryPr>
                  <m:chr m:val="∑"/>
                  <m:supHide m:val="1"/>
                  <m:ctrlPr>
                    <w:rPr>
                      <w:rFonts w:ascii="Cambria Math" w:hAnsi="Cambria Math"/>
                      <w:i/>
                      <w:color w:val="000000" w:themeColor="text1"/>
                      <w:lang w:eastAsia="zh-CN"/>
                    </w:rPr>
                  </m:ctrlPr>
                </m:naryPr>
                <m:sub>
                  <m:r>
                    <w:rPr>
                      <w:rFonts w:ascii="Cambria Math" w:hAnsi="Cambria Math"/>
                      <w:color w:val="000000" w:themeColor="text1"/>
                      <w:lang w:eastAsia="zh-CN"/>
                    </w:rPr>
                    <m:t>c</m:t>
                  </m:r>
                </m:sub>
                <m:sup/>
                <m:e>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w</m:t>
                      </m:r>
                    </m:e>
                    <m:sub>
                      <m:r>
                        <w:rPr>
                          <w:rFonts w:ascii="Cambria Math" w:hAnsi="Cambria Math"/>
                          <w:color w:val="000000" w:themeColor="text1"/>
                          <w:lang w:eastAsia="zh-CN"/>
                        </w:rPr>
                        <m:t>c</m:t>
                      </m:r>
                    </m:sub>
                    <m:sup>
                      <m:r>
                        <w:rPr>
                          <w:rFonts w:ascii="Cambria Math" w:hAnsi="Cambria Math"/>
                          <w:color w:val="000000" w:themeColor="text1"/>
                          <w:lang w:eastAsia="zh-CN"/>
                        </w:rPr>
                        <m:t>'</m:t>
                      </m:r>
                    </m:sup>
                  </m:sSubSup>
                </m:e>
              </m:nary>
            </m:den>
          </m:f>
          <m:r>
            <w:rPr>
              <w:rFonts w:ascii="Cambria Math" w:hAnsi="Cambria Math"/>
              <w:color w:val="000000" w:themeColor="text1"/>
              <w:lang w:eastAsia="zh-CN"/>
            </w:rPr>
            <m:t>×C,</m:t>
          </m:r>
        </m:oMath>
      </m:oMathPara>
    </w:p>
    <w:p w14:paraId="2D4AB84C" w14:textId="230351F1" w:rsidR="00A8190F" w:rsidRPr="00206173" w:rsidRDefault="00BA6216" w:rsidP="00A8190F">
      <w:pPr>
        <w:rPr>
          <w:color w:val="000000" w:themeColor="text1"/>
          <w:lang w:eastAsia="zh-CN"/>
        </w:rPr>
      </w:pPr>
      <w:proofErr w:type="gramStart"/>
      <w:r w:rsidRPr="00206173">
        <w:rPr>
          <w:color w:val="000000" w:themeColor="text1"/>
          <w:lang w:eastAsia="zh-CN"/>
        </w:rPr>
        <w:t>w</w:t>
      </w:r>
      <w:r w:rsidR="00A8190F" w:rsidRPr="00206173">
        <w:rPr>
          <w:color w:val="000000" w:themeColor="text1"/>
          <w:lang w:eastAsia="zh-CN"/>
        </w:rPr>
        <w:t>here</w:t>
      </w:r>
      <w:proofErr w:type="gramEnd"/>
      <w:r w:rsidR="00A8190F" w:rsidRPr="00206173">
        <w:rPr>
          <w:color w:val="000000" w:themeColor="text1"/>
          <w:lang w:eastAsia="zh-CN"/>
        </w:rPr>
        <w:t xml:space="preserve">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oMath>
      <w:r w:rsidR="00A8190F" w:rsidRPr="00206173">
        <w:rPr>
          <w:color w:val="000000" w:themeColor="text1"/>
          <w:lang w:eastAsia="zh-CN"/>
        </w:rPr>
        <w:t xml:space="preserve"> denotes the number of samples in class</w:t>
      </w:r>
      <m:oMath>
        <m:r>
          <w:rPr>
            <w:rFonts w:ascii="Cambria Math" w:hAnsi="Cambria Math"/>
            <w:color w:val="000000" w:themeColor="text1"/>
            <w:lang w:eastAsia="zh-CN"/>
          </w:rPr>
          <m:t xml:space="preserve"> c</m:t>
        </m:r>
      </m:oMath>
      <w:r w:rsidR="00A8190F" w:rsidRPr="00206173">
        <w:rPr>
          <w:color w:val="000000" w:themeColor="text1"/>
          <w:lang w:eastAsia="zh-CN"/>
        </w:rPr>
        <w:t xml:space="preserve">. And </w:t>
      </w:r>
      <m:oMath>
        <m:r>
          <w:rPr>
            <w:rFonts w:ascii="Cambria Math" w:hAnsi="Cambria Math"/>
            <w:color w:val="000000" w:themeColor="text1"/>
            <w:lang w:eastAsia="zh-CN"/>
          </w:rPr>
          <m:t>C</m:t>
        </m:r>
      </m:oMath>
      <w:r w:rsidR="00A8190F" w:rsidRPr="00206173">
        <w:rPr>
          <w:color w:val="000000" w:themeColor="text1"/>
          <w:lang w:eastAsia="zh-CN"/>
        </w:rPr>
        <w:t xml:space="preserve"> is the total class number.</w:t>
      </w:r>
    </w:p>
    <w:p w14:paraId="0AC965C5" w14:textId="686A45E7" w:rsidR="00BA6216" w:rsidRPr="00206173" w:rsidRDefault="00BA6216" w:rsidP="00BA6216">
      <w:pPr>
        <w:pStyle w:val="ListParagraph"/>
        <w:numPr>
          <w:ilvl w:val="0"/>
          <w:numId w:val="43"/>
        </w:numPr>
        <w:rPr>
          <w:color w:val="000000" w:themeColor="text1"/>
          <w:sz w:val="22"/>
          <w:szCs w:val="22"/>
          <w:lang w:eastAsia="zh-CN"/>
        </w:rPr>
      </w:pPr>
      <w:r w:rsidRPr="00206173">
        <w:rPr>
          <w:color w:val="000000" w:themeColor="text1"/>
          <w:sz w:val="22"/>
          <w:szCs w:val="22"/>
          <w:lang w:eastAsia="zh-CN"/>
        </w:rPr>
        <w:t>Orthogonal loss, designed to maintain the structural integrity of the tr</w:t>
      </w:r>
      <w:r w:rsidR="00740C42">
        <w:rPr>
          <w:color w:val="000000" w:themeColor="text1"/>
          <w:sz w:val="22"/>
          <w:szCs w:val="22"/>
          <w:lang w:eastAsia="zh-CN"/>
        </w:rPr>
        <w:t>ansformations applied by the T-N</w:t>
      </w:r>
      <w:r w:rsidRPr="00206173">
        <w:rPr>
          <w:color w:val="000000" w:themeColor="text1"/>
          <w:sz w:val="22"/>
          <w:szCs w:val="22"/>
          <w:lang w:eastAsia="zh-CN"/>
        </w:rPr>
        <w:t>et, is composed of two components:</w:t>
      </w:r>
    </w:p>
    <w:p w14:paraId="0A9CCF8F" w14:textId="2A458755"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token</m:t>
              </m:r>
            </m:sub>
          </m:sSub>
          <m:r>
            <w:rPr>
              <w:rFonts w:ascii="Cambria Math" w:hAnsi="Cambria Math"/>
              <w:color w:val="000000" w:themeColor="text1"/>
              <w:lang w:eastAsia="zh-CN"/>
            </w:rPr>
            <m:t xml:space="preserve">= </m:t>
          </m:r>
          <m:sSubSup>
            <m:sSubSupPr>
              <m:ctrlPr>
                <w:rPr>
                  <w:rFonts w:ascii="Cambria Math" w:hAnsi="Cambria Math"/>
                  <w:i/>
                  <w:color w:val="000000" w:themeColor="text1"/>
                  <w:lang w:eastAsia="zh-CN"/>
                </w:rPr>
              </m:ctrlPr>
            </m:sSubSupPr>
            <m:e>
              <m:d>
                <m:dPr>
                  <m:begChr m:val="‖"/>
                  <m:endChr m:val="‖"/>
                  <m:ctrlPr>
                    <w:rPr>
                      <w:rFonts w:ascii="Cambria Math" w:hAnsi="Cambria Math"/>
                      <w:i/>
                      <w:color w:val="000000" w:themeColor="text1"/>
                      <w:lang w:eastAsia="zh-CN"/>
                    </w:rPr>
                  </m:ctrlPr>
                </m:dPr>
                <m:e>
                  <m:r>
                    <m:rPr>
                      <m:sty m:val="bi"/>
                    </m:rPr>
                    <w:rPr>
                      <w:rFonts w:ascii="Cambria Math" w:hAnsi="Cambria Math"/>
                      <w:color w:val="000000" w:themeColor="text1"/>
                      <w:lang w:eastAsia="zh-CN"/>
                    </w:rPr>
                    <m:t>I</m:t>
                  </m:r>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A</m:t>
                      </m:r>
                    </m:e>
                    <m:sub>
                      <m:r>
                        <w:rPr>
                          <w:rFonts w:ascii="Cambria Math" w:hAnsi="Cambria Math"/>
                          <w:color w:val="000000" w:themeColor="text1"/>
                          <w:lang w:eastAsia="zh-CN"/>
                        </w:rPr>
                        <m:t>token</m:t>
                      </m:r>
                    </m:sub>
                  </m:sSub>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A</m:t>
                      </m:r>
                    </m:e>
                    <m:sub>
                      <m:r>
                        <w:rPr>
                          <w:rFonts w:ascii="Cambria Math" w:hAnsi="Cambria Math"/>
                          <w:color w:val="000000" w:themeColor="text1"/>
                          <w:lang w:eastAsia="zh-CN"/>
                        </w:rPr>
                        <m:t>token</m:t>
                      </m:r>
                    </m:sub>
                    <m:sup>
                      <m:r>
                        <w:rPr>
                          <w:rFonts w:ascii="Cambria Math" w:hAnsi="Cambria Math"/>
                          <w:color w:val="000000" w:themeColor="text1"/>
                          <w:lang w:eastAsia="zh-CN"/>
                        </w:rPr>
                        <m:t>T</m:t>
                      </m:r>
                    </m:sup>
                  </m:sSubSup>
                </m:e>
              </m:d>
            </m:e>
            <m:sub>
              <m:r>
                <w:rPr>
                  <w:rFonts w:ascii="Cambria Math" w:hAnsi="Cambria Math"/>
                  <w:color w:val="000000" w:themeColor="text1"/>
                  <w:lang w:eastAsia="zh-CN"/>
                </w:rPr>
                <m:t>F</m:t>
              </m:r>
            </m:sub>
            <m:sup>
              <m:r>
                <w:rPr>
                  <w:rFonts w:ascii="Cambria Math" w:hAnsi="Cambria Math"/>
                  <w:color w:val="000000" w:themeColor="text1"/>
                  <w:lang w:eastAsia="zh-CN"/>
                </w:rPr>
                <m:t>2</m:t>
              </m:r>
            </m:sup>
          </m:sSubSup>
          <m:r>
            <w:rPr>
              <w:rFonts w:ascii="Cambria Math" w:hAnsi="Cambria Math"/>
              <w:color w:val="000000" w:themeColor="text1"/>
              <w:lang w:eastAsia="zh-CN"/>
            </w:rPr>
            <m:t>,</m:t>
          </m:r>
        </m:oMath>
      </m:oMathPara>
    </w:p>
    <w:p w14:paraId="1DFFC204" w14:textId="33DC34D8" w:rsidR="00B10BBA" w:rsidRPr="00206173" w:rsidRDefault="00B10BBA" w:rsidP="00A8190F">
      <w:pPr>
        <w:rPr>
          <w:color w:val="000000" w:themeColor="text1"/>
          <w:lang w:eastAsia="zh-CN"/>
        </w:rPr>
      </w:pPr>
      <w:proofErr w:type="gramStart"/>
      <w:r w:rsidRPr="00206173">
        <w:rPr>
          <w:color w:val="000000" w:themeColor="text1"/>
          <w:lang w:eastAsia="zh-CN"/>
        </w:rPr>
        <w:t>and</w:t>
      </w:r>
      <w:proofErr w:type="gramEnd"/>
    </w:p>
    <w:p w14:paraId="3CD36728" w14:textId="1B905F0C" w:rsidR="00A8190F" w:rsidRPr="00206173"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feature</m:t>
              </m:r>
            </m:sub>
          </m:sSub>
          <m:r>
            <w:rPr>
              <w:rFonts w:ascii="Cambria Math" w:hAnsi="Cambria Math"/>
              <w:color w:val="000000" w:themeColor="text1"/>
              <w:lang w:eastAsia="zh-CN"/>
            </w:rPr>
            <m:t xml:space="preserve">= </m:t>
          </m:r>
          <m:sSubSup>
            <m:sSubSupPr>
              <m:ctrlPr>
                <w:rPr>
                  <w:rFonts w:ascii="Cambria Math" w:hAnsi="Cambria Math"/>
                  <w:i/>
                  <w:color w:val="000000" w:themeColor="text1"/>
                  <w:lang w:eastAsia="zh-CN"/>
                </w:rPr>
              </m:ctrlPr>
            </m:sSubSupPr>
            <m:e>
              <m:d>
                <m:dPr>
                  <m:begChr m:val="‖"/>
                  <m:endChr m:val="‖"/>
                  <m:ctrlPr>
                    <w:rPr>
                      <w:rFonts w:ascii="Cambria Math" w:hAnsi="Cambria Math"/>
                      <w:i/>
                      <w:color w:val="000000" w:themeColor="text1"/>
                      <w:lang w:eastAsia="zh-CN"/>
                    </w:rPr>
                  </m:ctrlPr>
                </m:dPr>
                <m:e>
                  <m:r>
                    <m:rPr>
                      <m:sty m:val="bi"/>
                    </m:rPr>
                    <w:rPr>
                      <w:rFonts w:ascii="Cambria Math" w:hAnsi="Cambria Math"/>
                      <w:color w:val="000000" w:themeColor="text1"/>
                      <w:lang w:eastAsia="zh-CN"/>
                    </w:rPr>
                    <m:t>I</m:t>
                  </m:r>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A</m:t>
                      </m:r>
                    </m:e>
                    <m:sub>
                      <m:r>
                        <w:rPr>
                          <w:rFonts w:ascii="Cambria Math" w:hAnsi="Cambria Math"/>
                          <w:color w:val="000000" w:themeColor="text1"/>
                          <w:lang w:eastAsia="zh-CN"/>
                        </w:rPr>
                        <m:t>feautre</m:t>
                      </m:r>
                    </m:sub>
                  </m:sSub>
                  <m:sSubSup>
                    <m:sSubSupPr>
                      <m:ctrlPr>
                        <w:rPr>
                          <w:rFonts w:ascii="Cambria Math" w:hAnsi="Cambria Math"/>
                          <w:i/>
                          <w:color w:val="000000" w:themeColor="text1"/>
                          <w:lang w:eastAsia="zh-CN"/>
                        </w:rPr>
                      </m:ctrlPr>
                    </m:sSubSupPr>
                    <m:e>
                      <m:r>
                        <m:rPr>
                          <m:sty m:val="bi"/>
                        </m:rPr>
                        <w:rPr>
                          <w:rFonts w:ascii="Cambria Math" w:hAnsi="Cambria Math"/>
                          <w:color w:val="000000" w:themeColor="text1"/>
                          <w:lang w:eastAsia="zh-CN"/>
                        </w:rPr>
                        <m:t>A</m:t>
                      </m:r>
                    </m:e>
                    <m:sub>
                      <m:r>
                        <w:rPr>
                          <w:rFonts w:ascii="Cambria Math" w:hAnsi="Cambria Math"/>
                          <w:color w:val="000000" w:themeColor="text1"/>
                          <w:lang w:eastAsia="zh-CN"/>
                        </w:rPr>
                        <m:t>feature</m:t>
                      </m:r>
                    </m:sub>
                    <m:sup>
                      <m:r>
                        <w:rPr>
                          <w:rFonts w:ascii="Cambria Math" w:hAnsi="Cambria Math"/>
                          <w:color w:val="000000" w:themeColor="text1"/>
                          <w:lang w:eastAsia="zh-CN"/>
                        </w:rPr>
                        <m:t>T</m:t>
                      </m:r>
                    </m:sup>
                  </m:sSubSup>
                </m:e>
              </m:d>
            </m:e>
            <m:sub>
              <m:r>
                <w:rPr>
                  <w:rFonts w:ascii="Cambria Math" w:hAnsi="Cambria Math"/>
                  <w:color w:val="000000" w:themeColor="text1"/>
                  <w:lang w:eastAsia="zh-CN"/>
                </w:rPr>
                <m:t>F</m:t>
              </m:r>
            </m:sub>
            <m:sup>
              <m:r>
                <w:rPr>
                  <w:rFonts w:ascii="Cambria Math" w:hAnsi="Cambria Math"/>
                  <w:color w:val="000000" w:themeColor="text1"/>
                  <w:lang w:eastAsia="zh-CN"/>
                </w:rPr>
                <m:t>2</m:t>
              </m:r>
            </m:sup>
          </m:sSubSup>
          <m:r>
            <w:rPr>
              <w:rFonts w:ascii="Cambria Math" w:hAnsi="Cambria Math"/>
              <w:color w:val="000000" w:themeColor="text1"/>
              <w:lang w:eastAsia="zh-CN"/>
            </w:rPr>
            <m:t>,</m:t>
          </m:r>
        </m:oMath>
      </m:oMathPara>
    </w:p>
    <w:p w14:paraId="6C2CB81F" w14:textId="5FDDA15E" w:rsidR="00A8190F" w:rsidRPr="00B10BBA" w:rsidRDefault="00B10BBA" w:rsidP="00A8190F">
      <w:pPr>
        <w:rPr>
          <w:color w:val="000000" w:themeColor="text1"/>
          <w:lang w:eastAsia="zh-CN"/>
        </w:rPr>
      </w:pPr>
      <w:proofErr w:type="gramStart"/>
      <w:r w:rsidRPr="00206173">
        <w:rPr>
          <w:color w:val="000000" w:themeColor="text1"/>
          <w:lang w:eastAsia="zh-CN"/>
        </w:rPr>
        <w:t>w</w:t>
      </w:r>
      <w:r w:rsidR="00A8190F" w:rsidRPr="00206173">
        <w:rPr>
          <w:color w:val="000000" w:themeColor="text1"/>
          <w:lang w:eastAsia="zh-CN"/>
        </w:rPr>
        <w:t>here</w:t>
      </w:r>
      <w:proofErr w:type="gramEnd"/>
      <w:r w:rsidR="00A8190F" w:rsidRPr="00206173">
        <w:rPr>
          <w:color w:val="000000" w:themeColor="text1"/>
          <w:lang w:eastAsia="zh-CN"/>
        </w:rPr>
        <w:t xml:space="preserve"> </w:t>
      </w:r>
      <m:oMath>
        <m:r>
          <m:rPr>
            <m:sty m:val="bi"/>
          </m:rPr>
          <w:rPr>
            <w:rFonts w:ascii="Cambria Math" w:hAnsi="Cambria Math"/>
            <w:color w:val="000000" w:themeColor="text1"/>
            <w:lang w:eastAsia="zh-CN"/>
          </w:rPr>
          <m:t>A</m:t>
        </m:r>
      </m:oMath>
      <w:r w:rsidR="00A8190F" w:rsidRPr="00206173">
        <w:rPr>
          <w:color w:val="000000" w:themeColor="text1"/>
          <w:lang w:eastAsia="zh-CN"/>
        </w:rPr>
        <w:t xml:space="preserve"> </w:t>
      </w:r>
      <w:r w:rsidRPr="00206173">
        <w:rPr>
          <w:color w:val="000000" w:themeColor="text1"/>
          <w:lang w:eastAsia="zh-CN"/>
        </w:rPr>
        <w:t>represents the alignmen</w:t>
      </w:r>
      <w:r w:rsidR="00740C42">
        <w:rPr>
          <w:color w:val="000000" w:themeColor="text1"/>
          <w:lang w:eastAsia="zh-CN"/>
        </w:rPr>
        <w:t>t matrix produced by the T-N</w:t>
      </w:r>
      <w:r w:rsidRPr="00206173">
        <w:rPr>
          <w:color w:val="000000" w:themeColor="text1"/>
          <w:lang w:eastAsia="zh-CN"/>
        </w:rPr>
        <w:t xml:space="preserve">et, with </w:t>
      </w:r>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A</m:t>
            </m:r>
          </m:e>
          <m:sub>
            <m:r>
              <w:rPr>
                <w:rFonts w:ascii="Cambria Math" w:hAnsi="Cambria Math"/>
                <w:color w:val="000000" w:themeColor="text1"/>
                <w:lang w:eastAsia="zh-CN"/>
              </w:rPr>
              <m:t>token</m:t>
            </m:r>
          </m:sub>
        </m:sSub>
      </m:oMath>
      <w:r w:rsidRPr="00206173">
        <w:rPr>
          <w:color w:val="000000" w:themeColor="text1"/>
          <w:lang w:eastAsia="zh-CN"/>
        </w:rPr>
        <w:t xml:space="preserve"> and </w:t>
      </w:r>
      <m:oMath>
        <m:sSub>
          <m:sSubPr>
            <m:ctrlPr>
              <w:rPr>
                <w:rFonts w:ascii="Cambria Math" w:hAnsi="Cambria Math"/>
                <w:i/>
                <w:color w:val="000000" w:themeColor="text1"/>
                <w:lang w:eastAsia="zh-CN"/>
              </w:rPr>
            </m:ctrlPr>
          </m:sSubPr>
          <m:e>
            <m:r>
              <m:rPr>
                <m:sty m:val="bi"/>
              </m:rPr>
              <w:rPr>
                <w:rFonts w:ascii="Cambria Math" w:hAnsi="Cambria Math"/>
                <w:color w:val="000000" w:themeColor="text1"/>
                <w:lang w:eastAsia="zh-CN"/>
              </w:rPr>
              <m:t>A</m:t>
            </m:r>
          </m:e>
          <m:sub>
            <m:r>
              <w:rPr>
                <w:rFonts w:ascii="Cambria Math" w:hAnsi="Cambria Math"/>
                <w:color w:val="000000" w:themeColor="text1"/>
                <w:lang w:eastAsia="zh-CN"/>
              </w:rPr>
              <m:t>feautre</m:t>
            </m:r>
          </m:sub>
        </m:sSub>
        <m:r>
          <w:rPr>
            <w:rFonts w:ascii="Cambria Math" w:hAnsi="Cambria Math"/>
            <w:color w:val="000000" w:themeColor="text1"/>
            <w:lang w:eastAsia="zh-CN"/>
          </w:rPr>
          <m:t xml:space="preserve"> </m:t>
        </m:r>
      </m:oMath>
      <w:r w:rsidRPr="00206173">
        <w:rPr>
          <w:color w:val="000000" w:themeColor="text1"/>
          <w:lang w:eastAsia="zh-CN"/>
        </w:rPr>
        <w:t>corresponding to the transformations for token and feature spaces, respectively, as visualized in</w:t>
      </w:r>
      <w:r w:rsidRPr="00B10BBA">
        <w:rPr>
          <w:color w:val="000000" w:themeColor="text1"/>
          <w:lang w:eastAsia="zh-CN"/>
        </w:rPr>
        <w:t xml:space="preserve"> </w:t>
      </w:r>
      <w:r w:rsidRPr="00B10BBA">
        <w:rPr>
          <w:b/>
          <w:bCs/>
          <w:color w:val="000000" w:themeColor="text1"/>
          <w:lang w:eastAsia="zh-CN"/>
        </w:rPr>
        <w:t xml:space="preserve">Figure 2(e). </w:t>
      </w:r>
      <w:r w:rsidRPr="00B10BBA">
        <w:rPr>
          <w:color w:val="000000" w:themeColor="text1"/>
          <w:lang w:eastAsia="zh-CN"/>
        </w:rPr>
        <w:t>The total training loss</w:t>
      </w:r>
      <w:proofErr w:type="gramStart"/>
      <w:r w:rsidRPr="00B10BBA">
        <w:rPr>
          <w:color w:val="000000" w:themeColor="text1"/>
          <w:lang w:eastAsia="zh-CN"/>
        </w:rPr>
        <w:t xml:space="preserve">, </w:t>
      </w:r>
      <w:proofErr w:type="gramEnd"/>
      <m:oMath>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total</m:t>
            </m:r>
          </m:sub>
        </m:sSub>
      </m:oMath>
      <w:r w:rsidRPr="00B10BBA">
        <w:rPr>
          <w:color w:val="000000" w:themeColor="text1"/>
          <w:lang w:eastAsia="zh-CN"/>
        </w:rPr>
        <w:t xml:space="preserve">, combines these components, adjusting the influence of orthogonal loss via hyperparameters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1</m:t>
            </m:r>
          </m:sub>
        </m:sSub>
      </m:oMath>
      <w:r w:rsidRPr="00B10BBA">
        <w:rPr>
          <w:color w:val="000000" w:themeColor="text1"/>
          <w:lang w:eastAsia="zh-CN"/>
        </w:rPr>
        <w:t xml:space="preserve">and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2</m:t>
            </m:r>
          </m:sub>
        </m:sSub>
      </m:oMath>
      <w:r w:rsidRPr="00B10BBA">
        <w:rPr>
          <w:color w:val="000000" w:themeColor="text1"/>
          <w:lang w:eastAsia="zh-CN"/>
        </w:rPr>
        <w:t>:</w:t>
      </w:r>
    </w:p>
    <w:p w14:paraId="0AA05C6D" w14:textId="6F4D1C48" w:rsidR="00A8190F" w:rsidRPr="00B10BBA" w:rsidRDefault="00627DE9" w:rsidP="00A8190F">
      <w:pPr>
        <w:rPr>
          <w:color w:val="000000" w:themeColor="text1"/>
          <w:lang w:eastAsia="zh-CN"/>
        </w:rPr>
      </w:pPr>
      <m:oMathPara>
        <m:oMath>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total</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CE</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1</m:t>
              </m:r>
            </m:sub>
          </m:sSub>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token</m:t>
              </m:r>
            </m:sub>
          </m:sSub>
          <m:r>
            <w:rPr>
              <w:rFonts w:ascii="Cambria Math" w:hAnsi="Cambria Math"/>
              <w:color w:val="000000" w:themeColor="text1"/>
              <w:lang w:eastAsia="zh-CN"/>
            </w:rPr>
            <m:t>+</m:t>
          </m:r>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2</m:t>
              </m:r>
            </m:sub>
          </m:sSub>
          <m:sSub>
            <m:sSubPr>
              <m:ctrlPr>
                <w:rPr>
                  <w:rFonts w:ascii="Cambria Math" w:hAnsi="Cambria Math"/>
                  <w:i/>
                  <w:color w:val="000000" w:themeColor="text1"/>
                  <w:lang w:eastAsia="zh-CN"/>
                </w:rPr>
              </m:ctrlPr>
            </m:sSubPr>
            <m:e>
              <m:r>
                <w:rPr>
                  <w:rFonts w:ascii="Cambria Math" w:hAnsi="Cambria Math"/>
                  <w:color w:val="000000" w:themeColor="text1"/>
                  <w:lang w:eastAsia="zh-CN"/>
                </w:rPr>
                <m:t>L</m:t>
              </m:r>
            </m:e>
            <m:sub>
              <m:r>
                <w:rPr>
                  <w:rFonts w:ascii="Cambria Math" w:hAnsi="Cambria Math"/>
                  <w:color w:val="000000" w:themeColor="text1"/>
                  <w:lang w:eastAsia="zh-CN"/>
                </w:rPr>
                <m:t>feature</m:t>
              </m:r>
            </m:sub>
          </m:sSub>
          <m:r>
            <w:rPr>
              <w:rFonts w:ascii="Cambria Math" w:hAnsi="Cambria Math"/>
              <w:color w:val="000000" w:themeColor="text1"/>
              <w:lang w:eastAsia="zh-CN"/>
            </w:rPr>
            <m:t xml:space="preserve">. </m:t>
          </m:r>
        </m:oMath>
      </m:oMathPara>
    </w:p>
    <w:p w14:paraId="02A50A8A" w14:textId="55882E55" w:rsidR="00B10BBA" w:rsidRPr="00AC2D3F" w:rsidRDefault="00B10BBA" w:rsidP="00CB2A16">
      <w:pPr>
        <w:rPr>
          <w:color w:val="000000" w:themeColor="text1"/>
          <w:lang w:eastAsia="zh-CN"/>
        </w:rPr>
      </w:pPr>
      <w:r w:rsidRPr="00B10BBA">
        <w:rPr>
          <w:color w:val="000000" w:themeColor="text1"/>
          <w:lang w:eastAsia="zh-CN"/>
        </w:rPr>
        <w:t xml:space="preserve">The </w:t>
      </w:r>
      <w:proofErr w:type="spellStart"/>
      <w:r w:rsidRPr="00B10BBA">
        <w:rPr>
          <w:color w:val="000000" w:themeColor="text1"/>
          <w:lang w:eastAsia="zh-CN"/>
        </w:rPr>
        <w:t>hyperparameters</w:t>
      </w:r>
      <w:proofErr w:type="spellEnd"/>
      <w:r w:rsidRPr="00B10BBA">
        <w:rPr>
          <w:color w:val="000000" w:themeColor="text1"/>
          <w:lang w:eastAsia="zh-CN"/>
        </w:rPr>
        <w:t xml:space="preserve"> </w:t>
      </w:r>
      <w:r w:rsidR="00A8190F" w:rsidRPr="00B10BBA">
        <w:rPr>
          <w:color w:val="000000" w:themeColor="text1"/>
          <w:lang w:eastAsia="zh-CN"/>
        </w:rPr>
        <w:t xml:space="preserve">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1</m:t>
            </m:r>
          </m:sub>
        </m:sSub>
      </m:oMath>
      <w:r w:rsidR="00A8190F" w:rsidRPr="00B10BBA">
        <w:rPr>
          <w:color w:val="000000" w:themeColor="text1"/>
          <w:lang w:eastAsia="zh-CN"/>
        </w:rPr>
        <w:t xml:space="preserve"> and </w:t>
      </w:r>
      <m:oMath>
        <m:sSub>
          <m:sSubPr>
            <m:ctrlPr>
              <w:rPr>
                <w:rFonts w:ascii="Cambria Math" w:hAnsi="Cambria Math"/>
                <w:i/>
                <w:color w:val="000000" w:themeColor="text1"/>
                <w:lang w:eastAsia="zh-CN"/>
              </w:rPr>
            </m:ctrlPr>
          </m:sSubPr>
          <m:e>
            <m:r>
              <w:rPr>
                <w:rFonts w:ascii="Cambria Math" w:hAnsi="Cambria Math"/>
                <w:color w:val="000000" w:themeColor="text1"/>
                <w:lang w:eastAsia="zh-CN"/>
              </w:rPr>
              <m:t>λ</m:t>
            </m:r>
          </m:e>
          <m:sub>
            <m:r>
              <w:rPr>
                <w:rFonts w:ascii="Cambria Math" w:hAnsi="Cambria Math"/>
                <w:color w:val="000000" w:themeColor="text1"/>
                <w:lang w:eastAsia="zh-CN"/>
              </w:rPr>
              <m:t>2</m:t>
            </m:r>
          </m:sub>
        </m:sSub>
      </m:oMath>
      <w:r w:rsidR="00A8190F" w:rsidRPr="00B10BBA">
        <w:rPr>
          <w:color w:val="000000" w:themeColor="text1"/>
          <w:lang w:eastAsia="zh-CN"/>
        </w:rPr>
        <w:t xml:space="preserve"> </w:t>
      </w:r>
      <w:r w:rsidRPr="00B10BBA">
        <w:rPr>
          <w:color w:val="000000" w:themeColor="text1"/>
          <w:lang w:eastAsia="zh-CN"/>
        </w:rPr>
        <w:t>are tuned to balance the contribution of each loss component, optimizing the model</w:t>
      </w:r>
      <w:r w:rsidR="00DB2365">
        <w:rPr>
          <w:color w:val="000000" w:themeColor="text1"/>
          <w:lang w:eastAsia="zh-CN"/>
        </w:rPr>
        <w:t>’</w:t>
      </w:r>
      <w:r w:rsidRPr="00B10BBA">
        <w:rPr>
          <w:color w:val="000000" w:themeColor="text1"/>
          <w:lang w:eastAsia="zh-CN"/>
        </w:rPr>
        <w:t xml:space="preserve">s performance across the diverse dataset. This comprehensive loss function framework enables our model to learn effectively from an unbalanced dataset, promoting the accurate classification of gene expressions while preserving </w:t>
      </w:r>
      <w:r w:rsidRPr="00AC2D3F">
        <w:rPr>
          <w:color w:val="000000" w:themeColor="text1"/>
          <w:lang w:eastAsia="zh-CN"/>
        </w:rPr>
        <w:t>the geometr</w:t>
      </w:r>
      <w:r w:rsidR="00740C42">
        <w:rPr>
          <w:color w:val="000000" w:themeColor="text1"/>
          <w:lang w:eastAsia="zh-CN"/>
        </w:rPr>
        <w:t>ic properties encoded by the T-N</w:t>
      </w:r>
      <w:r w:rsidRPr="00AC2D3F">
        <w:rPr>
          <w:color w:val="000000" w:themeColor="text1"/>
          <w:lang w:eastAsia="zh-CN"/>
        </w:rPr>
        <w:t>et.</w:t>
      </w:r>
    </w:p>
    <w:p w14:paraId="7BF3D32B" w14:textId="649D53CF" w:rsidR="00CB2A16" w:rsidRPr="00AC2D3F" w:rsidRDefault="00CB2A16" w:rsidP="00CB2A16">
      <w:pPr>
        <w:rPr>
          <w:b/>
          <w:color w:val="000000" w:themeColor="text1"/>
          <w:lang w:eastAsia="zh-CN"/>
        </w:rPr>
      </w:pPr>
      <w:r w:rsidRPr="00AC2D3F">
        <w:rPr>
          <w:b/>
          <w:color w:val="000000" w:themeColor="text1"/>
          <w:lang w:eastAsia="zh-CN"/>
        </w:rPr>
        <w:t>2.2.5 Model Explanation</w:t>
      </w:r>
    </w:p>
    <w:p w14:paraId="0096C24A" w14:textId="1B59AB49" w:rsidR="00AC2D3F" w:rsidRPr="00C5561F" w:rsidRDefault="00AC2D3F" w:rsidP="00C5561F">
      <w:pPr>
        <w:jc w:val="both"/>
        <w:rPr>
          <w:color w:val="000000" w:themeColor="text1"/>
          <w:lang w:eastAsia="zh-CN"/>
        </w:rPr>
      </w:pPr>
      <w:r w:rsidRPr="00AC2D3F">
        <w:rPr>
          <w:color w:val="000000" w:themeColor="text1"/>
          <w:lang w:eastAsia="zh-CN"/>
        </w:rPr>
        <w:t xml:space="preserve">To transcend the traditional perception of deep learning models as inscrutable </w:t>
      </w:r>
      <w:r>
        <w:rPr>
          <w:color w:val="000000" w:themeColor="text1"/>
          <w:lang w:eastAsia="zh-CN"/>
        </w:rPr>
        <w:t>“</w:t>
      </w:r>
      <w:r w:rsidRPr="00AC2D3F">
        <w:rPr>
          <w:color w:val="000000" w:themeColor="text1"/>
          <w:lang w:eastAsia="zh-CN"/>
        </w:rPr>
        <w:t>black boxes,</w:t>
      </w:r>
      <w:r>
        <w:rPr>
          <w:color w:val="000000" w:themeColor="text1"/>
          <w:lang w:eastAsia="zh-CN"/>
        </w:rPr>
        <w:t>”</w:t>
      </w:r>
      <w:r w:rsidRPr="00AC2D3F">
        <w:rPr>
          <w:color w:val="000000" w:themeColor="text1"/>
          <w:lang w:eastAsia="zh-CN"/>
        </w:rPr>
        <w:t xml:space="preserve"> we integrate inductive biases that mirror the underlying data structure, thereby bolstering the </w:t>
      </w:r>
      <w:proofErr w:type="spellStart"/>
      <w:r w:rsidRPr="00AC2D3F">
        <w:rPr>
          <w:color w:val="000000" w:themeColor="text1"/>
          <w:lang w:eastAsia="zh-CN"/>
        </w:rPr>
        <w:t>explainability</w:t>
      </w:r>
      <w:proofErr w:type="spellEnd"/>
      <w:r w:rsidRPr="00AC2D3F">
        <w:rPr>
          <w:color w:val="000000" w:themeColor="text1"/>
          <w:lang w:eastAsia="zh-CN"/>
        </w:rPr>
        <w:t xml:space="preserve"> of our model. This approach significantly enhances our ability to discern the model</w:t>
      </w:r>
      <w:r w:rsidR="00DB2365">
        <w:rPr>
          <w:color w:val="000000" w:themeColor="text1"/>
          <w:lang w:eastAsia="zh-CN"/>
        </w:rPr>
        <w:t>’</w:t>
      </w:r>
      <w:r w:rsidRPr="00AC2D3F">
        <w:rPr>
          <w:color w:val="000000" w:themeColor="text1"/>
          <w:lang w:eastAsia="zh-CN"/>
        </w:rPr>
        <w:t>s focal points, facilitating a deeper comprehension of genetic factors implicated in cancer pathogenesis. To achieve this, we employ a methodo</w:t>
      </w:r>
      <w:r w:rsidRPr="00C5561F">
        <w:rPr>
          <w:color w:val="000000" w:themeColor="text1"/>
          <w:lang w:eastAsia="zh-CN"/>
        </w:rPr>
        <w:t>logy akin to Gradient-weighted Class Activation Mapping (Grad-CAM)</w:t>
      </w:r>
      <w:r w:rsidRPr="00C5561F">
        <w:rPr>
          <w:color w:val="000000" w:themeColor="text1"/>
        </w:rPr>
        <w:t xml:space="preserve"> </w:t>
      </w:r>
      <w:r w:rsidRPr="00C5561F">
        <w:rPr>
          <w:color w:val="000000" w:themeColor="text1"/>
        </w:rPr>
        <w:fldChar w:fldCharType="begin"/>
      </w:r>
      <w:r w:rsidR="00B674B4">
        <w:rPr>
          <w:color w:val="000000" w:themeColor="text1"/>
        </w:rPr>
        <w:instrText xml:space="preserve"> ADDIN EN.CITE &lt;EndNote&gt;&lt;Cite&gt;&lt;Author&gt;Selvaraju&lt;/Author&gt;&lt;Year&gt;2017&lt;/Year&gt;&lt;RecNum&gt;9&lt;/RecNum&gt;&lt;DisplayText&gt;[19]&lt;/DisplayText&gt;&lt;record&gt;&lt;rec-number&gt;9&lt;/rec-number&gt;&lt;foreign-keys&gt;&lt;key app="EN" db-id="ze5r0wv05vprvkevaznxt20zezsazas2a299" timestamp="1701164338"&gt;9&lt;/key&gt;&lt;/foreign-keys&gt;&lt;ref-type name="Conference Proceedings"&gt;10&lt;/ref-type&gt;&lt;contributors&gt;&lt;authors&gt;&lt;author&gt;Selvaraju, Ramprasaath R&lt;/author&gt;&lt;author&gt;Cogswell, Michael&lt;/author&gt;&lt;author&gt;Das, Abhishek&lt;/author&gt;&lt;author&gt;Vedantam, Ramakrishna&lt;/author&gt;&lt;author&gt;Parikh, Devi&lt;/author&gt;&lt;author&gt;Batra, Dhruv&lt;/author&gt;&lt;/authors&gt;&lt;/contributors&gt;&lt;titles&gt;&lt;title&gt;Grad-cam: Visual explanations from deep networks via gradient-based localization&lt;/title&gt;&lt;secondary-title&gt;Proceedings of the IEEE international conference on computer vision&lt;/secondary-title&gt;&lt;/titles&gt;&lt;pages&gt;618-626&lt;/pages&gt;&lt;dates&gt;&lt;year&gt;2017&lt;/year&gt;&lt;/dates&gt;&lt;urls&gt;&lt;/urls&gt;&lt;/record&gt;&lt;/Cite&gt;&lt;/EndNote&gt;</w:instrText>
      </w:r>
      <w:r w:rsidRPr="00C5561F">
        <w:rPr>
          <w:color w:val="000000" w:themeColor="text1"/>
        </w:rPr>
        <w:fldChar w:fldCharType="separate"/>
      </w:r>
      <w:r w:rsidR="00B674B4">
        <w:rPr>
          <w:noProof/>
          <w:color w:val="000000" w:themeColor="text1"/>
        </w:rPr>
        <w:t>[19]</w:t>
      </w:r>
      <w:r w:rsidRPr="00C5561F">
        <w:rPr>
          <w:color w:val="000000" w:themeColor="text1"/>
        </w:rPr>
        <w:fldChar w:fldCharType="end"/>
      </w:r>
      <w:r w:rsidRPr="00C5561F">
        <w:rPr>
          <w:color w:val="000000" w:themeColor="text1"/>
          <w:lang w:eastAsia="zh-CN"/>
        </w:rPr>
        <w:t xml:space="preserve">. This technique illuminates the regions within the gene point cloud that the model deems crucial for its predictions, offering insights into the genetic landscape influencing cancer development. The attention score, </w:t>
      </w:r>
      <m:oMath>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α</m:t>
            </m:r>
          </m:e>
          <m:sub>
            <m:r>
              <w:rPr>
                <w:rFonts w:ascii="Cambria Math" w:hAnsi="Cambria Math"/>
                <w:color w:val="000000" w:themeColor="text1"/>
                <w:lang w:eastAsia="zh-CN"/>
              </w:rPr>
              <m:t>c</m:t>
            </m:r>
          </m:sub>
          <m:sup>
            <m:d>
              <m:dPr>
                <m:ctrlPr>
                  <w:rPr>
                    <w:rFonts w:ascii="Cambria Math" w:hAnsi="Cambria Math"/>
                    <w:color w:val="000000" w:themeColor="text1"/>
                    <w:lang w:eastAsia="zh-CN"/>
                  </w:rPr>
                </m:ctrlPr>
              </m:dPr>
              <m:e>
                <m:r>
                  <m:rPr>
                    <m:sty m:val="p"/>
                  </m:rPr>
                  <w:rPr>
                    <w:rFonts w:ascii="Cambria Math" w:hAnsi="Cambria Math"/>
                    <w:color w:val="000000" w:themeColor="text1"/>
                    <w:lang w:eastAsia="zh-CN"/>
                  </w:rPr>
                  <m:t>i</m:t>
                </m:r>
              </m:e>
            </m:d>
          </m:sup>
        </m:sSubSup>
        <m:r>
          <w:rPr>
            <w:rFonts w:ascii="Cambria Math" w:hAnsi="Cambria Math"/>
            <w:color w:val="000000" w:themeColor="text1"/>
            <w:lang w:eastAsia="zh-CN"/>
          </w:rPr>
          <m:t xml:space="preserve"> </m:t>
        </m:r>
      </m:oMath>
      <w:r w:rsidRPr="00C5561F">
        <w:rPr>
          <w:color w:val="000000" w:themeColor="text1"/>
        </w:rPr>
        <w:t xml:space="preserve">for gene </w:t>
      </w:r>
      <m:oMath>
        <m:r>
          <w:rPr>
            <w:rFonts w:ascii="Cambria Math" w:hAnsi="Cambria Math"/>
            <w:color w:val="000000" w:themeColor="text1"/>
          </w:rPr>
          <m:t>i</m:t>
        </m:r>
        <m:r>
          <m:rPr>
            <m:sty m:val="p"/>
          </m:rPr>
          <w:rPr>
            <w:rFonts w:ascii="Cambria Math" w:hAnsi="Cambria Math"/>
            <w:color w:val="000000" w:themeColor="text1"/>
          </w:rPr>
          <m:t xml:space="preserve"> </m:t>
        </m:r>
      </m:oMath>
      <w:r w:rsidRPr="00C5561F">
        <w:rPr>
          <w:color w:val="000000" w:themeColor="text1"/>
        </w:rPr>
        <w:t xml:space="preserve">in class </w:t>
      </w:r>
      <m:oMath>
        <m:r>
          <w:rPr>
            <w:rFonts w:ascii="Cambria Math" w:hAnsi="Cambria Math"/>
            <w:color w:val="000000" w:themeColor="text1"/>
          </w:rPr>
          <m:t>c</m:t>
        </m:r>
        <m:r>
          <m:rPr>
            <m:sty m:val="p"/>
          </m:rPr>
          <w:rPr>
            <w:rFonts w:ascii="Cambria Math" w:hAnsi="Cambria Math"/>
            <w:color w:val="000000" w:themeColor="text1"/>
          </w:rPr>
          <m:t xml:space="preserve"> </m:t>
        </m:r>
      </m:oMath>
      <w:r w:rsidRPr="00C5561F">
        <w:rPr>
          <w:color w:val="000000" w:themeColor="text1"/>
        </w:rPr>
        <w:t>is determined as follows:</w:t>
      </w:r>
    </w:p>
    <w:p w14:paraId="32FC02CC" w14:textId="2700E4F2" w:rsidR="00B52E2D" w:rsidRPr="00C5561F" w:rsidRDefault="00627DE9" w:rsidP="00753AE5">
      <w:pPr>
        <w:jc w:val="center"/>
        <w:rPr>
          <w:color w:val="000000" w:themeColor="text1"/>
          <w:lang w:eastAsia="zh-CN"/>
        </w:rPr>
      </w:pPr>
      <m:oMath>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α</m:t>
            </m:r>
          </m:e>
          <m:sub>
            <m:r>
              <w:rPr>
                <w:rFonts w:ascii="Cambria Math" w:hAnsi="Cambria Math"/>
                <w:color w:val="000000" w:themeColor="text1"/>
                <w:lang w:eastAsia="zh-CN"/>
              </w:rPr>
              <m:t>c</m:t>
            </m:r>
          </m:sub>
          <m:sup>
            <m:d>
              <m:dPr>
                <m:ctrlPr>
                  <w:rPr>
                    <w:rFonts w:ascii="Cambria Math" w:hAnsi="Cambria Math"/>
                    <w:color w:val="000000" w:themeColor="text1"/>
                    <w:lang w:eastAsia="zh-CN"/>
                  </w:rPr>
                </m:ctrlPr>
              </m:dPr>
              <m:e>
                <m:r>
                  <m:rPr>
                    <m:sty m:val="p"/>
                  </m:rPr>
                  <w:rPr>
                    <w:rFonts w:ascii="Cambria Math" w:hAnsi="Cambria Math"/>
                    <w:color w:val="000000" w:themeColor="text1"/>
                    <w:lang w:eastAsia="zh-CN"/>
                  </w:rPr>
                  <m:t>i</m:t>
                </m:r>
              </m:e>
            </m:d>
          </m:sup>
        </m:sSubSup>
        <m:r>
          <w:rPr>
            <w:rFonts w:ascii="Cambria Math" w:hAnsi="Cambria Math"/>
            <w:color w:val="000000" w:themeColor="text1"/>
            <w:lang w:eastAsia="zh-CN"/>
          </w:rPr>
          <m:t>=</m:t>
        </m:r>
        <m:f>
          <m:fPr>
            <m:ctrlPr>
              <w:rPr>
                <w:rFonts w:ascii="Cambria Math" w:hAnsi="Cambria Math"/>
                <w:i/>
                <w:color w:val="000000" w:themeColor="text1"/>
                <w:lang w:eastAsia="zh-CN"/>
              </w:rPr>
            </m:ctrlPr>
          </m:fPr>
          <m:num>
            <m:r>
              <w:rPr>
                <w:rFonts w:ascii="Cambria Math" w:hAnsi="Cambria Math"/>
                <w:color w:val="000000" w:themeColor="text1"/>
                <w:lang w:eastAsia="zh-CN"/>
              </w:rPr>
              <m:t>1</m:t>
            </m:r>
          </m:num>
          <m:den>
            <m:sSub>
              <m:sSubPr>
                <m:ctrlPr>
                  <w:rPr>
                    <w:rFonts w:ascii="Cambria Math" w:hAnsi="Cambria Math"/>
                    <w:i/>
                    <w:color w:val="000000" w:themeColor="text1"/>
                    <w:lang w:eastAsia="zh-CN"/>
                  </w:rPr>
                </m:ctrlPr>
              </m:sSubPr>
              <m:e>
                <m:r>
                  <w:rPr>
                    <w:rFonts w:ascii="Cambria Math" w:hAnsi="Cambria Math"/>
                    <w:color w:val="000000" w:themeColor="text1"/>
                    <w:lang w:eastAsia="zh-CN"/>
                  </w:rPr>
                  <m:t>N</m:t>
                </m:r>
              </m:e>
              <m:sub>
                <m:r>
                  <w:rPr>
                    <w:rFonts w:ascii="Cambria Math" w:hAnsi="Cambria Math"/>
                    <w:color w:val="000000" w:themeColor="text1"/>
                    <w:lang w:eastAsia="zh-CN"/>
                  </w:rPr>
                  <m:t>c</m:t>
                </m:r>
              </m:sub>
            </m:sSub>
          </m:den>
        </m:f>
        <m:nary>
          <m:naryPr>
            <m:chr m:val="∑"/>
            <m:supHide m:val="1"/>
            <m:ctrlPr>
              <w:rPr>
                <w:rFonts w:ascii="Cambria Math" w:hAnsi="Cambria Math"/>
                <w:i/>
                <w:color w:val="000000" w:themeColor="text1"/>
                <w:lang w:eastAsia="zh-CN"/>
              </w:rPr>
            </m:ctrlPr>
          </m:naryPr>
          <m:sub>
            <m:r>
              <w:rPr>
                <w:rFonts w:ascii="Cambria Math" w:hAnsi="Cambria Math"/>
                <w:color w:val="000000" w:themeColor="text1"/>
                <w:lang w:eastAsia="zh-CN"/>
              </w:rPr>
              <m:t>j∈clas</m:t>
            </m:r>
            <m:sSub>
              <m:sSubPr>
                <m:ctrlPr>
                  <w:rPr>
                    <w:rFonts w:ascii="Cambria Math" w:hAnsi="Cambria Math"/>
                    <w:i/>
                    <w:color w:val="000000" w:themeColor="text1"/>
                    <w:lang w:eastAsia="zh-CN"/>
                  </w:rPr>
                </m:ctrlPr>
              </m:sSubPr>
              <m:e>
                <m:r>
                  <w:rPr>
                    <w:rFonts w:ascii="Cambria Math" w:hAnsi="Cambria Math"/>
                    <w:color w:val="000000" w:themeColor="text1"/>
                    <w:lang w:eastAsia="zh-CN"/>
                  </w:rPr>
                  <m:t>s</m:t>
                </m:r>
              </m:e>
              <m:sub>
                <m:r>
                  <w:rPr>
                    <w:rFonts w:ascii="Cambria Math" w:hAnsi="Cambria Math"/>
                    <w:color w:val="000000" w:themeColor="text1"/>
                    <w:lang w:eastAsia="zh-CN"/>
                  </w:rPr>
                  <m:t>c</m:t>
                </m:r>
              </m:sub>
            </m:sSub>
          </m:sub>
          <m:sup/>
          <m:e>
            <m:r>
              <w:rPr>
                <w:rFonts w:ascii="Cambria Math" w:hAnsi="Cambria Math"/>
                <w:color w:val="000000" w:themeColor="text1"/>
                <w:lang w:eastAsia="zh-CN"/>
              </w:rPr>
              <m:t>ReLU</m:t>
            </m:r>
            <m:d>
              <m:dPr>
                <m:ctrlPr>
                  <w:rPr>
                    <w:rFonts w:ascii="Cambria Math" w:hAnsi="Cambria Math"/>
                    <w:i/>
                    <w:color w:val="000000" w:themeColor="text1"/>
                    <w:lang w:eastAsia="zh-CN"/>
                  </w:rPr>
                </m:ctrlPr>
              </m:dPr>
              <m:e>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S</m:t>
                    </m:r>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f>
                  <m:fPr>
                    <m:ctrlPr>
                      <w:rPr>
                        <w:rFonts w:ascii="Cambria Math" w:hAnsi="Cambria Math"/>
                        <w:i/>
                        <w:color w:val="000000" w:themeColor="text1"/>
                        <w:lang w:eastAsia="zh-CN"/>
                      </w:rPr>
                    </m:ctrlPr>
                  </m:fPr>
                  <m:num>
                    <m:r>
                      <w:rPr>
                        <w:rFonts w:ascii="Cambria Math" w:hAnsi="Cambria Math"/>
                        <w:color w:val="000000" w:themeColor="text1"/>
                      </w:rPr>
                      <m:t>∂</m:t>
                    </m:r>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j</m:t>
                        </m:r>
                      </m:sub>
                      <m:sup>
                        <m:r>
                          <w:rPr>
                            <w:rFonts w:ascii="Cambria Math" w:hAnsi="Cambria Math"/>
                            <w:color w:val="000000" w:themeColor="text1"/>
                            <w:lang w:eastAsia="zh-CN"/>
                          </w:rPr>
                          <m:t>(c)</m:t>
                        </m:r>
                      </m:sup>
                    </m:sSubSup>
                  </m:num>
                  <m:den>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j</m:t>
                        </m:r>
                      </m:sub>
                      <m:sup>
                        <m:r>
                          <w:rPr>
                            <w:rFonts w:ascii="Cambria Math" w:hAnsi="Cambria Math"/>
                            <w:color w:val="000000" w:themeColor="text1"/>
                          </w:rPr>
                          <m:t>(i)</m:t>
                        </m:r>
                      </m:sup>
                    </m:sSubSup>
                  </m:den>
                </m:f>
              </m:e>
            </m:d>
          </m:e>
        </m:nary>
      </m:oMath>
      <w:r w:rsidR="00F52713" w:rsidRPr="00C5561F">
        <w:rPr>
          <w:color w:val="000000" w:themeColor="text1"/>
          <w:lang w:eastAsia="zh-CN"/>
        </w:rPr>
        <w:t>,</w:t>
      </w:r>
    </w:p>
    <w:p w14:paraId="08556FA8" w14:textId="2A5227AB" w:rsidR="00FD7D65" w:rsidRPr="00C5561F" w:rsidRDefault="00F52713" w:rsidP="00C5561F">
      <w:pPr>
        <w:jc w:val="both"/>
        <w:rPr>
          <w:color w:val="000000" w:themeColor="text1"/>
          <w:lang w:eastAsia="zh-CN"/>
        </w:rPr>
      </w:pPr>
      <w:proofErr w:type="gramStart"/>
      <w:r w:rsidRPr="00C5561F">
        <w:rPr>
          <w:color w:val="000000" w:themeColor="text1"/>
          <w:lang w:eastAsia="zh-CN"/>
        </w:rPr>
        <w:t>where</w:t>
      </w:r>
      <w:proofErr w:type="gramEnd"/>
      <w:r w:rsidRPr="00C5561F">
        <w:rPr>
          <w:color w:val="000000" w:themeColor="text1"/>
          <w:lang w:eastAsia="zh-CN"/>
        </w:rPr>
        <w:t xml:space="preserve"> </w:t>
      </w:r>
      <m:oMath>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S</m:t>
            </m:r>
          </m:e>
          <m:sub>
            <m:r>
              <w:rPr>
                <w:rFonts w:ascii="Cambria Math" w:hAnsi="Cambria Math"/>
                <w:color w:val="000000" w:themeColor="text1"/>
                <w:lang w:eastAsia="zh-CN"/>
              </w:rPr>
              <m:t>j</m:t>
            </m:r>
          </m:sub>
          <m:sup>
            <m:d>
              <m:dPr>
                <m:ctrlPr>
                  <w:rPr>
                    <w:rFonts w:ascii="Cambria Math" w:hAnsi="Cambria Math"/>
                    <w:i/>
                    <w:color w:val="000000" w:themeColor="text1"/>
                    <w:lang w:eastAsia="zh-CN"/>
                  </w:rPr>
                </m:ctrlPr>
              </m:dPr>
              <m:e>
                <m:r>
                  <w:rPr>
                    <w:rFonts w:ascii="Cambria Math" w:hAnsi="Cambria Math"/>
                    <w:color w:val="000000" w:themeColor="text1"/>
                    <w:lang w:eastAsia="zh-CN"/>
                  </w:rPr>
                  <m:t>i</m:t>
                </m:r>
              </m:e>
            </m:d>
          </m:sup>
        </m:sSubSup>
      </m:oMath>
      <w:r w:rsidR="00756279" w:rsidRPr="00C5561F">
        <w:rPr>
          <w:color w:val="000000" w:themeColor="text1"/>
          <w:lang w:eastAsia="zh-CN"/>
        </w:rPr>
        <w:t xml:space="preserve"> is the </w:t>
      </w:r>
      <m:oMath>
        <m:r>
          <w:rPr>
            <w:rFonts w:ascii="Cambria Math" w:hAnsi="Cambria Math"/>
            <w:color w:val="000000" w:themeColor="text1"/>
            <w:lang w:eastAsia="zh-CN"/>
          </w:rPr>
          <m:t>i</m:t>
        </m:r>
      </m:oMath>
      <w:r w:rsidR="00756279" w:rsidRPr="00C5561F">
        <w:rPr>
          <w:color w:val="000000" w:themeColor="text1"/>
          <w:lang w:eastAsia="zh-CN"/>
        </w:rPr>
        <w:t xml:space="preserve">th </w:t>
      </w:r>
      <w:r w:rsidR="00AC2D3F" w:rsidRPr="00C5561F">
        <w:rPr>
          <w:color w:val="000000" w:themeColor="text1"/>
          <w:lang w:eastAsia="zh-CN"/>
        </w:rPr>
        <w:t>element of the one-dimensional feature vector</w:t>
      </w:r>
      <w:r w:rsidR="00756279" w:rsidRPr="00C5561F">
        <w:rPr>
          <w:color w:val="000000" w:themeColor="text1"/>
          <w:lang w:eastAsia="zh-CN"/>
        </w:rPr>
        <w:t xml:space="preserve"> </w:t>
      </w:r>
      <m:oMath>
        <m:sSub>
          <m:sSubPr>
            <m:ctrlPr>
              <w:rPr>
                <w:rFonts w:ascii="Cambria Math" w:hAnsi="Cambria Math"/>
                <w:color w:val="000000" w:themeColor="text1"/>
                <w:lang w:eastAsia="zh-CN"/>
              </w:rPr>
            </m:ctrlPr>
          </m:sSubPr>
          <m:e>
            <m:r>
              <m:rPr>
                <m:sty m:val="bi"/>
              </m:rPr>
              <w:rPr>
                <w:rFonts w:ascii="Cambria Math" w:hAnsi="Cambria Math"/>
                <w:color w:val="000000" w:themeColor="text1"/>
                <w:lang w:eastAsia="zh-CN"/>
              </w:rPr>
              <m:t>S</m:t>
            </m:r>
          </m:e>
          <m:sub>
            <m:r>
              <w:rPr>
                <w:rFonts w:ascii="Cambria Math" w:hAnsi="Cambria Math"/>
                <w:color w:val="000000" w:themeColor="text1"/>
                <w:lang w:eastAsia="zh-CN"/>
              </w:rPr>
              <m:t>j</m:t>
            </m:r>
          </m:sub>
        </m:sSub>
      </m:oMath>
      <w:r w:rsidR="00784678" w:rsidRPr="00C5561F">
        <w:rPr>
          <w:color w:val="000000" w:themeColor="text1"/>
          <w:lang w:eastAsia="zh-CN"/>
        </w:rPr>
        <w:t xml:space="preserve"> </w:t>
      </w:r>
      <w:r w:rsidR="00AC2D3F" w:rsidRPr="00C5561F">
        <w:rPr>
          <w:color w:val="000000" w:themeColor="text1"/>
          <w:lang w:eastAsia="zh-CN"/>
        </w:rPr>
        <w:t>as detailed in Section 2.2.3,</w:t>
      </w:r>
      <w:r w:rsidR="00784678" w:rsidRPr="00C5561F">
        <w:rPr>
          <w:color w:val="000000" w:themeColor="text1"/>
          <w:lang w:eastAsia="zh-CN"/>
        </w:rPr>
        <w:t xml:space="preserve"> and </w:t>
      </w:r>
      <m:oMath>
        <m:sSubSup>
          <m:sSubSupPr>
            <m:ctrlPr>
              <w:rPr>
                <w:rFonts w:ascii="Cambria Math" w:hAnsi="Cambria Math"/>
                <w:i/>
                <w:color w:val="000000" w:themeColor="text1"/>
                <w:lang w:eastAsia="zh-CN"/>
              </w:rPr>
            </m:ctrlPr>
          </m:sSubSupPr>
          <m:e>
            <m:acc>
              <m:accPr>
                <m:ctrlPr>
                  <w:rPr>
                    <w:rFonts w:ascii="Cambria Math" w:hAnsi="Cambria Math"/>
                    <w:i/>
                    <w:color w:val="000000" w:themeColor="text1"/>
                    <w:lang w:eastAsia="zh-CN"/>
                  </w:rPr>
                </m:ctrlPr>
              </m:accPr>
              <m:e>
                <m:r>
                  <w:rPr>
                    <w:rFonts w:ascii="Cambria Math" w:hAnsi="Cambria Math"/>
                    <w:color w:val="000000" w:themeColor="text1"/>
                    <w:lang w:eastAsia="zh-CN"/>
                  </w:rPr>
                  <m:t>y</m:t>
                </m:r>
              </m:e>
            </m:acc>
          </m:e>
          <m:sub>
            <m:r>
              <w:rPr>
                <w:rFonts w:ascii="Cambria Math" w:hAnsi="Cambria Math"/>
                <w:color w:val="000000" w:themeColor="text1"/>
                <w:lang w:eastAsia="zh-CN"/>
              </w:rPr>
              <m:t>j</m:t>
            </m:r>
          </m:sub>
          <m:sup>
            <m:r>
              <w:rPr>
                <w:rFonts w:ascii="Cambria Math" w:hAnsi="Cambria Math"/>
                <w:color w:val="000000" w:themeColor="text1"/>
                <w:lang w:eastAsia="zh-CN"/>
              </w:rPr>
              <m:t>(c)</m:t>
            </m:r>
          </m:sup>
        </m:sSubSup>
      </m:oMath>
      <w:r w:rsidR="00784678" w:rsidRPr="00C5561F">
        <w:rPr>
          <w:color w:val="000000" w:themeColor="text1"/>
          <w:lang w:eastAsia="zh-CN"/>
        </w:rPr>
        <w:t xml:space="preserve"> </w:t>
      </w:r>
      <w:r w:rsidR="00AC2D3F" w:rsidRPr="00C5561F">
        <w:rPr>
          <w:color w:val="000000" w:themeColor="text1"/>
          <w:lang w:eastAsia="zh-CN"/>
        </w:rPr>
        <w:t xml:space="preserve">denotes the predicted probability that sample </w:t>
      </w:r>
      <m:oMath>
        <m:r>
          <w:rPr>
            <w:rFonts w:ascii="Cambria Math" w:hAnsi="Cambria Math"/>
            <w:color w:val="000000" w:themeColor="text1"/>
            <w:lang w:eastAsia="zh-CN"/>
          </w:rPr>
          <m:t>j</m:t>
        </m:r>
      </m:oMath>
      <w:r w:rsidR="00784678" w:rsidRPr="00C5561F">
        <w:rPr>
          <w:color w:val="000000" w:themeColor="text1"/>
          <w:lang w:eastAsia="zh-CN"/>
        </w:rPr>
        <w:t xml:space="preserve"> </w:t>
      </w:r>
      <w:r w:rsidR="00AC2D3F" w:rsidRPr="00C5561F">
        <w:rPr>
          <w:color w:val="000000" w:themeColor="text1"/>
          <w:lang w:eastAsia="zh-CN"/>
        </w:rPr>
        <w:t xml:space="preserve">belongs to class </w:t>
      </w:r>
      <m:oMath>
        <m:r>
          <w:rPr>
            <w:rFonts w:ascii="Cambria Math" w:hAnsi="Cambria Math"/>
            <w:color w:val="000000" w:themeColor="text1"/>
            <w:lang w:eastAsia="zh-CN"/>
          </w:rPr>
          <m:t>c</m:t>
        </m:r>
      </m:oMath>
      <w:r w:rsidR="00784678" w:rsidRPr="00C5561F">
        <w:rPr>
          <w:color w:val="000000" w:themeColor="text1"/>
          <w:lang w:eastAsia="zh-CN"/>
        </w:rPr>
        <w:t xml:space="preserve">. </w:t>
      </w:r>
    </w:p>
    <w:p w14:paraId="038C1209" w14:textId="482EB707" w:rsidR="00FD7D65" w:rsidRPr="00C5561F" w:rsidRDefault="00C5561F" w:rsidP="00C5561F">
      <w:pPr>
        <w:jc w:val="both"/>
        <w:rPr>
          <w:color w:val="000000" w:themeColor="text1"/>
          <w:lang w:eastAsia="zh-CN"/>
        </w:rPr>
      </w:pPr>
      <w:r w:rsidRPr="00C5561F">
        <w:rPr>
          <w:color w:val="000000" w:themeColor="text1"/>
          <w:lang w:eastAsia="zh-CN"/>
        </w:rPr>
        <w:t xml:space="preserve">In Section 4.4, we will delve into the top four genes that </w:t>
      </w:r>
      <w:r w:rsidR="007700FD">
        <w:rPr>
          <w:color w:val="000000" w:themeColor="text1"/>
          <w:lang w:eastAsia="zh-CN"/>
        </w:rPr>
        <w:t>receive</w:t>
      </w:r>
      <w:r w:rsidR="007700FD" w:rsidRPr="00C5561F">
        <w:rPr>
          <w:color w:val="000000" w:themeColor="text1"/>
          <w:lang w:eastAsia="zh-CN"/>
        </w:rPr>
        <w:t xml:space="preserve"> </w:t>
      </w:r>
      <w:r w:rsidRPr="00C5561F">
        <w:rPr>
          <w:color w:val="000000" w:themeColor="text1"/>
          <w:lang w:eastAsia="zh-CN"/>
        </w:rPr>
        <w:t xml:space="preserve">the most attention from the model. It is crucial to underline that the attention scores, </w:t>
      </w:r>
      <m:oMath>
        <m:sSubSup>
          <m:sSubSupPr>
            <m:ctrlPr>
              <w:rPr>
                <w:rFonts w:ascii="Cambria Math" w:hAnsi="Cambria Math"/>
                <w:i/>
                <w:color w:val="000000" w:themeColor="text1"/>
                <w:lang w:eastAsia="zh-CN"/>
              </w:rPr>
            </m:ctrlPr>
          </m:sSubSupPr>
          <m:e>
            <m:r>
              <w:rPr>
                <w:rFonts w:ascii="Cambria Math" w:hAnsi="Cambria Math"/>
                <w:color w:val="000000" w:themeColor="text1"/>
                <w:lang w:eastAsia="zh-CN"/>
              </w:rPr>
              <m:t>α</m:t>
            </m:r>
          </m:e>
          <m:sub>
            <m:r>
              <w:rPr>
                <w:rFonts w:ascii="Cambria Math" w:hAnsi="Cambria Math"/>
                <w:color w:val="000000" w:themeColor="text1"/>
                <w:lang w:eastAsia="zh-CN"/>
              </w:rPr>
              <m:t>c</m:t>
            </m:r>
          </m:sub>
          <m:sup>
            <m:d>
              <m:dPr>
                <m:ctrlPr>
                  <w:rPr>
                    <w:rFonts w:ascii="Cambria Math" w:hAnsi="Cambria Math"/>
                    <w:color w:val="000000" w:themeColor="text1"/>
                    <w:lang w:eastAsia="zh-CN"/>
                  </w:rPr>
                </m:ctrlPr>
              </m:dPr>
              <m:e>
                <m:r>
                  <m:rPr>
                    <m:sty m:val="p"/>
                  </m:rPr>
                  <w:rPr>
                    <w:rFonts w:ascii="Cambria Math" w:hAnsi="Cambria Math"/>
                    <w:color w:val="000000" w:themeColor="text1"/>
                    <w:lang w:eastAsia="zh-CN"/>
                  </w:rPr>
                  <m:t>i</m:t>
                </m:r>
              </m:e>
            </m:d>
          </m:sup>
        </m:sSubSup>
      </m:oMath>
      <w:r w:rsidRPr="00C5561F">
        <w:rPr>
          <w:color w:val="000000" w:themeColor="text1"/>
          <w:lang w:eastAsia="zh-CN"/>
        </w:rPr>
        <w:t xml:space="preserve"> do not directly indicate whether the expression of these genes is increased or decreased in the context of class C cancer; rather, these scores highlight the genes</w:t>
      </w:r>
      <w:r w:rsidR="00DB2365">
        <w:rPr>
          <w:color w:val="000000" w:themeColor="text1"/>
          <w:lang w:eastAsia="zh-CN"/>
        </w:rPr>
        <w:t>’</w:t>
      </w:r>
      <w:r w:rsidRPr="00C5561F">
        <w:rPr>
          <w:color w:val="000000" w:themeColor="text1"/>
          <w:lang w:eastAsia="zh-CN"/>
        </w:rPr>
        <w:t xml:space="preserve"> relevance to the model</w:t>
      </w:r>
      <w:r w:rsidR="00DB2365">
        <w:rPr>
          <w:color w:val="000000" w:themeColor="text1"/>
          <w:lang w:eastAsia="zh-CN"/>
        </w:rPr>
        <w:t>’</w:t>
      </w:r>
      <w:r w:rsidRPr="00C5561F">
        <w:rPr>
          <w:color w:val="000000" w:themeColor="text1"/>
          <w:lang w:eastAsia="zh-CN"/>
        </w:rPr>
        <w:t>s classification decisions. This nuanced approach to model explanation not only enhances our understanding of the algorithm</w:t>
      </w:r>
      <w:r w:rsidR="00DB2365">
        <w:rPr>
          <w:color w:val="000000" w:themeColor="text1"/>
          <w:lang w:eastAsia="zh-CN"/>
        </w:rPr>
        <w:t>’</w:t>
      </w:r>
      <w:r w:rsidRPr="00C5561F">
        <w:rPr>
          <w:color w:val="000000" w:themeColor="text1"/>
          <w:lang w:eastAsia="zh-CN"/>
        </w:rPr>
        <w:t>s operation but also paves the way for more informed interpretations of the genetic underpinnings of cancer.</w:t>
      </w:r>
    </w:p>
    <w:p w14:paraId="4CD31A06" w14:textId="3432C5AD" w:rsidR="00100073" w:rsidRPr="00100073" w:rsidRDefault="00100073" w:rsidP="00100073">
      <w:r w:rsidRPr="00100073">
        <w:t xml:space="preserve">To mitigate the issue of overfitting, we employed a bootstrapping approach, conducting 10 iterations during the model testing phase. </w:t>
      </w:r>
      <w:r w:rsidR="00897FB6">
        <w:t xml:space="preserve">We randomly selected </w:t>
      </w:r>
      <w:r w:rsidR="00750241">
        <w:t xml:space="preserve">60% of the data as the </w:t>
      </w:r>
      <w:r w:rsidR="00750241" w:rsidRPr="00100073">
        <w:t>training set, ensuring that no category contained fewer than 10 data points</w:t>
      </w:r>
      <w:r w:rsidR="00750241">
        <w:t xml:space="preserve">;  20% </w:t>
      </w:r>
      <w:r w:rsidR="00B112C0">
        <w:t>was us</w:t>
      </w:r>
      <w:r w:rsidR="00750241" w:rsidRPr="00750241">
        <w:t xml:space="preserve">ed as a validation set for determining </w:t>
      </w:r>
      <w:proofErr w:type="spellStart"/>
      <w:r w:rsidR="00750241" w:rsidRPr="00750241">
        <w:t>hyperparameters</w:t>
      </w:r>
      <w:proofErr w:type="spellEnd"/>
      <w:r w:rsidR="00750241" w:rsidRPr="00750241">
        <w:t xml:space="preserve"> and training cessation criteria</w:t>
      </w:r>
      <w:r w:rsidR="00750241">
        <w:t xml:space="preserve">. The remaining </w:t>
      </w:r>
      <w:r w:rsidR="00897FB6">
        <w:t>20% of the data for each iteration</w:t>
      </w:r>
      <w:r w:rsidRPr="00100073">
        <w:t xml:space="preserve"> serve</w:t>
      </w:r>
      <w:r w:rsidR="00750241">
        <w:t>d</w:t>
      </w:r>
      <w:r w:rsidRPr="00100073">
        <w:t xml:space="preserve"> as the testing data. The composition of the test set was designed to mirror the overall dataset, maintaining a consistent proportion of data points across each category.</w:t>
      </w:r>
    </w:p>
    <w:p w14:paraId="21FA4045" w14:textId="77777777" w:rsidR="00A8190F" w:rsidRDefault="00A8190F" w:rsidP="00A8190F">
      <w:pPr>
        <w:pStyle w:val="Heading1"/>
        <w:numPr>
          <w:ilvl w:val="0"/>
          <w:numId w:val="3"/>
        </w:numPr>
        <w:spacing w:before="120" w:after="120" w:line="240" w:lineRule="auto"/>
        <w:rPr>
          <w:rFonts w:ascii="Times New Roman" w:hAnsi="Times New Roman" w:cs="Times New Roman"/>
          <w:b/>
          <w:bCs/>
          <w:color w:val="000000" w:themeColor="text1"/>
        </w:rPr>
      </w:pPr>
      <w:r w:rsidRPr="0091036D">
        <w:rPr>
          <w:rFonts w:ascii="Times New Roman" w:hAnsi="Times New Roman" w:cs="Times New Roman"/>
          <w:b/>
          <w:bCs/>
          <w:color w:val="000000" w:themeColor="text1"/>
        </w:rPr>
        <w:t>Results</w:t>
      </w:r>
      <w:bookmarkStart w:id="8" w:name="_GoBack"/>
      <w:bookmarkEnd w:id="8"/>
    </w:p>
    <w:p w14:paraId="59824358" w14:textId="0357AA69" w:rsidR="000959E0" w:rsidRDefault="00A8190F" w:rsidP="00E106DF">
      <w:pPr>
        <w:jc w:val="both"/>
        <w:rPr>
          <w:lang w:eastAsia="zh-CN"/>
        </w:rPr>
      </w:pPr>
      <w:r>
        <w:t>In this section, we will discuss the performance of classification result</w:t>
      </w:r>
      <w:r w:rsidR="00273064">
        <w:t>s, gene cluster results</w:t>
      </w:r>
      <w:r>
        <w:t xml:space="preserve"> (the ability to </w:t>
      </w:r>
      <w:r>
        <w:rPr>
          <w:lang w:eastAsia="zh-CN"/>
        </w:rPr>
        <w:t xml:space="preserve">push the related gene closer and </w:t>
      </w:r>
      <w:r w:rsidR="00627DE9" w:rsidRPr="00627DE9">
        <w:rPr>
          <w:lang w:eastAsia="zh-CN"/>
        </w:rPr>
        <w:t>vice versa</w:t>
      </w:r>
      <w:r>
        <w:rPr>
          <w:lang w:eastAsia="zh-CN"/>
        </w:rPr>
        <w:t xml:space="preserve">), analysis </w:t>
      </w:r>
      <w:r w:rsidR="006D6163">
        <w:rPr>
          <w:lang w:eastAsia="zh-CN"/>
        </w:rPr>
        <w:t>of the related gene for each tumor class based on the attention score of the global gate pooling,</w:t>
      </w:r>
      <w:r>
        <w:rPr>
          <w:lang w:eastAsia="zh-CN"/>
        </w:rPr>
        <w:t xml:space="preserve"> and the ablation study. We run our model in V100-16GB GPU, without additional instructions, we set the </w:t>
      </w:r>
      <w:proofErr w:type="spellStart"/>
      <w:r>
        <w:rPr>
          <w:lang w:eastAsia="zh-CN"/>
        </w:rPr>
        <w:t>hyper</w:t>
      </w:r>
      <w:r w:rsidR="00855B75">
        <w:rPr>
          <w:lang w:eastAsia="zh-CN"/>
        </w:rPr>
        <w:t>parameters</w:t>
      </w:r>
      <w:proofErr w:type="spellEnd"/>
      <w:r w:rsidR="00855B75">
        <w:rPr>
          <w:lang w:eastAsia="zh-CN"/>
        </w:rPr>
        <w:t xml:space="preserve"> as batch size is 8, learning rate i</w:t>
      </w:r>
      <w:r>
        <w:rPr>
          <w:lang w:eastAsia="zh-CN"/>
        </w:rPr>
        <w:t xml:space="preserve">s 0.0001, use step learning rate decay with step size is </w:t>
      </w:r>
      <w:r w:rsidR="00AB4049">
        <w:rPr>
          <w:lang w:eastAsia="zh-CN"/>
        </w:rPr>
        <w:t>two</w:t>
      </w:r>
      <w:r>
        <w:rPr>
          <w:lang w:eastAsia="zh-CN"/>
        </w:rPr>
        <w:t xml:space="preserve"> and </w:t>
      </w:r>
      <w:r w:rsidRPr="006130D9">
        <w:rPr>
          <w:lang w:eastAsia="zh-CN"/>
        </w:rPr>
        <w:t>multiplicative factor</w:t>
      </w:r>
      <w:r>
        <w:rPr>
          <w:lang w:eastAsia="zh-CN"/>
        </w:rPr>
        <w:t xml:space="preserve"> is 0.5. We </w:t>
      </w:r>
      <w:proofErr w:type="gramStart"/>
      <w:r>
        <w:rPr>
          <w:lang w:eastAsia="zh-CN"/>
        </w:rPr>
        <w:t xml:space="preserve">set </w:t>
      </w:r>
      <w:proofErr w:type="gramEnd"/>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2</m:t>
            </m:r>
          </m:sub>
        </m:sSub>
        <m:r>
          <w:rPr>
            <w:rFonts w:ascii="Cambria Math" w:hAnsi="Cambria Math"/>
            <w:lang w:eastAsia="zh-CN"/>
          </w:rPr>
          <m:t>=0.001</m:t>
        </m:r>
      </m:oMath>
      <w:r>
        <w:rPr>
          <w:lang w:eastAsia="zh-CN"/>
        </w:rPr>
        <w:t>.</w:t>
      </w:r>
      <w:r w:rsidR="005A34E8">
        <w:rPr>
          <w:lang w:eastAsia="zh-CN"/>
        </w:rPr>
        <w:t xml:space="preserve"> </w:t>
      </w:r>
    </w:p>
    <w:p w14:paraId="6E884C7B" w14:textId="47B64CF5" w:rsidR="00AD5F8B" w:rsidRPr="00AD5F8B" w:rsidRDefault="00A8190F" w:rsidP="00194247">
      <w:pPr>
        <w:pStyle w:val="Heading2"/>
        <w:numPr>
          <w:ilvl w:val="1"/>
          <w:numId w:val="3"/>
        </w:numPr>
        <w:spacing w:before="120" w:after="120" w:line="240" w:lineRule="auto"/>
        <w:jc w:val="both"/>
        <w:rPr>
          <w:rFonts w:ascii="Times New Roman" w:hAnsi="Times New Roman" w:cs="Times New Roman"/>
          <w:b/>
          <w:bCs/>
          <w:color w:val="000000" w:themeColor="text1"/>
          <w:sz w:val="24"/>
          <w:szCs w:val="24"/>
        </w:rPr>
      </w:pPr>
      <w:r w:rsidRPr="00AD5F8B">
        <w:rPr>
          <w:rFonts w:ascii="Times New Roman" w:hAnsi="Times New Roman" w:cs="Times New Roman"/>
          <w:b/>
          <w:bCs/>
          <w:color w:val="000000" w:themeColor="text1"/>
          <w:sz w:val="24"/>
          <w:szCs w:val="24"/>
        </w:rPr>
        <w:t>Classification result</w:t>
      </w:r>
    </w:p>
    <w:p w14:paraId="2F8951C5" w14:textId="54761B2D" w:rsidR="00297BD3" w:rsidRDefault="00297BD3" w:rsidP="00194247">
      <w:pPr>
        <w:jc w:val="both"/>
      </w:pPr>
      <w:r>
        <w:t xml:space="preserve">In this study, we explore the landscape of tumor classification by comparing various deep learning methodologies. Given the heterogeneity in network structures, we categorize these approaches into four </w:t>
      </w:r>
      <w:r>
        <w:lastRenderedPageBreak/>
        <w:t xml:space="preserve">distinct types and select a representative method from each for evaluation on our dataset. The absence of a universal benchmark dataset for tumor classification complicates direct comparisons across studies, as each employs different datasets for performance evaluation. </w:t>
      </w:r>
      <w:r w:rsidR="00891DED" w:rsidRPr="00891DED">
        <w:t xml:space="preserve"> Therefore, we reconstructed all the methods we selected, trained them on our dataset, and then tested them on the same cohort.</w:t>
      </w:r>
      <w:r w:rsidR="00891DED">
        <w:t xml:space="preserve"> </w:t>
      </w:r>
      <w:r w:rsidR="00BF64B5">
        <w:t>The</w:t>
      </w:r>
      <w:r>
        <w:t xml:space="preserve"> discernible performance disparities can offer insights into the efficacy of modeling gene expression data as point clouds.</w:t>
      </w:r>
    </w:p>
    <w:p w14:paraId="65F3868E" w14:textId="4201628A" w:rsidR="00297BD3" w:rsidRDefault="00297BD3" w:rsidP="00194247">
      <w:pPr>
        <w:jc w:val="both"/>
      </w:pPr>
      <w:r>
        <w:t xml:space="preserve">Notably, TOSICA </w:t>
      </w:r>
      <w:r>
        <w:fldChar w:fldCharType="begin"/>
      </w:r>
      <w:r w:rsidR="00B674B4">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fldChar w:fldCharType="separate"/>
      </w:r>
      <w:r w:rsidR="00B674B4">
        <w:rPr>
          <w:noProof/>
        </w:rPr>
        <w:t>[25]</w:t>
      </w:r>
      <w:r>
        <w:fldChar w:fldCharType="end"/>
      </w:r>
      <w:r>
        <w:t xml:space="preserve"> is recognized as the state-of-the-art method for single-cell annotation. By juxtaposing its performance with </w:t>
      </w:r>
      <w:r w:rsidR="00712E3F">
        <w:t xml:space="preserve">our </w:t>
      </w:r>
      <w:proofErr w:type="gramStart"/>
      <w:r w:rsidR="00712E3F">
        <w:t>model's</w:t>
      </w:r>
      <w:proofErr w:type="gramEnd"/>
      <w:r>
        <w:t>, we aim to underscore our approach</w:t>
      </w:r>
      <w:r w:rsidR="00DB2365">
        <w:t>’</w:t>
      </w:r>
      <w:r>
        <w:t xml:space="preserve">s merits, particularly in the context of smaller datasets. For this comparison, we chose one model from each of the four network structure categories outlined in Section 2: CNN </w:t>
      </w:r>
      <w:r>
        <w:fldChar w:fldCharType="begin"/>
      </w:r>
      <w:r w:rsidR="00B674B4">
        <w:instrText xml:space="preserve"> ADDIN EN.CITE &lt;EndNote&gt;&lt;Cite&gt;&lt;Author&gt;Shon&lt;/Author&gt;&lt;Year&gt;2019&lt;/Year&gt;&lt;RecNum&gt;36&lt;/RecNum&gt;&lt;DisplayText&gt;[22]&lt;/DisplayText&gt;&lt;record&gt;&lt;rec-number&gt;36&lt;/rec-number&gt;&lt;foreign-keys&gt;&lt;key app="EN" db-id="ze5r0wv05vprvkevaznxt20zezsazas2a299" timestamp="1705421709"&gt;36&lt;/key&gt;&lt;/foreign-keys&gt;&lt;ref-type name="Journal Article"&gt;17&lt;/ref-type&gt;&lt;contributors&gt;&lt;authors&gt;&lt;author&gt;Shon, Ho Sun&lt;/author&gt;&lt;author&gt;Yi, YearnGui&lt;/author&gt;&lt;author&gt;Kim, Kyoung Ok&lt;/author&gt;&lt;author&gt;Cha, Eun-Jong&lt;/author&gt;&lt;author&gt;Kim, Kyung-Ah&lt;/author&gt;&lt;/authors&gt;&lt;/contributors&gt;&lt;titles&gt;&lt;title&gt;Classification of stomach cancer gene expression data using CNN algorithm of deep learning&lt;/title&gt;&lt;secondary-title&gt;Journal of Biomedical and Translational Research&lt;/secondary-title&gt;&lt;/titles&gt;&lt;periodical&gt;&lt;full-title&gt;Journal of Biomedical and Translational Research&lt;/full-title&gt;&lt;/periodical&gt;&lt;pages&gt;15-20&lt;/pages&gt;&lt;volume&gt;20&lt;/volume&gt;&lt;number&gt;1&lt;/number&gt;&lt;dates&gt;&lt;year&gt;2019&lt;/year&gt;&lt;/dates&gt;&lt;isbn&gt;2508-139X&lt;/isbn&gt;&lt;urls&gt;&lt;/urls&gt;&lt;/record&gt;&lt;/Cite&gt;&lt;/EndNote&gt;</w:instrText>
      </w:r>
      <w:r>
        <w:fldChar w:fldCharType="separate"/>
      </w:r>
      <w:r w:rsidR="00B674B4">
        <w:rPr>
          <w:noProof/>
        </w:rPr>
        <w:t>[22]</w:t>
      </w:r>
      <w:r>
        <w:fldChar w:fldCharType="end"/>
      </w:r>
      <w:r>
        <w:t xml:space="preserve">, </w:t>
      </w:r>
      <w:r>
        <w:rPr>
          <w:rFonts w:hint="eastAsia"/>
          <w:lang w:eastAsia="zh-CN"/>
        </w:rPr>
        <w:t>A</w:t>
      </w:r>
      <w:r>
        <w:t xml:space="preserve">NN </w:t>
      </w:r>
      <w:r>
        <w:fldChar w:fldCharType="begin"/>
      </w:r>
      <w:r>
        <w:instrText xml:space="preserve"> ADDIN EN.CITE &lt;EndNote&gt;&lt;Cite&gt;&lt;Author&gt;Urda&lt;/Author&gt;&lt;Year&gt;2017&lt;/Year&gt;&lt;RecNum&gt;37&lt;/RecNum&gt;&lt;DisplayText&gt;[8]&lt;/DisplayText&gt;&lt;record&gt;&lt;rec-number&gt;37&lt;/rec-number&gt;&lt;foreign-keys&gt;&lt;key app="EN" db-id="ze5r0wv05vprvkevaznxt20zezsazas2a299" timestamp="1705422152"&gt;37&lt;/key&gt;&lt;/foreign-keys&gt;&lt;ref-type name="Conference Proceedings"&gt;10&lt;/ref-type&gt;&lt;contributors&gt;&lt;authors&gt;&lt;author&gt;Urda, Daniel&lt;/author&gt;&lt;author&gt;Montes-Torres, Julio&lt;/author&gt;&lt;author&gt;Moreno, Fernando&lt;/author&gt;&lt;author&gt;Franco, Leonardo&lt;/author&gt;&lt;author&gt;Jerez, José M&lt;/author&gt;&lt;/authors&gt;&lt;/contributors&gt;&lt;titles&gt;&lt;title&gt;Deep learning to analyze RNA-seq gene expression data&lt;/title&gt;&lt;secondary-title&gt;Advances in Computational Intelligence: 14th International Work-Conference on Artificial Neural Networks, IWANN 2017, Cadiz, Spain, June 14-16, 2017, Proceedings, Part II 14&lt;/secondary-title&gt;&lt;/titles&gt;&lt;pages&gt;50-59&lt;/pages&gt;&lt;dates&gt;&lt;year&gt;2017&lt;/year&gt;&lt;/dates&gt;&lt;publisher&gt;Springer&lt;/publisher&gt;&lt;isbn&gt;3319591460&lt;/isbn&gt;&lt;urls&gt;&lt;/urls&gt;&lt;/record&gt;&lt;/Cite&gt;&lt;/EndNote&gt;</w:instrText>
      </w:r>
      <w:r>
        <w:fldChar w:fldCharType="separate"/>
      </w:r>
      <w:r>
        <w:rPr>
          <w:noProof/>
        </w:rPr>
        <w:t>[8]</w:t>
      </w:r>
      <w:r>
        <w:fldChar w:fldCharType="end"/>
      </w:r>
      <w:r>
        <w:t>,</w:t>
      </w:r>
      <w:r w:rsidRPr="002C1E34">
        <w:t xml:space="preserve"> </w:t>
      </w:r>
      <w:r>
        <w:t xml:space="preserve">SSAE </w:t>
      </w:r>
      <w:r>
        <w:fldChar w:fldCharType="begin"/>
      </w:r>
      <w:r>
        <w:instrText xml:space="preserve"> ADDIN EN.CITE &lt;EndNote&gt;&lt;Cite&gt;&lt;Author&gt;Xiao&lt;/Author&gt;&lt;Year&gt;2018&lt;/Year&gt;&lt;RecNum&gt;38&lt;/RecNum&gt;&lt;DisplayText&gt;[9]&lt;/DisplayText&gt;&lt;record&gt;&lt;rec-number&gt;38&lt;/rec-number&gt;&lt;foreign-keys&gt;&lt;key app="EN" db-id="ze5r0wv05vprvkevaznxt20zezsazas2a299" timestamp="1705422501"&gt;38&lt;/key&gt;&lt;/foreign-keys&gt;&lt;ref-type name="Journal Article"&gt;17&lt;/ref-type&gt;&lt;contributors&gt;&lt;authors&gt;&lt;author&gt;Xiao, Yawen&lt;/author&gt;&lt;author&gt;Wu, Jun&lt;/author&gt;&lt;author&gt;Lin, Zongli&lt;/author&gt;&lt;author&gt;Zhao, Xiaodong&lt;/author&gt;&lt;/authors&gt;&lt;/contributors&gt;&lt;titles&gt;&lt;title&gt;A semi-supervised deep learning method based on stacked sparse auto-encoder for cancer prediction using RNA-seq data&lt;/title&gt;&lt;secondary-title&gt;Computer methods and programs in biomedicine&lt;/secondary-title&gt;&lt;/titles&gt;&lt;periodical&gt;&lt;full-title&gt;Computer methods and programs in biomedicine&lt;/full-title&gt;&lt;/periodical&gt;&lt;pages&gt;99-105&lt;/pages&gt;&lt;volume&gt;166&lt;/volume&gt;&lt;dates&gt;&lt;year&gt;2018&lt;/year&gt;&lt;/dates&gt;&lt;isbn&gt;0169-2607&lt;/isbn&gt;&lt;urls&gt;&lt;/urls&gt;&lt;/record&gt;&lt;/Cite&gt;&lt;/EndNote&gt;</w:instrText>
      </w:r>
      <w:r>
        <w:fldChar w:fldCharType="separate"/>
      </w:r>
      <w:r>
        <w:rPr>
          <w:noProof/>
        </w:rPr>
        <w:t>[9]</w:t>
      </w:r>
      <w:r>
        <w:fldChar w:fldCharType="end"/>
      </w:r>
      <w:r>
        <w:t xml:space="preserve">, and TOSICA </w:t>
      </w:r>
      <w:r>
        <w:fldChar w:fldCharType="begin"/>
      </w:r>
      <w:r w:rsidR="00B674B4">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fldChar w:fldCharType="separate"/>
      </w:r>
      <w:r w:rsidR="00B674B4">
        <w:rPr>
          <w:noProof/>
        </w:rPr>
        <w:t>[25]</w:t>
      </w:r>
      <w:r>
        <w:fldChar w:fldCharType="end"/>
      </w:r>
      <w:r>
        <w:t xml:space="preserve">. Due to the unavailability of code in the publications for CNN </w:t>
      </w:r>
      <w:r>
        <w:fldChar w:fldCharType="begin"/>
      </w:r>
      <w:r w:rsidR="00B674B4">
        <w:instrText xml:space="preserve"> ADDIN EN.CITE &lt;EndNote&gt;&lt;Cite&gt;&lt;Author&gt;Shon&lt;/Author&gt;&lt;Year&gt;2019&lt;/Year&gt;&lt;RecNum&gt;36&lt;/RecNum&gt;&lt;DisplayText&gt;[22]&lt;/DisplayText&gt;&lt;record&gt;&lt;rec-number&gt;36&lt;/rec-number&gt;&lt;foreign-keys&gt;&lt;key app="EN" db-id="ze5r0wv05vprvkevaznxt20zezsazas2a299" timestamp="1705421709"&gt;36&lt;/key&gt;&lt;/foreign-keys&gt;&lt;ref-type name="Journal Article"&gt;17&lt;/ref-type&gt;&lt;contributors&gt;&lt;authors&gt;&lt;author&gt;Shon, Ho Sun&lt;/author&gt;&lt;author&gt;Yi, YearnGui&lt;/author&gt;&lt;author&gt;Kim, Kyoung Ok&lt;/author&gt;&lt;author&gt;Cha, Eun-Jong&lt;/author&gt;&lt;author&gt;Kim, Kyung-Ah&lt;/author&gt;&lt;/authors&gt;&lt;/contributors&gt;&lt;titles&gt;&lt;title&gt;Classification of stomach cancer gene expression data using CNN algorithm of deep learning&lt;/title&gt;&lt;secondary-title&gt;Journal of Biomedical and Translational Research&lt;/secondary-title&gt;&lt;/titles&gt;&lt;periodical&gt;&lt;full-title&gt;Journal of Biomedical and Translational Research&lt;/full-title&gt;&lt;/periodical&gt;&lt;pages&gt;15-20&lt;/pages&gt;&lt;volume&gt;20&lt;/volume&gt;&lt;number&gt;1&lt;/number&gt;&lt;dates&gt;&lt;year&gt;2019&lt;/year&gt;&lt;/dates&gt;&lt;isbn&gt;2508-139X&lt;/isbn&gt;&lt;urls&gt;&lt;/urls&gt;&lt;/record&gt;&lt;/Cite&gt;&lt;/EndNote&gt;</w:instrText>
      </w:r>
      <w:r>
        <w:fldChar w:fldCharType="separate"/>
      </w:r>
      <w:r w:rsidR="00B674B4">
        <w:rPr>
          <w:noProof/>
        </w:rPr>
        <w:t>[22]</w:t>
      </w:r>
      <w:r>
        <w:fldChar w:fldCharType="end"/>
      </w:r>
      <w:r>
        <w:t xml:space="preserve">, </w:t>
      </w:r>
      <w:r>
        <w:rPr>
          <w:rFonts w:hint="eastAsia"/>
          <w:lang w:eastAsia="zh-CN"/>
        </w:rPr>
        <w:t>A</w:t>
      </w:r>
      <w:r>
        <w:t xml:space="preserve">NN </w:t>
      </w:r>
      <w:r>
        <w:fldChar w:fldCharType="begin"/>
      </w:r>
      <w:r>
        <w:instrText xml:space="preserve"> ADDIN EN.CITE &lt;EndNote&gt;&lt;Cite&gt;&lt;Author&gt;Urda&lt;/Author&gt;&lt;Year&gt;2017&lt;/Year&gt;&lt;RecNum&gt;37&lt;/RecNum&gt;&lt;DisplayText&gt;[8]&lt;/DisplayText&gt;&lt;record&gt;&lt;rec-number&gt;37&lt;/rec-number&gt;&lt;foreign-keys&gt;&lt;key app="EN" db-id="ze5r0wv05vprvkevaznxt20zezsazas2a299" timestamp="1705422152"&gt;37&lt;/key&gt;&lt;/foreign-keys&gt;&lt;ref-type name="Conference Proceedings"&gt;10&lt;/ref-type&gt;&lt;contributors&gt;&lt;authors&gt;&lt;author&gt;Urda, Daniel&lt;/author&gt;&lt;author&gt;Montes-Torres, Julio&lt;/author&gt;&lt;author&gt;Moreno, Fernando&lt;/author&gt;&lt;author&gt;Franco, Leonardo&lt;/author&gt;&lt;author&gt;Jerez, José M&lt;/author&gt;&lt;/authors&gt;&lt;/contributors&gt;&lt;titles&gt;&lt;title&gt;Deep learning to analyze RNA-seq gene expression data&lt;/title&gt;&lt;secondary-title&gt;Advances in Computational Intelligence: 14th International Work-Conference on Artificial Neural Networks, IWANN 2017, Cadiz, Spain, June 14-16, 2017, Proceedings, Part II 14&lt;/secondary-title&gt;&lt;/titles&gt;&lt;pages&gt;50-59&lt;/pages&gt;&lt;dates&gt;&lt;year&gt;2017&lt;/year&gt;&lt;/dates&gt;&lt;publisher&gt;Springer&lt;/publisher&gt;&lt;isbn&gt;3319591460&lt;/isbn&gt;&lt;urls&gt;&lt;/urls&gt;&lt;/record&gt;&lt;/Cite&gt;&lt;/EndNote&gt;</w:instrText>
      </w:r>
      <w:r>
        <w:fldChar w:fldCharType="separate"/>
      </w:r>
      <w:r>
        <w:rPr>
          <w:noProof/>
        </w:rPr>
        <w:t>[8]</w:t>
      </w:r>
      <w:r>
        <w:fldChar w:fldCharType="end"/>
      </w:r>
      <w:r>
        <w:t>,</w:t>
      </w:r>
      <w:r w:rsidRPr="002C1E34">
        <w:t xml:space="preserve"> </w:t>
      </w:r>
      <w:r>
        <w:t xml:space="preserve">and SSAE </w:t>
      </w:r>
      <w:r>
        <w:fldChar w:fldCharType="begin"/>
      </w:r>
      <w:r>
        <w:instrText xml:space="preserve"> ADDIN EN.CITE &lt;EndNote&gt;&lt;Cite&gt;&lt;Author&gt;Xiao&lt;/Author&gt;&lt;Year&gt;2018&lt;/Year&gt;&lt;RecNum&gt;38&lt;/RecNum&gt;&lt;DisplayText&gt;[9]&lt;/DisplayText&gt;&lt;record&gt;&lt;rec-number&gt;38&lt;/rec-number&gt;&lt;foreign-keys&gt;&lt;key app="EN" db-id="ze5r0wv05vprvkevaznxt20zezsazas2a299" timestamp="1705422501"&gt;38&lt;/key&gt;&lt;/foreign-keys&gt;&lt;ref-type name="Journal Article"&gt;17&lt;/ref-type&gt;&lt;contributors&gt;&lt;authors&gt;&lt;author&gt;Xiao, Yawen&lt;/author&gt;&lt;author&gt;Wu, Jun&lt;/author&gt;&lt;author&gt;Lin, Zongli&lt;/author&gt;&lt;author&gt;Zhao, Xiaodong&lt;/author&gt;&lt;/authors&gt;&lt;/contributors&gt;&lt;titles&gt;&lt;title&gt;A semi-supervised deep learning method based on stacked sparse auto-encoder for cancer prediction using RNA-seq data&lt;/title&gt;&lt;secondary-title&gt;Computer methods and programs in biomedicine&lt;/secondary-title&gt;&lt;/titles&gt;&lt;periodical&gt;&lt;full-title&gt;Computer methods and programs in biomedicine&lt;/full-title&gt;&lt;/periodical&gt;&lt;pages&gt;99-105&lt;/pages&gt;&lt;volume&gt;166&lt;/volume&gt;&lt;dates&gt;&lt;year&gt;2018&lt;/year&gt;&lt;/dates&gt;&lt;isbn&gt;0169-2607&lt;/isbn&gt;&lt;urls&gt;&lt;/urls&gt;&lt;/record&gt;&lt;/Cite&gt;&lt;/EndNote&gt;</w:instrText>
      </w:r>
      <w:r>
        <w:fldChar w:fldCharType="separate"/>
      </w:r>
      <w:r>
        <w:rPr>
          <w:noProof/>
        </w:rPr>
        <w:t>[9]</w:t>
      </w:r>
      <w:r>
        <w:fldChar w:fldCharType="end"/>
      </w:r>
      <w:r>
        <w:t xml:space="preserve">, we reconstructed these models based on the described architectures and </w:t>
      </w:r>
      <w:proofErr w:type="spellStart"/>
      <w:r>
        <w:t>hyperparameters</w:t>
      </w:r>
      <w:proofErr w:type="spellEnd"/>
      <w:r>
        <w:t xml:space="preserve">. While TOSICA demonstrates superior performance on extensive single-cell datasets, our proposed </w:t>
      </w:r>
      <w:proofErr w:type="spellStart"/>
      <w:r>
        <w:t>GPNet</w:t>
      </w:r>
      <w:proofErr w:type="spellEnd"/>
      <w:r>
        <w:t xml:space="preserve"> exhibits a pronounced advantage on smaller datasets.</w:t>
      </w:r>
    </w:p>
    <w:p w14:paraId="37C786AF" w14:textId="6A137E1A" w:rsidR="00297BD3" w:rsidRDefault="00297BD3" w:rsidP="00297BD3">
      <w:r w:rsidRPr="00297BD3">
        <w:rPr>
          <w:b/>
          <w:bCs/>
        </w:rPr>
        <w:t>Table 2</w:t>
      </w:r>
      <w:r>
        <w:t xml:space="preserve"> presents the classification performance metrics, where </w:t>
      </w:r>
      <w:proofErr w:type="spellStart"/>
      <w:r>
        <w:t>GPNet</w:t>
      </w:r>
      <w:proofErr w:type="spellEnd"/>
      <w:r>
        <w:t xml:space="preserve"> significantly outperforms the other models. This improvement underscores the suitability of representing gene expression data as point clouds, aligning closely with its intrinsic structure. Furthermore, incorporating inductive biases into the deep learning model enhances performance on smaller datasets. A statistical analysis confirms </w:t>
      </w:r>
      <w:proofErr w:type="spellStart"/>
      <w:r>
        <w:t>GPNet</w:t>
      </w:r>
      <w:r w:rsidR="00DB2365">
        <w:t>’</w:t>
      </w:r>
      <w:r>
        <w:t>s</w:t>
      </w:r>
      <w:proofErr w:type="spellEnd"/>
      <w:r>
        <w:t xml:space="preserve"> superiority over the second-best model, TOSICA </w:t>
      </w:r>
      <w:r>
        <w:fldChar w:fldCharType="begin"/>
      </w:r>
      <w:r w:rsidR="00B674B4">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fldChar w:fldCharType="separate"/>
      </w:r>
      <w:r w:rsidR="00B674B4">
        <w:rPr>
          <w:noProof/>
        </w:rPr>
        <w:t>[25]</w:t>
      </w:r>
      <w:r>
        <w:fldChar w:fldCharType="end"/>
      </w:r>
      <w:r>
        <w:t>, with a p-value of 0.00074 (indicating a confidence level greater than 99.9%).</w:t>
      </w:r>
    </w:p>
    <w:p w14:paraId="2C4C9145" w14:textId="69DEC9FE" w:rsidR="00A8190F" w:rsidRPr="006D2E48" w:rsidRDefault="00A8190F" w:rsidP="00A8190F">
      <w:pPr>
        <w:pStyle w:val="Caption"/>
        <w:keepNext/>
        <w:jc w:val="center"/>
        <w:rPr>
          <w:color w:val="auto"/>
        </w:rPr>
      </w:pPr>
      <w:r w:rsidRPr="00346D3F">
        <w:rPr>
          <w:b/>
          <w:bCs/>
          <w:color w:val="auto"/>
        </w:rPr>
        <w:t xml:space="preserve">Table </w:t>
      </w:r>
      <w:r>
        <w:rPr>
          <w:b/>
          <w:bCs/>
          <w:color w:val="auto"/>
        </w:rPr>
        <w:t>2</w:t>
      </w:r>
      <w:r w:rsidRPr="00346D3F">
        <w:rPr>
          <w:b/>
          <w:bCs/>
          <w:color w:val="auto"/>
        </w:rPr>
        <w:t>.</w:t>
      </w:r>
      <w:r w:rsidRPr="00346D3F">
        <w:rPr>
          <w:color w:val="auto"/>
        </w:rPr>
        <w:t xml:space="preserve"> </w:t>
      </w:r>
      <w:r>
        <w:rPr>
          <w:color w:val="auto"/>
        </w:rPr>
        <w:t>Classification result comparison for 6 tumor 10 classes</w:t>
      </w:r>
      <w:r w:rsidR="00DB2365">
        <w:rPr>
          <w:color w:val="auto"/>
        </w:rPr>
        <w:t>’</w:t>
      </w:r>
      <w:r>
        <w:rPr>
          <w:color w:val="auto"/>
        </w:rPr>
        <w:t xml:space="preserve"> </w:t>
      </w:r>
      <w:r w:rsidR="00297BD3">
        <w:rPr>
          <w:color w:val="auto"/>
        </w:rPr>
        <w:t>datasets</w:t>
      </w:r>
      <w:r>
        <w:rPr>
          <w:color w:val="auto"/>
        </w:rPr>
        <w:t xml:space="preserve">. </w:t>
      </w:r>
    </w:p>
    <w:tbl>
      <w:tblPr>
        <w:tblStyle w:val="TableGrid"/>
        <w:tblW w:w="0" w:type="auto"/>
        <w:jc w:val="center"/>
        <w:tblLook w:val="04A0" w:firstRow="1" w:lastRow="0" w:firstColumn="1" w:lastColumn="0" w:noHBand="0" w:noVBand="1"/>
      </w:tblPr>
      <w:tblGrid>
        <w:gridCol w:w="2694"/>
        <w:gridCol w:w="1711"/>
        <w:gridCol w:w="1743"/>
        <w:gridCol w:w="1601"/>
        <w:gridCol w:w="1601"/>
      </w:tblGrid>
      <w:tr w:rsidR="00A8190F" w14:paraId="67705111" w14:textId="77777777" w:rsidTr="00297BD3">
        <w:trPr>
          <w:jc w:val="center"/>
        </w:trPr>
        <w:tc>
          <w:tcPr>
            <w:tcW w:w="2694" w:type="dxa"/>
            <w:shd w:val="clear" w:color="auto" w:fill="F2F2F2" w:themeFill="background1" w:themeFillShade="F2"/>
          </w:tcPr>
          <w:p w14:paraId="106DCDB9" w14:textId="77777777" w:rsidR="00A8190F" w:rsidRPr="00297BD3" w:rsidRDefault="00A8190F" w:rsidP="00A8190F">
            <w:pPr>
              <w:jc w:val="center"/>
            </w:pPr>
          </w:p>
        </w:tc>
        <w:tc>
          <w:tcPr>
            <w:tcW w:w="1711" w:type="dxa"/>
            <w:shd w:val="clear" w:color="auto" w:fill="F2F2F2" w:themeFill="background1" w:themeFillShade="F2"/>
          </w:tcPr>
          <w:p w14:paraId="5F79FAE3" w14:textId="77777777" w:rsidR="00A8190F" w:rsidRPr="00297BD3" w:rsidRDefault="00A8190F" w:rsidP="00A8190F">
            <w:pPr>
              <w:jc w:val="center"/>
            </w:pPr>
            <w:r w:rsidRPr="00297BD3">
              <w:rPr>
                <w:lang w:eastAsia="zh-CN"/>
              </w:rPr>
              <w:t>Accuracy</w:t>
            </w:r>
          </w:p>
        </w:tc>
        <w:tc>
          <w:tcPr>
            <w:tcW w:w="1743" w:type="dxa"/>
            <w:shd w:val="clear" w:color="auto" w:fill="F2F2F2" w:themeFill="background1" w:themeFillShade="F2"/>
          </w:tcPr>
          <w:p w14:paraId="659AB7A5" w14:textId="77777777" w:rsidR="00A8190F" w:rsidRPr="00297BD3" w:rsidRDefault="00A8190F" w:rsidP="00A8190F">
            <w:pPr>
              <w:jc w:val="center"/>
              <w:rPr>
                <w:lang w:eastAsia="zh-CN"/>
              </w:rPr>
            </w:pPr>
            <w:r w:rsidRPr="00297BD3">
              <w:rPr>
                <w:lang w:eastAsia="zh-CN"/>
              </w:rPr>
              <w:t>Precision</w:t>
            </w:r>
          </w:p>
        </w:tc>
        <w:tc>
          <w:tcPr>
            <w:tcW w:w="1601" w:type="dxa"/>
            <w:shd w:val="clear" w:color="auto" w:fill="F2F2F2" w:themeFill="background1" w:themeFillShade="F2"/>
          </w:tcPr>
          <w:p w14:paraId="7B842555" w14:textId="77777777" w:rsidR="00A8190F" w:rsidRPr="00297BD3" w:rsidRDefault="00A8190F" w:rsidP="00A8190F">
            <w:pPr>
              <w:jc w:val="center"/>
              <w:rPr>
                <w:lang w:eastAsia="zh-CN"/>
              </w:rPr>
            </w:pPr>
            <w:r w:rsidRPr="00297BD3">
              <w:rPr>
                <w:lang w:eastAsia="zh-CN"/>
              </w:rPr>
              <w:t>Recall</w:t>
            </w:r>
          </w:p>
        </w:tc>
        <w:tc>
          <w:tcPr>
            <w:tcW w:w="1601" w:type="dxa"/>
            <w:shd w:val="clear" w:color="auto" w:fill="F2F2F2" w:themeFill="background1" w:themeFillShade="F2"/>
          </w:tcPr>
          <w:p w14:paraId="17991967" w14:textId="77777777" w:rsidR="00A8190F" w:rsidRPr="00297BD3" w:rsidRDefault="00A8190F" w:rsidP="00A8190F">
            <w:pPr>
              <w:jc w:val="center"/>
              <w:rPr>
                <w:lang w:eastAsia="zh-CN"/>
              </w:rPr>
            </w:pPr>
            <w:r w:rsidRPr="00297BD3">
              <w:rPr>
                <w:lang w:eastAsia="zh-CN"/>
              </w:rPr>
              <w:t>F1 score</w:t>
            </w:r>
          </w:p>
        </w:tc>
      </w:tr>
      <w:tr w:rsidR="00A8190F" w14:paraId="0467C183" w14:textId="77777777" w:rsidTr="00297BD3">
        <w:trPr>
          <w:jc w:val="center"/>
        </w:trPr>
        <w:tc>
          <w:tcPr>
            <w:tcW w:w="2694" w:type="dxa"/>
            <w:shd w:val="clear" w:color="auto" w:fill="F2F2F2" w:themeFill="background1" w:themeFillShade="F2"/>
          </w:tcPr>
          <w:p w14:paraId="5AE2F269" w14:textId="282B1CF0" w:rsidR="00A8190F" w:rsidRPr="00297BD3" w:rsidRDefault="002A43D9" w:rsidP="00B674B4">
            <w:r w:rsidRPr="00297BD3">
              <w:t>CNN</w:t>
            </w:r>
            <w:r w:rsidR="00184548">
              <w:t xml:space="preserve"> </w:t>
            </w:r>
            <w:r w:rsidRPr="00297BD3">
              <w:fldChar w:fldCharType="begin"/>
            </w:r>
            <w:r w:rsidR="00B674B4">
              <w:instrText xml:space="preserve"> ADDIN EN.CITE &lt;EndNote&gt;&lt;Cite&gt;&lt;Author&gt;Shon&lt;/Author&gt;&lt;Year&gt;2019&lt;/Year&gt;&lt;RecNum&gt;36&lt;/RecNum&gt;&lt;DisplayText&gt;[22]&lt;/DisplayText&gt;&lt;record&gt;&lt;rec-number&gt;36&lt;/rec-number&gt;&lt;foreign-keys&gt;&lt;key app="EN" db-id="ze5r0wv05vprvkevaznxt20zezsazas2a299" timestamp="1705421709"&gt;36&lt;/key&gt;&lt;/foreign-keys&gt;&lt;ref-type name="Journal Article"&gt;17&lt;/ref-type&gt;&lt;contributors&gt;&lt;authors&gt;&lt;author&gt;Shon, Ho Sun&lt;/author&gt;&lt;author&gt;Yi, YearnGui&lt;/author&gt;&lt;author&gt;Kim, Kyoung Ok&lt;/author&gt;&lt;author&gt;Cha, Eun-Jong&lt;/author&gt;&lt;author&gt;Kim, Kyung-Ah&lt;/author&gt;&lt;/authors&gt;&lt;/contributors&gt;&lt;titles&gt;&lt;title&gt;Classification of stomach cancer gene expression data using CNN algorithm of deep learning&lt;/title&gt;&lt;secondary-title&gt;Journal of Biomedical and Translational Research&lt;/secondary-title&gt;&lt;/titles&gt;&lt;periodical&gt;&lt;full-title&gt;Journal of Biomedical and Translational Research&lt;/full-title&gt;&lt;/periodical&gt;&lt;pages&gt;15-20&lt;/pages&gt;&lt;volume&gt;20&lt;/volume&gt;&lt;number&gt;1&lt;/number&gt;&lt;dates&gt;&lt;year&gt;2019&lt;/year&gt;&lt;/dates&gt;&lt;isbn&gt;2508-139X&lt;/isbn&gt;&lt;urls&gt;&lt;/urls&gt;&lt;/record&gt;&lt;/Cite&gt;&lt;/EndNote&gt;</w:instrText>
            </w:r>
            <w:r w:rsidRPr="00297BD3">
              <w:fldChar w:fldCharType="separate"/>
            </w:r>
            <w:r w:rsidR="00B674B4">
              <w:rPr>
                <w:noProof/>
              </w:rPr>
              <w:t>[22]</w:t>
            </w:r>
            <w:r w:rsidRPr="00297BD3">
              <w:fldChar w:fldCharType="end"/>
            </w:r>
          </w:p>
        </w:tc>
        <w:tc>
          <w:tcPr>
            <w:tcW w:w="1711" w:type="dxa"/>
          </w:tcPr>
          <w:p w14:paraId="4F7A7BF0" w14:textId="63EFE9C0" w:rsidR="00A8190F" w:rsidRPr="00297BD3" w:rsidRDefault="00A8190F" w:rsidP="00A8190F">
            <w:pPr>
              <w:jc w:val="center"/>
              <w:rPr>
                <w:color w:val="000000"/>
              </w:rPr>
            </w:pPr>
            <w:r w:rsidRPr="00297BD3">
              <w:rPr>
                <w:color w:val="000000"/>
              </w:rPr>
              <w:t>0.720 (±</w:t>
            </w:r>
            <w:r w:rsidR="00297BD3">
              <w:rPr>
                <w:color w:val="000000"/>
              </w:rPr>
              <w:t xml:space="preserve"> </w:t>
            </w:r>
            <w:r w:rsidRPr="00297BD3">
              <w:rPr>
                <w:color w:val="000000"/>
              </w:rPr>
              <w:t>0.024)</w:t>
            </w:r>
          </w:p>
        </w:tc>
        <w:tc>
          <w:tcPr>
            <w:tcW w:w="1743" w:type="dxa"/>
          </w:tcPr>
          <w:p w14:paraId="28F17F34" w14:textId="422FD1D2" w:rsidR="00A8190F" w:rsidRPr="00297BD3" w:rsidRDefault="00A8190F" w:rsidP="00A8190F">
            <w:pPr>
              <w:jc w:val="center"/>
              <w:rPr>
                <w:color w:val="000000"/>
              </w:rPr>
            </w:pPr>
            <w:r w:rsidRPr="00297BD3">
              <w:rPr>
                <w:color w:val="000000"/>
              </w:rPr>
              <w:t>0.572</w:t>
            </w:r>
            <w:r w:rsidR="00712E3F">
              <w:rPr>
                <w:color w:val="000000"/>
              </w:rPr>
              <w:t xml:space="preserve"> </w:t>
            </w:r>
            <w:r w:rsidRPr="00297BD3">
              <w:rPr>
                <w:color w:val="000000"/>
              </w:rPr>
              <w:t>(±</w:t>
            </w:r>
            <w:r w:rsidR="00297BD3">
              <w:rPr>
                <w:color w:val="000000"/>
              </w:rPr>
              <w:t xml:space="preserve"> </w:t>
            </w:r>
            <w:r w:rsidRPr="00297BD3">
              <w:rPr>
                <w:color w:val="000000"/>
              </w:rPr>
              <w:t>0.022)</w:t>
            </w:r>
          </w:p>
        </w:tc>
        <w:tc>
          <w:tcPr>
            <w:tcW w:w="1601" w:type="dxa"/>
          </w:tcPr>
          <w:p w14:paraId="53A9BFA3" w14:textId="34451725" w:rsidR="00A8190F" w:rsidRPr="00297BD3" w:rsidRDefault="00A8190F" w:rsidP="00A8190F">
            <w:pPr>
              <w:jc w:val="center"/>
              <w:rPr>
                <w:color w:val="000000"/>
              </w:rPr>
            </w:pPr>
            <w:r w:rsidRPr="00297BD3">
              <w:rPr>
                <w:color w:val="000000"/>
              </w:rPr>
              <w:t>0.438</w:t>
            </w:r>
            <w:r w:rsidR="00712E3F">
              <w:rPr>
                <w:color w:val="000000"/>
              </w:rPr>
              <w:t xml:space="preserve"> </w:t>
            </w:r>
            <w:r w:rsidRPr="00297BD3">
              <w:t>(</w:t>
            </w:r>
            <w:r w:rsidRPr="00297BD3">
              <w:rPr>
                <w:color w:val="000000"/>
              </w:rPr>
              <w:t>±</w:t>
            </w:r>
            <w:r w:rsidR="00297BD3">
              <w:rPr>
                <w:color w:val="000000"/>
              </w:rPr>
              <w:t xml:space="preserve"> </w:t>
            </w:r>
            <w:r w:rsidRPr="00297BD3">
              <w:rPr>
                <w:color w:val="000000"/>
              </w:rPr>
              <w:t>0.025</w:t>
            </w:r>
            <w:r w:rsidRPr="00297BD3">
              <w:t>)</w:t>
            </w:r>
          </w:p>
        </w:tc>
        <w:tc>
          <w:tcPr>
            <w:tcW w:w="1601" w:type="dxa"/>
          </w:tcPr>
          <w:p w14:paraId="3229B093" w14:textId="2A95C6EA" w:rsidR="00A8190F" w:rsidRPr="00297BD3" w:rsidRDefault="00A8190F" w:rsidP="00A8190F">
            <w:pPr>
              <w:jc w:val="center"/>
            </w:pPr>
            <w:r w:rsidRPr="00297BD3">
              <w:rPr>
                <w:color w:val="000000"/>
              </w:rPr>
              <w:t>0.462</w:t>
            </w:r>
            <w:r w:rsidR="00712E3F">
              <w:rPr>
                <w:color w:val="000000"/>
              </w:rPr>
              <w:t xml:space="preserve"> </w:t>
            </w:r>
            <w:r w:rsidRPr="00297BD3">
              <w:rPr>
                <w:color w:val="000000"/>
              </w:rPr>
              <w:t>(±</w:t>
            </w:r>
            <w:r w:rsidR="00297BD3">
              <w:rPr>
                <w:color w:val="000000"/>
              </w:rPr>
              <w:t xml:space="preserve"> </w:t>
            </w:r>
            <w:r w:rsidRPr="00297BD3">
              <w:rPr>
                <w:color w:val="000000"/>
              </w:rPr>
              <w:t>0.030)</w:t>
            </w:r>
          </w:p>
        </w:tc>
      </w:tr>
      <w:tr w:rsidR="00A8190F" w14:paraId="1A2936DE" w14:textId="77777777" w:rsidTr="00297BD3">
        <w:trPr>
          <w:jc w:val="center"/>
        </w:trPr>
        <w:tc>
          <w:tcPr>
            <w:tcW w:w="2694" w:type="dxa"/>
            <w:shd w:val="clear" w:color="auto" w:fill="F2F2F2" w:themeFill="background1" w:themeFillShade="F2"/>
          </w:tcPr>
          <w:p w14:paraId="1B77645B" w14:textId="68A6E4A0" w:rsidR="00A8190F" w:rsidRPr="00297BD3" w:rsidRDefault="00D31F0A" w:rsidP="00E951A6">
            <w:r w:rsidRPr="00297BD3">
              <w:rPr>
                <w:lang w:eastAsia="zh-CN"/>
              </w:rPr>
              <w:t>A</w:t>
            </w:r>
            <w:r w:rsidR="00865796" w:rsidRPr="00297BD3">
              <w:t>NN</w:t>
            </w:r>
            <w:r w:rsidR="00184548">
              <w:t xml:space="preserve"> </w:t>
            </w:r>
            <w:r w:rsidR="002A43D9" w:rsidRPr="00297BD3">
              <w:fldChar w:fldCharType="begin"/>
            </w:r>
            <w:r w:rsidR="00E951A6" w:rsidRPr="00297BD3">
              <w:instrText xml:space="preserve"> ADDIN EN.CITE &lt;EndNote&gt;&lt;Cite&gt;&lt;Author&gt;Urda&lt;/Author&gt;&lt;Year&gt;2017&lt;/Year&gt;&lt;RecNum&gt;37&lt;/RecNum&gt;&lt;DisplayText&gt;[8]&lt;/DisplayText&gt;&lt;record&gt;&lt;rec-number&gt;37&lt;/rec-number&gt;&lt;foreign-keys&gt;&lt;key app="EN" db-id="ze5r0wv05vprvkevaznxt20zezsazas2a299" timestamp="1705422152"&gt;37&lt;/key&gt;&lt;/foreign-keys&gt;&lt;ref-type name="Conference Proceedings"&gt;10&lt;/ref-type&gt;&lt;contributors&gt;&lt;authors&gt;&lt;author&gt;Urda, Daniel&lt;/author&gt;&lt;author&gt;Montes-Torres, Julio&lt;/author&gt;&lt;author&gt;Moreno, Fernando&lt;/author&gt;&lt;author&gt;Franco, Leonardo&lt;/author&gt;&lt;author&gt;Jerez, José M&lt;/author&gt;&lt;/authors&gt;&lt;/contributors&gt;&lt;titles&gt;&lt;title&gt;Deep learning to analyze RNA-seq gene expression data&lt;/title&gt;&lt;secondary-title&gt;Advances in Computational Intelligence: 14th International Work-Conference on Artificial Neural Networks, IWANN 2017, Cadiz, Spain, June 14-16, 2017, Proceedings, Part II 14&lt;/secondary-title&gt;&lt;/titles&gt;&lt;pages&gt;50-59&lt;/pages&gt;&lt;dates&gt;&lt;year&gt;2017&lt;/year&gt;&lt;/dates&gt;&lt;publisher&gt;Springer&lt;/publisher&gt;&lt;isbn&gt;3319591460&lt;/isbn&gt;&lt;urls&gt;&lt;/urls&gt;&lt;/record&gt;&lt;/Cite&gt;&lt;/EndNote&gt;</w:instrText>
            </w:r>
            <w:r w:rsidR="002A43D9" w:rsidRPr="00297BD3">
              <w:fldChar w:fldCharType="separate"/>
            </w:r>
            <w:r w:rsidR="00E951A6" w:rsidRPr="00297BD3">
              <w:rPr>
                <w:noProof/>
              </w:rPr>
              <w:t>[8]</w:t>
            </w:r>
            <w:r w:rsidR="002A43D9" w:rsidRPr="00297BD3">
              <w:fldChar w:fldCharType="end"/>
            </w:r>
          </w:p>
        </w:tc>
        <w:tc>
          <w:tcPr>
            <w:tcW w:w="1711" w:type="dxa"/>
          </w:tcPr>
          <w:p w14:paraId="4E51BF84" w14:textId="316AF7B0" w:rsidR="00A8190F" w:rsidRPr="00297BD3" w:rsidRDefault="00A8190F" w:rsidP="00A8190F">
            <w:pPr>
              <w:jc w:val="center"/>
            </w:pPr>
            <w:r w:rsidRPr="00297BD3">
              <w:rPr>
                <w:color w:val="000000"/>
              </w:rPr>
              <w:t>0.777</w:t>
            </w:r>
            <w:r w:rsidR="00712E3F">
              <w:rPr>
                <w:color w:val="000000"/>
              </w:rPr>
              <w:t xml:space="preserve"> </w:t>
            </w:r>
            <w:r w:rsidRPr="00297BD3">
              <w:rPr>
                <w:color w:val="000000"/>
              </w:rPr>
              <w:t>(±</w:t>
            </w:r>
            <w:r w:rsidR="00297BD3">
              <w:rPr>
                <w:color w:val="000000"/>
              </w:rPr>
              <w:t xml:space="preserve"> </w:t>
            </w:r>
            <w:r w:rsidRPr="00297BD3">
              <w:rPr>
                <w:color w:val="000000"/>
              </w:rPr>
              <w:t>0.034)</w:t>
            </w:r>
          </w:p>
        </w:tc>
        <w:tc>
          <w:tcPr>
            <w:tcW w:w="1743" w:type="dxa"/>
          </w:tcPr>
          <w:p w14:paraId="312CF73B" w14:textId="6C05E59E" w:rsidR="00A8190F" w:rsidRPr="00297BD3" w:rsidRDefault="00A8190F" w:rsidP="00A8190F">
            <w:pPr>
              <w:jc w:val="center"/>
            </w:pPr>
            <w:r w:rsidRPr="00297BD3">
              <w:rPr>
                <w:color w:val="000000"/>
              </w:rPr>
              <w:t>0.394</w:t>
            </w:r>
            <w:r w:rsidR="00712E3F">
              <w:rPr>
                <w:color w:val="000000"/>
              </w:rPr>
              <w:t xml:space="preserve"> </w:t>
            </w:r>
            <w:r w:rsidRPr="00297BD3">
              <w:rPr>
                <w:color w:val="000000"/>
              </w:rPr>
              <w:t>(±</w:t>
            </w:r>
            <w:r w:rsidR="00297BD3">
              <w:rPr>
                <w:color w:val="000000"/>
              </w:rPr>
              <w:t xml:space="preserve"> </w:t>
            </w:r>
            <w:r w:rsidRPr="00297BD3">
              <w:rPr>
                <w:color w:val="000000"/>
              </w:rPr>
              <w:t>0.075)</w:t>
            </w:r>
          </w:p>
        </w:tc>
        <w:tc>
          <w:tcPr>
            <w:tcW w:w="1601" w:type="dxa"/>
          </w:tcPr>
          <w:p w14:paraId="251568D4" w14:textId="0853DA50" w:rsidR="00A8190F" w:rsidRPr="00297BD3" w:rsidRDefault="00A8190F" w:rsidP="00A8190F">
            <w:pPr>
              <w:jc w:val="center"/>
            </w:pPr>
            <w:r w:rsidRPr="00297BD3">
              <w:rPr>
                <w:color w:val="000000"/>
              </w:rPr>
              <w:t>0.428</w:t>
            </w:r>
            <w:r w:rsidR="00712E3F">
              <w:rPr>
                <w:color w:val="000000"/>
              </w:rPr>
              <w:t xml:space="preserve"> </w:t>
            </w:r>
            <w:r w:rsidRPr="00297BD3">
              <w:rPr>
                <w:color w:val="000000"/>
              </w:rPr>
              <w:t>(±</w:t>
            </w:r>
            <w:r w:rsidR="00297BD3">
              <w:rPr>
                <w:color w:val="000000"/>
              </w:rPr>
              <w:t xml:space="preserve"> </w:t>
            </w:r>
            <w:r w:rsidRPr="00297BD3">
              <w:rPr>
                <w:color w:val="000000"/>
              </w:rPr>
              <w:t>0.048)</w:t>
            </w:r>
          </w:p>
        </w:tc>
        <w:tc>
          <w:tcPr>
            <w:tcW w:w="1601" w:type="dxa"/>
          </w:tcPr>
          <w:p w14:paraId="4163510D" w14:textId="52CE73A3" w:rsidR="00A8190F" w:rsidRPr="00297BD3" w:rsidRDefault="00A8190F" w:rsidP="00A8190F">
            <w:pPr>
              <w:jc w:val="center"/>
            </w:pPr>
            <w:r w:rsidRPr="00297BD3">
              <w:rPr>
                <w:color w:val="000000"/>
              </w:rPr>
              <w:t>0.387</w:t>
            </w:r>
            <w:r w:rsidR="00712E3F">
              <w:rPr>
                <w:color w:val="000000"/>
              </w:rPr>
              <w:t xml:space="preserve"> </w:t>
            </w:r>
            <w:r w:rsidRPr="00297BD3">
              <w:rPr>
                <w:color w:val="000000"/>
              </w:rPr>
              <w:t>(±</w:t>
            </w:r>
            <w:r w:rsidR="00297BD3">
              <w:rPr>
                <w:color w:val="000000"/>
              </w:rPr>
              <w:t xml:space="preserve"> </w:t>
            </w:r>
            <w:r w:rsidRPr="00297BD3">
              <w:rPr>
                <w:color w:val="000000"/>
              </w:rPr>
              <w:t>0.054)</w:t>
            </w:r>
          </w:p>
        </w:tc>
      </w:tr>
      <w:tr w:rsidR="00A8190F" w14:paraId="1183A1C0" w14:textId="77777777" w:rsidTr="00297BD3">
        <w:trPr>
          <w:jc w:val="center"/>
        </w:trPr>
        <w:tc>
          <w:tcPr>
            <w:tcW w:w="2694" w:type="dxa"/>
            <w:shd w:val="clear" w:color="auto" w:fill="F2F2F2" w:themeFill="background1" w:themeFillShade="F2"/>
          </w:tcPr>
          <w:p w14:paraId="3A2A9FA4" w14:textId="0809FA40" w:rsidR="00A8190F" w:rsidRPr="00297BD3" w:rsidRDefault="002A43D9" w:rsidP="00E951A6">
            <w:r w:rsidRPr="00297BD3">
              <w:t>SSAE</w:t>
            </w:r>
            <w:r w:rsidR="00184548">
              <w:t xml:space="preserve"> </w:t>
            </w:r>
            <w:r w:rsidRPr="00297BD3">
              <w:fldChar w:fldCharType="begin"/>
            </w:r>
            <w:r w:rsidR="00E951A6" w:rsidRPr="00297BD3">
              <w:instrText xml:space="preserve"> ADDIN EN.CITE &lt;EndNote&gt;&lt;Cite&gt;&lt;Author&gt;Xiao&lt;/Author&gt;&lt;Year&gt;2018&lt;/Year&gt;&lt;RecNum&gt;38&lt;/RecNum&gt;&lt;DisplayText&gt;[9]&lt;/DisplayText&gt;&lt;record&gt;&lt;rec-number&gt;38&lt;/rec-number&gt;&lt;foreign-keys&gt;&lt;key app="EN" db-id="ze5r0wv05vprvkevaznxt20zezsazas2a299" timestamp="1705422501"&gt;38&lt;/key&gt;&lt;/foreign-keys&gt;&lt;ref-type name="Journal Article"&gt;17&lt;/ref-type&gt;&lt;contributors&gt;&lt;authors&gt;&lt;author&gt;Xiao, Yawen&lt;/author&gt;&lt;author&gt;Wu, Jun&lt;/author&gt;&lt;author&gt;Lin, Zongli&lt;/author&gt;&lt;author&gt;Zhao, Xiaodong&lt;/author&gt;&lt;/authors&gt;&lt;/contributors&gt;&lt;titles&gt;&lt;title&gt;A semi-supervised deep learning method based on stacked sparse auto-encoder for cancer prediction using RNA-seq data&lt;/title&gt;&lt;secondary-title&gt;Computer methods and programs in biomedicine&lt;/secondary-title&gt;&lt;/titles&gt;&lt;periodical&gt;&lt;full-title&gt;Computer methods and programs in biomedicine&lt;/full-title&gt;&lt;/periodical&gt;&lt;pages&gt;99-105&lt;/pages&gt;&lt;volume&gt;166&lt;/volume&gt;&lt;dates&gt;&lt;year&gt;2018&lt;/year&gt;&lt;/dates&gt;&lt;isbn&gt;0169-2607&lt;/isbn&gt;&lt;urls&gt;&lt;/urls&gt;&lt;/record&gt;&lt;/Cite&gt;&lt;/EndNote&gt;</w:instrText>
            </w:r>
            <w:r w:rsidRPr="00297BD3">
              <w:fldChar w:fldCharType="separate"/>
            </w:r>
            <w:r w:rsidR="00E951A6" w:rsidRPr="00297BD3">
              <w:rPr>
                <w:noProof/>
              </w:rPr>
              <w:t>[9]</w:t>
            </w:r>
            <w:r w:rsidRPr="00297BD3">
              <w:fldChar w:fldCharType="end"/>
            </w:r>
          </w:p>
        </w:tc>
        <w:tc>
          <w:tcPr>
            <w:tcW w:w="1711" w:type="dxa"/>
          </w:tcPr>
          <w:p w14:paraId="103B2AE0" w14:textId="352D0980" w:rsidR="00A8190F" w:rsidRPr="00297BD3" w:rsidRDefault="00A8190F" w:rsidP="00A8190F">
            <w:pPr>
              <w:jc w:val="center"/>
            </w:pPr>
            <w:r w:rsidRPr="00297BD3">
              <w:rPr>
                <w:color w:val="000000"/>
              </w:rPr>
              <w:t>0.791</w:t>
            </w:r>
            <w:r w:rsidR="00712E3F">
              <w:rPr>
                <w:color w:val="000000"/>
              </w:rPr>
              <w:t xml:space="preserve"> </w:t>
            </w:r>
            <w:r w:rsidRPr="00297BD3">
              <w:rPr>
                <w:color w:val="000000"/>
              </w:rPr>
              <w:t>(±</w:t>
            </w:r>
            <w:r w:rsidR="00297BD3">
              <w:rPr>
                <w:color w:val="000000"/>
              </w:rPr>
              <w:t xml:space="preserve"> </w:t>
            </w:r>
            <w:r w:rsidRPr="00297BD3">
              <w:rPr>
                <w:color w:val="000000"/>
              </w:rPr>
              <w:t>0.033)</w:t>
            </w:r>
          </w:p>
        </w:tc>
        <w:tc>
          <w:tcPr>
            <w:tcW w:w="1743" w:type="dxa"/>
          </w:tcPr>
          <w:p w14:paraId="48E8941D" w14:textId="286B9AEB" w:rsidR="00A8190F" w:rsidRPr="00297BD3" w:rsidRDefault="00A8190F" w:rsidP="00A8190F">
            <w:pPr>
              <w:jc w:val="center"/>
            </w:pPr>
            <w:r w:rsidRPr="00297BD3">
              <w:rPr>
                <w:color w:val="000000"/>
              </w:rPr>
              <w:t>0.426</w:t>
            </w:r>
            <w:r w:rsidR="00712E3F">
              <w:rPr>
                <w:color w:val="000000"/>
              </w:rPr>
              <w:t xml:space="preserve"> </w:t>
            </w:r>
            <w:r w:rsidRPr="00297BD3">
              <w:rPr>
                <w:color w:val="000000"/>
              </w:rPr>
              <w:t>(±</w:t>
            </w:r>
            <w:r w:rsidR="00297BD3">
              <w:rPr>
                <w:color w:val="000000"/>
              </w:rPr>
              <w:t xml:space="preserve"> </w:t>
            </w:r>
            <w:r w:rsidRPr="00297BD3">
              <w:rPr>
                <w:color w:val="000000"/>
              </w:rPr>
              <w:t>0.033)</w:t>
            </w:r>
          </w:p>
        </w:tc>
        <w:tc>
          <w:tcPr>
            <w:tcW w:w="1601" w:type="dxa"/>
          </w:tcPr>
          <w:p w14:paraId="1D86F3FB" w14:textId="6ACCC350" w:rsidR="00A8190F" w:rsidRPr="00297BD3" w:rsidRDefault="00A8190F" w:rsidP="00A8190F">
            <w:pPr>
              <w:jc w:val="center"/>
            </w:pPr>
            <w:r w:rsidRPr="00297BD3">
              <w:rPr>
                <w:color w:val="000000"/>
              </w:rPr>
              <w:t>0.484</w:t>
            </w:r>
            <w:r w:rsidR="00712E3F">
              <w:rPr>
                <w:color w:val="000000"/>
              </w:rPr>
              <w:t xml:space="preserve"> </w:t>
            </w:r>
            <w:r w:rsidRPr="00297BD3">
              <w:rPr>
                <w:color w:val="000000"/>
              </w:rPr>
              <w:t>(±</w:t>
            </w:r>
            <w:r w:rsidR="00297BD3">
              <w:rPr>
                <w:color w:val="000000"/>
              </w:rPr>
              <w:t xml:space="preserve"> </w:t>
            </w:r>
            <w:r w:rsidRPr="00297BD3">
              <w:rPr>
                <w:color w:val="000000"/>
              </w:rPr>
              <w:t>0.030)</w:t>
            </w:r>
          </w:p>
        </w:tc>
        <w:tc>
          <w:tcPr>
            <w:tcW w:w="1601" w:type="dxa"/>
          </w:tcPr>
          <w:p w14:paraId="5D4A96AF" w14:textId="35C411C7" w:rsidR="00A8190F" w:rsidRPr="00297BD3" w:rsidRDefault="00A8190F" w:rsidP="00A8190F">
            <w:pPr>
              <w:jc w:val="center"/>
            </w:pPr>
            <w:r w:rsidRPr="00297BD3">
              <w:rPr>
                <w:color w:val="000000"/>
              </w:rPr>
              <w:t>0.447</w:t>
            </w:r>
            <w:r w:rsidR="00712E3F">
              <w:rPr>
                <w:color w:val="000000"/>
              </w:rPr>
              <w:t xml:space="preserve"> </w:t>
            </w:r>
            <w:r w:rsidRPr="00297BD3">
              <w:rPr>
                <w:color w:val="000000"/>
              </w:rPr>
              <w:t>(±</w:t>
            </w:r>
            <w:r w:rsidR="00297BD3">
              <w:rPr>
                <w:color w:val="000000"/>
              </w:rPr>
              <w:t xml:space="preserve"> </w:t>
            </w:r>
            <w:r w:rsidRPr="00297BD3">
              <w:rPr>
                <w:color w:val="000000"/>
              </w:rPr>
              <w:t>0.031)</w:t>
            </w:r>
          </w:p>
        </w:tc>
      </w:tr>
      <w:tr w:rsidR="00A8190F" w14:paraId="5A00F9B3" w14:textId="77777777" w:rsidTr="00297BD3">
        <w:trPr>
          <w:jc w:val="center"/>
        </w:trPr>
        <w:tc>
          <w:tcPr>
            <w:tcW w:w="2694" w:type="dxa"/>
            <w:shd w:val="clear" w:color="auto" w:fill="F2F2F2" w:themeFill="background1" w:themeFillShade="F2"/>
          </w:tcPr>
          <w:p w14:paraId="01E104FE" w14:textId="347BAE65" w:rsidR="00A8190F" w:rsidRPr="00297BD3" w:rsidRDefault="002A43D9" w:rsidP="00B674B4">
            <w:r w:rsidRPr="00297BD3">
              <w:t>TOSICA</w:t>
            </w:r>
            <w:r w:rsidR="00184548">
              <w:t xml:space="preserve"> </w:t>
            </w:r>
            <w:r w:rsidRPr="00297BD3">
              <w:fldChar w:fldCharType="begin"/>
            </w:r>
            <w:r w:rsidR="00B674B4">
              <w:instrText xml:space="preserve"> ADDIN EN.CITE &lt;EndNote&gt;&lt;Cite&gt;&lt;Author&gt;Chen&lt;/Author&gt;&lt;Year&gt;2023&lt;/Year&gt;&lt;RecNum&gt;39&lt;/RecNum&gt;&lt;DisplayText&gt;[25]&lt;/DisplayText&gt;&lt;record&gt;&lt;rec-number&gt;39&lt;/rec-number&gt;&lt;foreign-keys&gt;&lt;key app="EN" db-id="ze5r0wv05vprvkevaznxt20zezsazas2a299" timestamp="1705422691"&gt;39&lt;/key&gt;&lt;/foreign-keys&gt;&lt;ref-type name="Journal Article"&gt;17&lt;/ref-type&gt;&lt;contributors&gt;&lt;authors&gt;&lt;author&gt;Chen, Jiawei&lt;/author&gt;&lt;author&gt;Xu, Hao&lt;/author&gt;&lt;author&gt;Tao, Wanyu&lt;/author&gt;&lt;author&gt;Chen, Zhaoxiong&lt;/author&gt;&lt;author&gt;Zhao, Yuxuan&lt;/author&gt;&lt;author&gt;Han, Jing-Dong J&lt;/author&gt;&lt;/authors&gt;&lt;/contributors&gt;&lt;titles&gt;&lt;title&gt;Transformer for one stop interpretable cell type annotation&lt;/title&gt;&lt;secondary-title&gt;Nature Communications&lt;/secondary-title&gt;&lt;/titles&gt;&lt;periodical&gt;&lt;full-title&gt;Nature Communications&lt;/full-title&gt;&lt;/periodical&gt;&lt;pages&gt;223&lt;/pages&gt;&lt;volume&gt;14&lt;/volume&gt;&lt;number&gt;1&lt;/number&gt;&lt;dates&gt;&lt;year&gt;2023&lt;/year&gt;&lt;/dates&gt;&lt;isbn&gt;2041-1723&lt;/isbn&gt;&lt;urls&gt;&lt;/urls&gt;&lt;/record&gt;&lt;/Cite&gt;&lt;/EndNote&gt;</w:instrText>
            </w:r>
            <w:r w:rsidRPr="00297BD3">
              <w:fldChar w:fldCharType="separate"/>
            </w:r>
            <w:r w:rsidR="00B674B4">
              <w:rPr>
                <w:noProof/>
              </w:rPr>
              <w:t>[25]</w:t>
            </w:r>
            <w:r w:rsidRPr="00297BD3">
              <w:fldChar w:fldCharType="end"/>
            </w:r>
          </w:p>
        </w:tc>
        <w:tc>
          <w:tcPr>
            <w:tcW w:w="1711" w:type="dxa"/>
          </w:tcPr>
          <w:p w14:paraId="30892744" w14:textId="7304F130" w:rsidR="00A8190F" w:rsidRPr="00297BD3" w:rsidRDefault="00A8190F" w:rsidP="00A8190F">
            <w:pPr>
              <w:jc w:val="center"/>
            </w:pPr>
            <w:r w:rsidRPr="00297BD3">
              <w:rPr>
                <w:color w:val="000000"/>
              </w:rPr>
              <w:t>0.927</w:t>
            </w:r>
            <w:r w:rsidR="00712E3F">
              <w:rPr>
                <w:color w:val="000000"/>
              </w:rPr>
              <w:t xml:space="preserve"> </w:t>
            </w:r>
            <w:r w:rsidRPr="00297BD3">
              <w:rPr>
                <w:color w:val="000000"/>
              </w:rPr>
              <w:t>(±</w:t>
            </w:r>
            <w:r w:rsidR="00297BD3">
              <w:rPr>
                <w:color w:val="000000"/>
              </w:rPr>
              <w:t xml:space="preserve"> </w:t>
            </w:r>
            <w:r w:rsidRPr="00297BD3">
              <w:rPr>
                <w:color w:val="000000"/>
              </w:rPr>
              <w:t>0.022)</w:t>
            </w:r>
          </w:p>
        </w:tc>
        <w:tc>
          <w:tcPr>
            <w:tcW w:w="1743" w:type="dxa"/>
          </w:tcPr>
          <w:p w14:paraId="18B42EE1" w14:textId="617B6F6F" w:rsidR="00A8190F" w:rsidRPr="00297BD3" w:rsidRDefault="00A8190F" w:rsidP="00A8190F">
            <w:pPr>
              <w:jc w:val="center"/>
            </w:pPr>
            <w:r w:rsidRPr="00297BD3">
              <w:rPr>
                <w:color w:val="000000"/>
              </w:rPr>
              <w:t>0.937</w:t>
            </w:r>
            <w:r w:rsidR="00712E3F">
              <w:rPr>
                <w:color w:val="000000"/>
              </w:rPr>
              <w:t xml:space="preserve"> </w:t>
            </w:r>
            <w:r w:rsidRPr="00297BD3">
              <w:rPr>
                <w:color w:val="000000"/>
              </w:rPr>
              <w:t>(±0.014)</w:t>
            </w:r>
          </w:p>
        </w:tc>
        <w:tc>
          <w:tcPr>
            <w:tcW w:w="1601" w:type="dxa"/>
          </w:tcPr>
          <w:p w14:paraId="537729AE" w14:textId="34F5456E" w:rsidR="00A8190F" w:rsidRPr="00297BD3" w:rsidRDefault="00A8190F" w:rsidP="00A8190F">
            <w:pPr>
              <w:jc w:val="center"/>
            </w:pPr>
            <w:r w:rsidRPr="00297BD3">
              <w:rPr>
                <w:color w:val="000000"/>
              </w:rPr>
              <w:t>0.927</w:t>
            </w:r>
            <w:r w:rsidR="00712E3F">
              <w:rPr>
                <w:color w:val="000000"/>
              </w:rPr>
              <w:t xml:space="preserve"> </w:t>
            </w:r>
            <w:r w:rsidRPr="00297BD3">
              <w:rPr>
                <w:color w:val="000000"/>
              </w:rPr>
              <w:t>(±</w:t>
            </w:r>
            <w:r w:rsidR="00297BD3">
              <w:rPr>
                <w:color w:val="000000"/>
              </w:rPr>
              <w:t xml:space="preserve"> </w:t>
            </w:r>
            <w:r w:rsidRPr="00297BD3">
              <w:rPr>
                <w:color w:val="000000"/>
              </w:rPr>
              <w:t>0.023)</w:t>
            </w:r>
          </w:p>
        </w:tc>
        <w:tc>
          <w:tcPr>
            <w:tcW w:w="1601" w:type="dxa"/>
          </w:tcPr>
          <w:p w14:paraId="1D86DE0A" w14:textId="23D24D3F" w:rsidR="00A8190F" w:rsidRPr="00297BD3" w:rsidRDefault="00A8190F" w:rsidP="00A8190F">
            <w:pPr>
              <w:jc w:val="center"/>
            </w:pPr>
            <w:r w:rsidRPr="00297BD3">
              <w:rPr>
                <w:color w:val="000000"/>
              </w:rPr>
              <w:t>0.923</w:t>
            </w:r>
            <w:r w:rsidR="00712E3F">
              <w:rPr>
                <w:color w:val="000000"/>
              </w:rPr>
              <w:t xml:space="preserve"> </w:t>
            </w:r>
            <w:r w:rsidRPr="00297BD3">
              <w:rPr>
                <w:color w:val="000000"/>
              </w:rPr>
              <w:t>(±</w:t>
            </w:r>
            <w:r w:rsidR="00297BD3">
              <w:rPr>
                <w:color w:val="000000"/>
              </w:rPr>
              <w:t xml:space="preserve"> </w:t>
            </w:r>
            <w:r w:rsidRPr="00297BD3">
              <w:rPr>
                <w:color w:val="000000"/>
              </w:rPr>
              <w:t>0.029)</w:t>
            </w:r>
          </w:p>
        </w:tc>
      </w:tr>
      <w:tr w:rsidR="00A8190F" w14:paraId="661D7F2B" w14:textId="77777777" w:rsidTr="00297BD3">
        <w:trPr>
          <w:jc w:val="center"/>
        </w:trPr>
        <w:tc>
          <w:tcPr>
            <w:tcW w:w="2694" w:type="dxa"/>
            <w:shd w:val="clear" w:color="auto" w:fill="F2F2F2" w:themeFill="background1" w:themeFillShade="F2"/>
          </w:tcPr>
          <w:p w14:paraId="72784096" w14:textId="39698CC3" w:rsidR="00A8190F" w:rsidRPr="00297BD3" w:rsidRDefault="00A8190F" w:rsidP="00A8190F">
            <w:pPr>
              <w:rPr>
                <w:b/>
              </w:rPr>
            </w:pPr>
            <w:proofErr w:type="spellStart"/>
            <w:r w:rsidRPr="00297BD3">
              <w:rPr>
                <w:b/>
              </w:rPr>
              <w:t>GPNet</w:t>
            </w:r>
            <w:proofErr w:type="spellEnd"/>
            <w:r w:rsidRPr="00297BD3">
              <w:rPr>
                <w:b/>
              </w:rPr>
              <w:t xml:space="preserve"> (</w:t>
            </w:r>
            <w:r w:rsidR="00297BD3">
              <w:rPr>
                <w:b/>
              </w:rPr>
              <w:t>o</w:t>
            </w:r>
            <w:r w:rsidRPr="00297BD3">
              <w:rPr>
                <w:b/>
              </w:rPr>
              <w:t>urs)</w:t>
            </w:r>
          </w:p>
        </w:tc>
        <w:tc>
          <w:tcPr>
            <w:tcW w:w="1711" w:type="dxa"/>
          </w:tcPr>
          <w:p w14:paraId="0A529E4D" w14:textId="398BE026" w:rsidR="00A8190F" w:rsidRPr="00297BD3" w:rsidRDefault="00A8190F" w:rsidP="00A8190F">
            <w:pPr>
              <w:jc w:val="center"/>
              <w:rPr>
                <w:b/>
              </w:rPr>
            </w:pPr>
            <w:r w:rsidRPr="00297BD3">
              <w:rPr>
                <w:b/>
                <w:color w:val="000000"/>
              </w:rPr>
              <w:t>0.997</w:t>
            </w:r>
            <w:r w:rsidR="00712E3F">
              <w:rPr>
                <w:b/>
                <w:color w:val="000000"/>
              </w:rPr>
              <w:t xml:space="preserve"> (</w:t>
            </w:r>
            <w:r w:rsidRPr="00297BD3">
              <w:rPr>
                <w:b/>
                <w:color w:val="000000"/>
              </w:rPr>
              <w:t>±</w:t>
            </w:r>
            <w:r w:rsidR="00297BD3">
              <w:rPr>
                <w:b/>
                <w:color w:val="000000"/>
              </w:rPr>
              <w:t xml:space="preserve"> </w:t>
            </w:r>
            <w:r w:rsidRPr="00297BD3">
              <w:rPr>
                <w:b/>
                <w:color w:val="000000"/>
              </w:rPr>
              <w:t>0.001)</w:t>
            </w:r>
          </w:p>
        </w:tc>
        <w:tc>
          <w:tcPr>
            <w:tcW w:w="1743" w:type="dxa"/>
          </w:tcPr>
          <w:p w14:paraId="1E8FA15A" w14:textId="784A66E0" w:rsidR="00A8190F" w:rsidRPr="00297BD3" w:rsidRDefault="00A8190F" w:rsidP="00A8190F">
            <w:pPr>
              <w:jc w:val="center"/>
              <w:rPr>
                <w:b/>
              </w:rPr>
            </w:pPr>
            <w:r w:rsidRPr="00297BD3">
              <w:rPr>
                <w:b/>
                <w:color w:val="000000"/>
              </w:rPr>
              <w:t>0.993</w:t>
            </w:r>
            <w:r w:rsidR="00712E3F">
              <w:rPr>
                <w:b/>
                <w:color w:val="000000"/>
              </w:rPr>
              <w:t xml:space="preserve"> </w:t>
            </w:r>
            <w:r w:rsidRPr="00297BD3">
              <w:rPr>
                <w:b/>
                <w:color w:val="000000"/>
              </w:rPr>
              <w:t>(±</w:t>
            </w:r>
            <w:r w:rsidR="00297BD3">
              <w:rPr>
                <w:b/>
                <w:color w:val="000000"/>
              </w:rPr>
              <w:t xml:space="preserve"> </w:t>
            </w:r>
            <w:r w:rsidRPr="00297BD3">
              <w:rPr>
                <w:b/>
                <w:color w:val="000000"/>
              </w:rPr>
              <w:t>0.0004)</w:t>
            </w:r>
          </w:p>
        </w:tc>
        <w:tc>
          <w:tcPr>
            <w:tcW w:w="1601" w:type="dxa"/>
          </w:tcPr>
          <w:p w14:paraId="072DC813" w14:textId="44A758BC" w:rsidR="00A8190F" w:rsidRPr="00297BD3" w:rsidRDefault="00A8190F" w:rsidP="00A8190F">
            <w:pPr>
              <w:jc w:val="center"/>
              <w:rPr>
                <w:b/>
              </w:rPr>
            </w:pPr>
            <w:r w:rsidRPr="00297BD3">
              <w:rPr>
                <w:b/>
                <w:color w:val="000000"/>
              </w:rPr>
              <w:t>0.996</w:t>
            </w:r>
            <w:r w:rsidR="00712E3F">
              <w:rPr>
                <w:b/>
                <w:color w:val="000000"/>
              </w:rPr>
              <w:t xml:space="preserve"> </w:t>
            </w:r>
            <w:r w:rsidRPr="00297BD3">
              <w:rPr>
                <w:b/>
                <w:color w:val="000000"/>
              </w:rPr>
              <w:t>(±</w:t>
            </w:r>
            <w:r w:rsidR="00297BD3">
              <w:rPr>
                <w:b/>
                <w:color w:val="000000"/>
              </w:rPr>
              <w:t xml:space="preserve"> </w:t>
            </w:r>
            <w:r w:rsidRPr="00297BD3">
              <w:rPr>
                <w:b/>
                <w:color w:val="000000"/>
              </w:rPr>
              <w:t>0.003)</w:t>
            </w:r>
          </w:p>
        </w:tc>
        <w:tc>
          <w:tcPr>
            <w:tcW w:w="1601" w:type="dxa"/>
          </w:tcPr>
          <w:p w14:paraId="0261343B" w14:textId="2FB192FF" w:rsidR="00A8190F" w:rsidRPr="00297BD3" w:rsidRDefault="00A8190F" w:rsidP="00A8190F">
            <w:pPr>
              <w:jc w:val="center"/>
              <w:rPr>
                <w:b/>
              </w:rPr>
            </w:pPr>
            <w:r w:rsidRPr="00297BD3">
              <w:rPr>
                <w:b/>
                <w:color w:val="000000"/>
              </w:rPr>
              <w:t>0.994</w:t>
            </w:r>
            <w:r w:rsidR="00712E3F">
              <w:rPr>
                <w:b/>
                <w:color w:val="000000"/>
              </w:rPr>
              <w:t xml:space="preserve"> </w:t>
            </w:r>
            <w:r w:rsidRPr="00297BD3">
              <w:rPr>
                <w:b/>
                <w:color w:val="000000"/>
              </w:rPr>
              <w:t>(±</w:t>
            </w:r>
            <w:r w:rsidR="00297BD3">
              <w:rPr>
                <w:b/>
                <w:color w:val="000000"/>
              </w:rPr>
              <w:t xml:space="preserve"> </w:t>
            </w:r>
            <w:r w:rsidRPr="00297BD3">
              <w:rPr>
                <w:b/>
                <w:color w:val="000000"/>
              </w:rPr>
              <w:t>0.001)</w:t>
            </w:r>
          </w:p>
        </w:tc>
      </w:tr>
    </w:tbl>
    <w:p w14:paraId="3A6D1862" w14:textId="21FB9C08" w:rsidR="00297BD3" w:rsidRDefault="00297BD3" w:rsidP="00297BD3">
      <w:pPr>
        <w:spacing w:before="240"/>
      </w:pPr>
      <w:r>
        <w:t xml:space="preserve">This comparative analysis not only validates </w:t>
      </w:r>
      <w:proofErr w:type="spellStart"/>
      <w:r w:rsidR="005743C2">
        <w:t>GPNet's</w:t>
      </w:r>
      <w:proofErr w:type="spellEnd"/>
      <w:r w:rsidR="005743C2">
        <w:t xml:space="preserve"> conceptual premise</w:t>
      </w:r>
      <w:r>
        <w:t xml:space="preserve"> but also highlights its practical superiority in leveraging the nuanced spatial relationships inherent in gene expression data for tumor classification.</w:t>
      </w:r>
    </w:p>
    <w:p w14:paraId="7893E272" w14:textId="2BB0D877" w:rsidR="00A8190F" w:rsidRPr="00AD5F8B" w:rsidRDefault="00A8190F" w:rsidP="00297BD3">
      <w:pPr>
        <w:pStyle w:val="Heading2"/>
        <w:spacing w:before="120" w:after="120" w:line="240" w:lineRule="auto"/>
        <w:rPr>
          <w:rFonts w:ascii="Times New Roman" w:hAnsi="Times New Roman" w:cs="Times New Roman"/>
          <w:b/>
          <w:bCs/>
          <w:color w:val="000000" w:themeColor="text1"/>
          <w:sz w:val="24"/>
          <w:szCs w:val="24"/>
        </w:rPr>
      </w:pPr>
      <w:r w:rsidRPr="00AD5F8B">
        <w:rPr>
          <w:rFonts w:ascii="Times New Roman" w:hAnsi="Times New Roman" w:cs="Times New Roman"/>
          <w:b/>
          <w:bCs/>
          <w:color w:val="000000" w:themeColor="text1"/>
          <w:sz w:val="24"/>
          <w:szCs w:val="24"/>
        </w:rPr>
        <w:t>Ablation study</w:t>
      </w:r>
    </w:p>
    <w:p w14:paraId="2C2483BC" w14:textId="4C9DB227" w:rsidR="00297BD3" w:rsidRDefault="00297BD3" w:rsidP="00297BD3">
      <w:pPr>
        <w:jc w:val="both"/>
      </w:pPr>
      <w:r w:rsidRPr="00297BD3">
        <w:rPr>
          <w:b/>
          <w:bCs/>
        </w:rPr>
        <w:t>Table 3</w:t>
      </w:r>
      <w:r>
        <w:t xml:space="preserve"> presents an ablation study conducted for </w:t>
      </w:r>
      <w:proofErr w:type="spellStart"/>
      <w:r>
        <w:t>GPNet</w:t>
      </w:r>
      <w:proofErr w:type="spellEnd"/>
      <w:r>
        <w:t xml:space="preserve"> to evaluate the impact of various components on its performance. Specifically, we systematically removed the feature transform network, token transform network, and learnable normalization network to observe the effects on model efficacy. The results of this study reveal that omitting the token and feature transform networks does not significantly affect performance. This observation can be attributed to the consistent ordering of gene expression data inputs, which ensures that the “gene point cloud” remains inherently aligned. Consequently, the learnable alignment mechanisms provided by the token and feature transform networks do not contribute substantially in this context.</w:t>
      </w:r>
    </w:p>
    <w:p w14:paraId="09E3F9E3" w14:textId="08858E49" w:rsidR="00297BD3" w:rsidRDefault="00297BD3" w:rsidP="00297BD3">
      <w:pPr>
        <w:jc w:val="both"/>
      </w:pPr>
      <w:r>
        <w:t xml:space="preserve">Conversely, the learnable normalization network demonstrates a significant impact on model performance. This is likely due to </w:t>
      </w:r>
      <w:r w:rsidR="009F557B">
        <w:t>the inherent characteristics of gene expression data</w:t>
      </w:r>
      <w:r>
        <w:t xml:space="preserve">, where normalization plays a critical role akin to that of Trimmed Mean of M-values (TMM) normalization in traditional gene expression </w:t>
      </w:r>
      <w:r>
        <w:lastRenderedPageBreak/>
        <w:t>analysis. The ablation study highlights the normalization network</w:t>
      </w:r>
      <w:r w:rsidR="00DB2365">
        <w:t>’</w:t>
      </w:r>
      <w:r>
        <w:t>s importance, showing a noticeable performance degradation in its absence.</w:t>
      </w:r>
    </w:p>
    <w:p w14:paraId="5C63256D" w14:textId="1C052AA3" w:rsidR="00A8190F" w:rsidRPr="00346D3F" w:rsidRDefault="00A8190F" w:rsidP="00A8190F">
      <w:pPr>
        <w:pStyle w:val="Caption"/>
        <w:keepNext/>
        <w:jc w:val="center"/>
        <w:rPr>
          <w:color w:val="auto"/>
        </w:rPr>
      </w:pPr>
      <w:r w:rsidRPr="00346D3F">
        <w:rPr>
          <w:b/>
          <w:bCs/>
          <w:color w:val="auto"/>
        </w:rPr>
        <w:t xml:space="preserve">Table </w:t>
      </w:r>
      <w:r>
        <w:rPr>
          <w:b/>
          <w:bCs/>
          <w:color w:val="auto"/>
        </w:rPr>
        <w:t>3</w:t>
      </w:r>
      <w:r w:rsidRPr="00346D3F">
        <w:rPr>
          <w:b/>
          <w:bCs/>
          <w:color w:val="auto"/>
        </w:rPr>
        <w:t>.</w:t>
      </w:r>
      <w:r w:rsidRPr="00346D3F">
        <w:rPr>
          <w:color w:val="auto"/>
        </w:rPr>
        <w:t xml:space="preserve"> </w:t>
      </w:r>
      <w:r>
        <w:rPr>
          <w:color w:val="auto"/>
        </w:rPr>
        <w:t xml:space="preserve">Ablation study for </w:t>
      </w:r>
      <w:proofErr w:type="spellStart"/>
      <w:r>
        <w:rPr>
          <w:color w:val="auto"/>
        </w:rPr>
        <w:t>GPNet</w:t>
      </w:r>
      <w:proofErr w:type="spellEnd"/>
      <w:r w:rsidR="00CC5266">
        <w:rPr>
          <w:color w:val="auto"/>
        </w:rPr>
        <w:t>:</w:t>
      </w:r>
      <w:r w:rsidR="00CC5266" w:rsidRPr="00CC5266">
        <w:t xml:space="preserve"> </w:t>
      </w:r>
      <w:r w:rsidR="00CC5266" w:rsidRPr="00CC5266">
        <w:rPr>
          <w:color w:val="auto"/>
        </w:rPr>
        <w:t>Impact of Component Inclusion (</w:t>
      </w:r>
      <w:r w:rsidR="00CC5266" w:rsidRPr="00CC5266">
        <w:rPr>
          <w:rFonts w:ascii="Segoe UI Symbol" w:hAnsi="Segoe UI Symbol" w:cs="Segoe UI Symbol"/>
          <w:color w:val="auto"/>
        </w:rPr>
        <w:t>✔</w:t>
      </w:r>
      <w:r w:rsidR="00CC5266" w:rsidRPr="00CC5266">
        <w:rPr>
          <w:color w:val="auto"/>
        </w:rPr>
        <w:t>) and Exclusion (</w:t>
      </w:r>
      <w:r w:rsidR="00CC5266" w:rsidRPr="00CC5266">
        <w:rPr>
          <w:rFonts w:ascii="Segoe UI Symbol" w:hAnsi="Segoe UI Symbol" w:cs="Segoe UI Symbol"/>
          <w:color w:val="auto"/>
        </w:rPr>
        <w:t>✘</w:t>
      </w:r>
      <w:r w:rsidR="00CC5266" w:rsidRPr="00CC5266">
        <w:rPr>
          <w:color w:val="auto"/>
        </w:rPr>
        <w:t>) on Accuracy</w:t>
      </w:r>
      <w:r w:rsidR="00CC5266">
        <w:rPr>
          <w:color w:val="auto"/>
        </w:rPr>
        <w:t>, where knowledge-based mask represents u</w:t>
      </w:r>
      <w:r w:rsidR="00CC5266" w:rsidRPr="00CC5266">
        <w:rPr>
          <w:color w:val="auto"/>
        </w:rPr>
        <w:t>tilization of Knowledge-Based MLP</w:t>
      </w:r>
      <w:r w:rsidR="00CC5266">
        <w:rPr>
          <w:color w:val="auto"/>
        </w:rPr>
        <w:t xml:space="preserve">, discussed in section 2.2.3, norm net represents utilization of Learnable Normalization Network, discussed in section 2.2.1, token transform represent the application of the first T-Net in </w:t>
      </w:r>
      <w:proofErr w:type="spellStart"/>
      <w:r w:rsidR="00CC5266">
        <w:rPr>
          <w:color w:val="auto"/>
        </w:rPr>
        <w:t>PointNet</w:t>
      </w:r>
      <w:proofErr w:type="spellEnd"/>
      <w:r w:rsidR="00CC5266">
        <w:rPr>
          <w:color w:val="auto"/>
        </w:rPr>
        <w:t xml:space="preserve"> for token transform, discussed in section 2.2.2, and Feature transform represent the application of the s</w:t>
      </w:r>
      <w:r w:rsidR="001028D6">
        <w:rPr>
          <w:color w:val="auto"/>
        </w:rPr>
        <w:t xml:space="preserve">econd T-Net in </w:t>
      </w:r>
      <w:proofErr w:type="spellStart"/>
      <w:r w:rsidR="001028D6">
        <w:rPr>
          <w:color w:val="auto"/>
        </w:rPr>
        <w:t>PointNet</w:t>
      </w:r>
      <w:proofErr w:type="spellEnd"/>
      <w:r w:rsidR="001028D6">
        <w:rPr>
          <w:color w:val="auto"/>
        </w:rPr>
        <w:t xml:space="preserve"> for feature transform, discussed in section 2.2.2</w:t>
      </w:r>
      <w:r w:rsidR="00CC5266">
        <w:rPr>
          <w:color w:val="auto"/>
        </w:rPr>
        <w:t xml:space="preserve"> </w:t>
      </w:r>
      <w:r>
        <w:rPr>
          <w:color w:val="auto"/>
        </w:rPr>
        <w:t>.</w:t>
      </w:r>
    </w:p>
    <w:tbl>
      <w:tblPr>
        <w:tblStyle w:val="TableGrid"/>
        <w:tblW w:w="0" w:type="auto"/>
        <w:jc w:val="center"/>
        <w:tblLayout w:type="fixed"/>
        <w:tblLook w:val="04A0" w:firstRow="1" w:lastRow="0" w:firstColumn="1" w:lastColumn="0" w:noHBand="0" w:noVBand="1"/>
      </w:tblPr>
      <w:tblGrid>
        <w:gridCol w:w="2695"/>
        <w:gridCol w:w="1620"/>
        <w:gridCol w:w="900"/>
        <w:gridCol w:w="1350"/>
        <w:gridCol w:w="1170"/>
        <w:gridCol w:w="1615"/>
      </w:tblGrid>
      <w:tr w:rsidR="00297BD3" w14:paraId="52A93C93" w14:textId="77777777" w:rsidTr="00297BD3">
        <w:trPr>
          <w:jc w:val="center"/>
        </w:trPr>
        <w:tc>
          <w:tcPr>
            <w:tcW w:w="2695" w:type="dxa"/>
            <w:shd w:val="clear" w:color="auto" w:fill="F2F2F2" w:themeFill="background1" w:themeFillShade="F2"/>
          </w:tcPr>
          <w:p w14:paraId="629FA3BB" w14:textId="77777777" w:rsidR="00C6520D" w:rsidRPr="00297BD3" w:rsidRDefault="00C6520D" w:rsidP="00A8190F">
            <w:pPr>
              <w:jc w:val="center"/>
            </w:pPr>
          </w:p>
        </w:tc>
        <w:tc>
          <w:tcPr>
            <w:tcW w:w="1620" w:type="dxa"/>
            <w:shd w:val="clear" w:color="auto" w:fill="F2F2F2" w:themeFill="background1" w:themeFillShade="F2"/>
          </w:tcPr>
          <w:p w14:paraId="37579B2F" w14:textId="2682CB0C" w:rsidR="00C6520D" w:rsidRPr="00297BD3" w:rsidRDefault="00C6520D" w:rsidP="00A8190F">
            <w:pPr>
              <w:jc w:val="center"/>
              <w:rPr>
                <w:lang w:eastAsia="zh-CN"/>
              </w:rPr>
            </w:pPr>
            <w:r w:rsidRPr="00297BD3">
              <w:rPr>
                <w:lang w:eastAsia="zh-CN"/>
              </w:rPr>
              <w:t>Knowledge-based mask</w:t>
            </w:r>
          </w:p>
        </w:tc>
        <w:tc>
          <w:tcPr>
            <w:tcW w:w="900" w:type="dxa"/>
            <w:shd w:val="clear" w:color="auto" w:fill="F2F2F2" w:themeFill="background1" w:themeFillShade="F2"/>
          </w:tcPr>
          <w:p w14:paraId="215934AC" w14:textId="5E8BE185" w:rsidR="00C6520D" w:rsidRPr="00297BD3" w:rsidRDefault="00C6520D" w:rsidP="00A8190F">
            <w:pPr>
              <w:jc w:val="center"/>
              <w:rPr>
                <w:lang w:eastAsia="zh-CN"/>
              </w:rPr>
            </w:pPr>
            <w:r w:rsidRPr="00297BD3">
              <w:rPr>
                <w:lang w:eastAsia="zh-CN"/>
              </w:rPr>
              <w:t>Norm net</w:t>
            </w:r>
          </w:p>
        </w:tc>
        <w:tc>
          <w:tcPr>
            <w:tcW w:w="1350" w:type="dxa"/>
            <w:shd w:val="clear" w:color="auto" w:fill="F2F2F2" w:themeFill="background1" w:themeFillShade="F2"/>
          </w:tcPr>
          <w:p w14:paraId="764667FF" w14:textId="77777777" w:rsidR="00C6520D" w:rsidRPr="00297BD3" w:rsidRDefault="00C6520D" w:rsidP="00A8190F">
            <w:pPr>
              <w:jc w:val="center"/>
              <w:rPr>
                <w:lang w:eastAsia="zh-CN"/>
              </w:rPr>
            </w:pPr>
            <w:r w:rsidRPr="00297BD3">
              <w:rPr>
                <w:lang w:eastAsia="zh-CN"/>
              </w:rPr>
              <w:t>Token transform</w:t>
            </w:r>
          </w:p>
        </w:tc>
        <w:tc>
          <w:tcPr>
            <w:tcW w:w="1170" w:type="dxa"/>
            <w:shd w:val="clear" w:color="auto" w:fill="F2F2F2" w:themeFill="background1" w:themeFillShade="F2"/>
          </w:tcPr>
          <w:p w14:paraId="0610A6B7" w14:textId="77777777" w:rsidR="00C6520D" w:rsidRPr="00297BD3" w:rsidRDefault="00C6520D" w:rsidP="00A8190F">
            <w:pPr>
              <w:jc w:val="center"/>
              <w:rPr>
                <w:lang w:eastAsia="zh-CN"/>
              </w:rPr>
            </w:pPr>
            <w:r w:rsidRPr="00297BD3">
              <w:rPr>
                <w:lang w:eastAsia="zh-CN"/>
              </w:rPr>
              <w:t>Feature transform</w:t>
            </w:r>
          </w:p>
        </w:tc>
        <w:tc>
          <w:tcPr>
            <w:tcW w:w="1615" w:type="dxa"/>
            <w:shd w:val="clear" w:color="auto" w:fill="F2F2F2" w:themeFill="background1" w:themeFillShade="F2"/>
          </w:tcPr>
          <w:p w14:paraId="47D85E5F" w14:textId="57787070" w:rsidR="00C6520D" w:rsidRPr="00297BD3" w:rsidRDefault="00C6520D" w:rsidP="00A8190F">
            <w:pPr>
              <w:jc w:val="center"/>
            </w:pPr>
            <w:r w:rsidRPr="00297BD3">
              <w:rPr>
                <w:lang w:eastAsia="zh-CN"/>
              </w:rPr>
              <w:t>Accuracy</w:t>
            </w:r>
          </w:p>
        </w:tc>
      </w:tr>
      <w:tr w:rsidR="00C6520D" w14:paraId="43634D93" w14:textId="77777777" w:rsidTr="00297BD3">
        <w:trPr>
          <w:jc w:val="center"/>
        </w:trPr>
        <w:tc>
          <w:tcPr>
            <w:tcW w:w="2695" w:type="dxa"/>
            <w:shd w:val="clear" w:color="auto" w:fill="F2F2F2" w:themeFill="background1" w:themeFillShade="F2"/>
          </w:tcPr>
          <w:p w14:paraId="4185B9FB" w14:textId="6D7BF00F" w:rsidR="00C6520D" w:rsidRPr="00297BD3" w:rsidRDefault="00C6520D" w:rsidP="00A8190F">
            <w:pPr>
              <w:rPr>
                <w:b/>
              </w:rPr>
            </w:pPr>
            <w:proofErr w:type="spellStart"/>
            <w:r w:rsidRPr="00297BD3">
              <w:rPr>
                <w:b/>
              </w:rPr>
              <w:t>GPNet</w:t>
            </w:r>
            <w:proofErr w:type="spellEnd"/>
            <w:r w:rsidRPr="00297BD3">
              <w:rPr>
                <w:b/>
              </w:rPr>
              <w:t xml:space="preserve"> (</w:t>
            </w:r>
            <w:r w:rsidR="00297BD3">
              <w:rPr>
                <w:b/>
              </w:rPr>
              <w:t>ours</w:t>
            </w:r>
            <w:r w:rsidRPr="00297BD3">
              <w:rPr>
                <w:b/>
              </w:rPr>
              <w:t>)</w:t>
            </w:r>
          </w:p>
        </w:tc>
        <w:tc>
          <w:tcPr>
            <w:tcW w:w="1620" w:type="dxa"/>
          </w:tcPr>
          <w:p w14:paraId="2C903D23" w14:textId="1AB9349A" w:rsidR="00C6520D" w:rsidRPr="00297BD3" w:rsidRDefault="00C6520D" w:rsidP="00A8190F">
            <w:pPr>
              <w:jc w:val="center"/>
              <w:rPr>
                <w:b/>
                <w:color w:val="000000"/>
              </w:rPr>
            </w:pPr>
            <w:r w:rsidRPr="00297BD3">
              <w:rPr>
                <w:b/>
                <w:color w:val="000000"/>
              </w:rPr>
              <w:sym w:font="Wingdings" w:char="F0FC"/>
            </w:r>
          </w:p>
        </w:tc>
        <w:tc>
          <w:tcPr>
            <w:tcW w:w="900" w:type="dxa"/>
          </w:tcPr>
          <w:p w14:paraId="423C9F36" w14:textId="36E93B2F" w:rsidR="00C6520D" w:rsidRPr="00297BD3" w:rsidRDefault="00C6520D" w:rsidP="00A8190F">
            <w:pPr>
              <w:jc w:val="center"/>
              <w:rPr>
                <w:b/>
                <w:color w:val="000000"/>
                <w:lang w:eastAsia="zh-CN"/>
              </w:rPr>
            </w:pPr>
            <w:r w:rsidRPr="00297BD3">
              <w:rPr>
                <w:b/>
                <w:color w:val="000000"/>
              </w:rPr>
              <w:sym w:font="Wingdings" w:char="F0FC"/>
            </w:r>
          </w:p>
        </w:tc>
        <w:tc>
          <w:tcPr>
            <w:tcW w:w="1350" w:type="dxa"/>
          </w:tcPr>
          <w:p w14:paraId="2AB4A9F8" w14:textId="77777777" w:rsidR="00C6520D" w:rsidRPr="00297BD3" w:rsidRDefault="00C6520D" w:rsidP="00A8190F">
            <w:pPr>
              <w:jc w:val="center"/>
              <w:rPr>
                <w:b/>
                <w:color w:val="000000"/>
              </w:rPr>
            </w:pPr>
            <w:r w:rsidRPr="00297BD3">
              <w:rPr>
                <w:b/>
                <w:color w:val="000000"/>
              </w:rPr>
              <w:sym w:font="Wingdings" w:char="F0FC"/>
            </w:r>
          </w:p>
        </w:tc>
        <w:tc>
          <w:tcPr>
            <w:tcW w:w="1170" w:type="dxa"/>
          </w:tcPr>
          <w:p w14:paraId="6FE95047" w14:textId="77777777" w:rsidR="00C6520D" w:rsidRPr="00297BD3" w:rsidRDefault="00C6520D" w:rsidP="00A8190F">
            <w:pPr>
              <w:jc w:val="center"/>
              <w:rPr>
                <w:b/>
                <w:color w:val="000000"/>
              </w:rPr>
            </w:pPr>
            <w:r w:rsidRPr="00297BD3">
              <w:rPr>
                <w:b/>
                <w:color w:val="000000"/>
              </w:rPr>
              <w:sym w:font="Wingdings" w:char="F0FC"/>
            </w:r>
          </w:p>
        </w:tc>
        <w:tc>
          <w:tcPr>
            <w:tcW w:w="1615" w:type="dxa"/>
          </w:tcPr>
          <w:p w14:paraId="64B9B50B" w14:textId="3BBC2150" w:rsidR="00C6520D" w:rsidRPr="00297BD3" w:rsidRDefault="00C6520D" w:rsidP="00A8190F">
            <w:pPr>
              <w:jc w:val="center"/>
              <w:rPr>
                <w:b/>
                <w:color w:val="000000"/>
              </w:rPr>
            </w:pPr>
            <w:r w:rsidRPr="00297BD3">
              <w:rPr>
                <w:b/>
                <w:color w:val="000000"/>
              </w:rPr>
              <w:t>0.997(±</w:t>
            </w:r>
            <w:r w:rsidR="00297BD3">
              <w:rPr>
                <w:b/>
                <w:color w:val="000000"/>
              </w:rPr>
              <w:t xml:space="preserve"> </w:t>
            </w:r>
            <w:r w:rsidRPr="00297BD3">
              <w:rPr>
                <w:b/>
                <w:color w:val="000000"/>
              </w:rPr>
              <w:t>0.001)</w:t>
            </w:r>
          </w:p>
        </w:tc>
      </w:tr>
      <w:tr w:rsidR="00C6520D" w14:paraId="5827D767" w14:textId="77777777" w:rsidTr="00297BD3">
        <w:trPr>
          <w:jc w:val="center"/>
        </w:trPr>
        <w:tc>
          <w:tcPr>
            <w:tcW w:w="2695" w:type="dxa"/>
            <w:shd w:val="clear" w:color="auto" w:fill="F2F2F2" w:themeFill="background1" w:themeFillShade="F2"/>
          </w:tcPr>
          <w:p w14:paraId="53A3CD6E" w14:textId="77777777" w:rsidR="00C6520D" w:rsidRPr="00297BD3" w:rsidRDefault="00C6520D" w:rsidP="00A8190F">
            <w:r w:rsidRPr="00297BD3">
              <w:t>w/o feature transform</w:t>
            </w:r>
          </w:p>
        </w:tc>
        <w:tc>
          <w:tcPr>
            <w:tcW w:w="1620" w:type="dxa"/>
          </w:tcPr>
          <w:p w14:paraId="1B1272D7" w14:textId="4E23C01A" w:rsidR="00C6520D" w:rsidRPr="00297BD3" w:rsidRDefault="00C6520D" w:rsidP="00A8190F">
            <w:pPr>
              <w:jc w:val="center"/>
              <w:rPr>
                <w:b/>
                <w:color w:val="000000"/>
              </w:rPr>
            </w:pPr>
            <w:r w:rsidRPr="00297BD3">
              <w:rPr>
                <w:b/>
                <w:color w:val="000000"/>
              </w:rPr>
              <w:sym w:font="Wingdings" w:char="F0FC"/>
            </w:r>
          </w:p>
        </w:tc>
        <w:tc>
          <w:tcPr>
            <w:tcW w:w="900" w:type="dxa"/>
          </w:tcPr>
          <w:p w14:paraId="4E0CC44F" w14:textId="348630FF" w:rsidR="00C6520D" w:rsidRPr="00297BD3" w:rsidRDefault="00C6520D" w:rsidP="00A8190F">
            <w:pPr>
              <w:jc w:val="center"/>
              <w:rPr>
                <w:b/>
                <w:color w:val="000000"/>
              </w:rPr>
            </w:pPr>
            <w:r w:rsidRPr="00297BD3">
              <w:rPr>
                <w:b/>
                <w:color w:val="000000"/>
              </w:rPr>
              <w:sym w:font="Wingdings" w:char="F0FC"/>
            </w:r>
          </w:p>
        </w:tc>
        <w:tc>
          <w:tcPr>
            <w:tcW w:w="1350" w:type="dxa"/>
          </w:tcPr>
          <w:p w14:paraId="5AD3F240" w14:textId="77777777" w:rsidR="00C6520D" w:rsidRPr="00297BD3" w:rsidRDefault="00C6520D" w:rsidP="00A8190F">
            <w:pPr>
              <w:jc w:val="center"/>
              <w:rPr>
                <w:b/>
                <w:color w:val="000000"/>
              </w:rPr>
            </w:pPr>
            <w:r w:rsidRPr="00297BD3">
              <w:rPr>
                <w:b/>
                <w:color w:val="000000"/>
              </w:rPr>
              <w:sym w:font="Wingdings" w:char="F0FC"/>
            </w:r>
          </w:p>
        </w:tc>
        <w:tc>
          <w:tcPr>
            <w:tcW w:w="1170" w:type="dxa"/>
          </w:tcPr>
          <w:p w14:paraId="10015C24" w14:textId="77777777" w:rsidR="00C6520D" w:rsidRPr="00297BD3" w:rsidRDefault="00C6520D" w:rsidP="00A8190F">
            <w:pPr>
              <w:jc w:val="center"/>
              <w:rPr>
                <w:color w:val="000000"/>
              </w:rPr>
            </w:pPr>
            <w:r w:rsidRPr="00297BD3">
              <w:rPr>
                <w:b/>
                <w:color w:val="000000"/>
              </w:rPr>
              <w:sym w:font="Wingdings" w:char="F0FB"/>
            </w:r>
          </w:p>
        </w:tc>
        <w:tc>
          <w:tcPr>
            <w:tcW w:w="1615" w:type="dxa"/>
          </w:tcPr>
          <w:p w14:paraId="1F389138" w14:textId="3B56D06B" w:rsidR="00C6520D" w:rsidRPr="00297BD3" w:rsidRDefault="00C6520D" w:rsidP="00A8190F">
            <w:pPr>
              <w:jc w:val="center"/>
              <w:rPr>
                <w:color w:val="000000"/>
              </w:rPr>
            </w:pPr>
            <w:r w:rsidRPr="00297BD3">
              <w:rPr>
                <w:color w:val="000000"/>
              </w:rPr>
              <w:t>0.997(±</w:t>
            </w:r>
            <w:r w:rsidR="00297BD3">
              <w:rPr>
                <w:color w:val="000000"/>
              </w:rPr>
              <w:t xml:space="preserve"> </w:t>
            </w:r>
            <w:r w:rsidRPr="00297BD3">
              <w:rPr>
                <w:color w:val="000000"/>
              </w:rPr>
              <w:t>0.001)</w:t>
            </w:r>
          </w:p>
        </w:tc>
      </w:tr>
      <w:tr w:rsidR="00C6520D" w14:paraId="6CD4070E" w14:textId="77777777" w:rsidTr="00297BD3">
        <w:trPr>
          <w:jc w:val="center"/>
        </w:trPr>
        <w:tc>
          <w:tcPr>
            <w:tcW w:w="2695" w:type="dxa"/>
            <w:shd w:val="clear" w:color="auto" w:fill="F2F2F2" w:themeFill="background1" w:themeFillShade="F2"/>
          </w:tcPr>
          <w:p w14:paraId="0B7F5DE4" w14:textId="77777777" w:rsidR="00C6520D" w:rsidRPr="00297BD3" w:rsidRDefault="00C6520D" w:rsidP="00A8190F">
            <w:r w:rsidRPr="00297BD3">
              <w:t>w/o token transform</w:t>
            </w:r>
          </w:p>
        </w:tc>
        <w:tc>
          <w:tcPr>
            <w:tcW w:w="1620" w:type="dxa"/>
          </w:tcPr>
          <w:p w14:paraId="172C3691" w14:textId="4C8D7C36" w:rsidR="00C6520D" w:rsidRPr="00297BD3" w:rsidRDefault="00C6520D" w:rsidP="00A8190F">
            <w:pPr>
              <w:jc w:val="center"/>
              <w:rPr>
                <w:b/>
                <w:color w:val="000000"/>
              </w:rPr>
            </w:pPr>
            <w:r w:rsidRPr="00297BD3">
              <w:rPr>
                <w:b/>
                <w:color w:val="000000"/>
              </w:rPr>
              <w:sym w:font="Wingdings" w:char="F0FC"/>
            </w:r>
          </w:p>
        </w:tc>
        <w:tc>
          <w:tcPr>
            <w:tcW w:w="900" w:type="dxa"/>
          </w:tcPr>
          <w:p w14:paraId="3041B4A4" w14:textId="2DCC7188" w:rsidR="00C6520D" w:rsidRPr="00297BD3" w:rsidRDefault="00C6520D" w:rsidP="00A8190F">
            <w:pPr>
              <w:jc w:val="center"/>
              <w:rPr>
                <w:b/>
                <w:color w:val="000000"/>
              </w:rPr>
            </w:pPr>
            <w:r w:rsidRPr="00297BD3">
              <w:rPr>
                <w:b/>
                <w:color w:val="000000"/>
              </w:rPr>
              <w:sym w:font="Wingdings" w:char="F0FC"/>
            </w:r>
          </w:p>
        </w:tc>
        <w:tc>
          <w:tcPr>
            <w:tcW w:w="1350" w:type="dxa"/>
          </w:tcPr>
          <w:p w14:paraId="63BBD5FC" w14:textId="77777777" w:rsidR="00C6520D" w:rsidRPr="00297BD3" w:rsidRDefault="00C6520D" w:rsidP="00A8190F">
            <w:pPr>
              <w:jc w:val="center"/>
              <w:rPr>
                <w:color w:val="000000"/>
              </w:rPr>
            </w:pPr>
            <w:r w:rsidRPr="00297BD3">
              <w:rPr>
                <w:b/>
                <w:color w:val="000000"/>
              </w:rPr>
              <w:sym w:font="Wingdings" w:char="F0FB"/>
            </w:r>
          </w:p>
        </w:tc>
        <w:tc>
          <w:tcPr>
            <w:tcW w:w="1170" w:type="dxa"/>
          </w:tcPr>
          <w:p w14:paraId="380D1FA8" w14:textId="77777777" w:rsidR="00C6520D" w:rsidRPr="00297BD3" w:rsidRDefault="00C6520D" w:rsidP="00A8190F">
            <w:pPr>
              <w:jc w:val="center"/>
              <w:rPr>
                <w:color w:val="000000"/>
              </w:rPr>
            </w:pPr>
            <w:r w:rsidRPr="00297BD3">
              <w:rPr>
                <w:b/>
                <w:color w:val="000000"/>
              </w:rPr>
              <w:sym w:font="Wingdings" w:char="F0FB"/>
            </w:r>
          </w:p>
        </w:tc>
        <w:tc>
          <w:tcPr>
            <w:tcW w:w="1615" w:type="dxa"/>
          </w:tcPr>
          <w:p w14:paraId="6A843437" w14:textId="0C866CA5" w:rsidR="00C6520D" w:rsidRPr="00297BD3" w:rsidRDefault="00C6520D" w:rsidP="00A8190F">
            <w:pPr>
              <w:jc w:val="center"/>
              <w:rPr>
                <w:color w:val="000000"/>
              </w:rPr>
            </w:pPr>
            <w:r w:rsidRPr="00297BD3">
              <w:rPr>
                <w:color w:val="000000"/>
              </w:rPr>
              <w:t>0.996(±</w:t>
            </w:r>
            <w:r w:rsidR="00297BD3">
              <w:rPr>
                <w:color w:val="000000"/>
              </w:rPr>
              <w:t xml:space="preserve"> </w:t>
            </w:r>
            <w:r w:rsidRPr="00297BD3">
              <w:rPr>
                <w:color w:val="000000"/>
              </w:rPr>
              <w:t>0.002)</w:t>
            </w:r>
          </w:p>
        </w:tc>
      </w:tr>
      <w:tr w:rsidR="00C6520D" w14:paraId="5363D6EC" w14:textId="77777777" w:rsidTr="00297BD3">
        <w:trPr>
          <w:jc w:val="center"/>
        </w:trPr>
        <w:tc>
          <w:tcPr>
            <w:tcW w:w="2695" w:type="dxa"/>
            <w:shd w:val="clear" w:color="auto" w:fill="F2F2F2" w:themeFill="background1" w:themeFillShade="F2"/>
          </w:tcPr>
          <w:p w14:paraId="1D1FA591" w14:textId="77777777" w:rsidR="00C6520D" w:rsidRPr="00297BD3" w:rsidRDefault="00C6520D" w:rsidP="00A8190F">
            <w:r w:rsidRPr="00297BD3">
              <w:t>w/o norm net</w:t>
            </w:r>
          </w:p>
        </w:tc>
        <w:tc>
          <w:tcPr>
            <w:tcW w:w="1620" w:type="dxa"/>
          </w:tcPr>
          <w:p w14:paraId="32072B25" w14:textId="6AE30A7E" w:rsidR="00C6520D" w:rsidRPr="00297BD3" w:rsidRDefault="00C6520D" w:rsidP="00A8190F">
            <w:pPr>
              <w:jc w:val="center"/>
              <w:rPr>
                <w:b/>
                <w:color w:val="000000"/>
              </w:rPr>
            </w:pPr>
            <w:r w:rsidRPr="00297BD3">
              <w:rPr>
                <w:b/>
                <w:color w:val="000000"/>
              </w:rPr>
              <w:sym w:font="Wingdings" w:char="F0FC"/>
            </w:r>
          </w:p>
        </w:tc>
        <w:tc>
          <w:tcPr>
            <w:tcW w:w="900" w:type="dxa"/>
          </w:tcPr>
          <w:p w14:paraId="621F5A5B" w14:textId="16360915" w:rsidR="00C6520D" w:rsidRPr="00297BD3" w:rsidRDefault="00C6520D" w:rsidP="00A8190F">
            <w:pPr>
              <w:jc w:val="center"/>
              <w:rPr>
                <w:color w:val="000000"/>
              </w:rPr>
            </w:pPr>
            <w:r w:rsidRPr="00297BD3">
              <w:rPr>
                <w:b/>
                <w:color w:val="000000"/>
              </w:rPr>
              <w:sym w:font="Wingdings" w:char="F0FB"/>
            </w:r>
          </w:p>
        </w:tc>
        <w:tc>
          <w:tcPr>
            <w:tcW w:w="1350" w:type="dxa"/>
          </w:tcPr>
          <w:p w14:paraId="67DA351D" w14:textId="77777777" w:rsidR="00C6520D" w:rsidRPr="00297BD3" w:rsidRDefault="00C6520D" w:rsidP="00A8190F">
            <w:pPr>
              <w:jc w:val="center"/>
              <w:rPr>
                <w:color w:val="000000"/>
              </w:rPr>
            </w:pPr>
            <w:r w:rsidRPr="00297BD3">
              <w:rPr>
                <w:b/>
                <w:color w:val="000000"/>
              </w:rPr>
              <w:sym w:font="Wingdings" w:char="F0FB"/>
            </w:r>
          </w:p>
        </w:tc>
        <w:tc>
          <w:tcPr>
            <w:tcW w:w="1170" w:type="dxa"/>
          </w:tcPr>
          <w:p w14:paraId="3934947E" w14:textId="77777777" w:rsidR="00C6520D" w:rsidRPr="00297BD3" w:rsidRDefault="00C6520D" w:rsidP="00A8190F">
            <w:pPr>
              <w:jc w:val="center"/>
              <w:rPr>
                <w:color w:val="000000"/>
              </w:rPr>
            </w:pPr>
            <w:r w:rsidRPr="00297BD3">
              <w:rPr>
                <w:b/>
                <w:color w:val="000000"/>
              </w:rPr>
              <w:sym w:font="Wingdings" w:char="F0FB"/>
            </w:r>
          </w:p>
        </w:tc>
        <w:tc>
          <w:tcPr>
            <w:tcW w:w="1615" w:type="dxa"/>
          </w:tcPr>
          <w:p w14:paraId="31318263" w14:textId="1C02AC44" w:rsidR="00C6520D" w:rsidRPr="00297BD3" w:rsidRDefault="00C6520D" w:rsidP="00A8190F">
            <w:pPr>
              <w:jc w:val="center"/>
              <w:rPr>
                <w:color w:val="000000"/>
              </w:rPr>
            </w:pPr>
            <w:r w:rsidRPr="00297BD3">
              <w:rPr>
                <w:color w:val="000000"/>
              </w:rPr>
              <w:t>0.987(±</w:t>
            </w:r>
            <w:r w:rsidR="00297BD3">
              <w:rPr>
                <w:color w:val="000000"/>
              </w:rPr>
              <w:t xml:space="preserve"> </w:t>
            </w:r>
            <w:r w:rsidRPr="00297BD3">
              <w:rPr>
                <w:color w:val="000000"/>
              </w:rPr>
              <w:t>0.005)</w:t>
            </w:r>
          </w:p>
        </w:tc>
      </w:tr>
      <w:tr w:rsidR="00C6520D" w14:paraId="7079D57E" w14:textId="77777777" w:rsidTr="00297BD3">
        <w:trPr>
          <w:jc w:val="center"/>
        </w:trPr>
        <w:tc>
          <w:tcPr>
            <w:tcW w:w="2695" w:type="dxa"/>
            <w:shd w:val="clear" w:color="auto" w:fill="F2F2F2" w:themeFill="background1" w:themeFillShade="F2"/>
          </w:tcPr>
          <w:p w14:paraId="0E1C3815" w14:textId="047813D5" w:rsidR="00C6520D" w:rsidRPr="00297BD3" w:rsidRDefault="00C6520D" w:rsidP="00C6520D">
            <w:r w:rsidRPr="00297BD3">
              <w:t>w/o knowledge-based mask</w:t>
            </w:r>
          </w:p>
        </w:tc>
        <w:tc>
          <w:tcPr>
            <w:tcW w:w="1620" w:type="dxa"/>
          </w:tcPr>
          <w:p w14:paraId="4FA6180C" w14:textId="0276FD92" w:rsidR="00C6520D" w:rsidRPr="00297BD3" w:rsidRDefault="00C8749A" w:rsidP="00A8190F">
            <w:pPr>
              <w:jc w:val="center"/>
              <w:rPr>
                <w:b/>
                <w:color w:val="000000"/>
              </w:rPr>
            </w:pPr>
            <w:r w:rsidRPr="00297BD3">
              <w:rPr>
                <w:b/>
                <w:color w:val="000000"/>
              </w:rPr>
              <w:sym w:font="Wingdings" w:char="F0FB"/>
            </w:r>
          </w:p>
        </w:tc>
        <w:tc>
          <w:tcPr>
            <w:tcW w:w="900" w:type="dxa"/>
          </w:tcPr>
          <w:p w14:paraId="6BA0299C" w14:textId="1A11B06D" w:rsidR="00C6520D" w:rsidRPr="00297BD3" w:rsidRDefault="00C6520D" w:rsidP="00A8190F">
            <w:pPr>
              <w:jc w:val="center"/>
              <w:rPr>
                <w:b/>
                <w:color w:val="000000"/>
              </w:rPr>
            </w:pPr>
            <w:r w:rsidRPr="00297BD3">
              <w:rPr>
                <w:b/>
                <w:color w:val="000000"/>
              </w:rPr>
              <w:sym w:font="Wingdings" w:char="F0FB"/>
            </w:r>
          </w:p>
        </w:tc>
        <w:tc>
          <w:tcPr>
            <w:tcW w:w="1350" w:type="dxa"/>
          </w:tcPr>
          <w:p w14:paraId="7A693769" w14:textId="33AA000B" w:rsidR="00C6520D" w:rsidRPr="00297BD3" w:rsidRDefault="00C6520D" w:rsidP="00A8190F">
            <w:pPr>
              <w:jc w:val="center"/>
              <w:rPr>
                <w:b/>
                <w:color w:val="000000"/>
              </w:rPr>
            </w:pPr>
            <w:r w:rsidRPr="00297BD3">
              <w:rPr>
                <w:b/>
                <w:color w:val="000000"/>
              </w:rPr>
              <w:sym w:font="Wingdings" w:char="F0FB"/>
            </w:r>
          </w:p>
        </w:tc>
        <w:tc>
          <w:tcPr>
            <w:tcW w:w="1170" w:type="dxa"/>
          </w:tcPr>
          <w:p w14:paraId="317FAD28" w14:textId="1BD0738D" w:rsidR="00C6520D" w:rsidRPr="00297BD3" w:rsidRDefault="00C6520D" w:rsidP="00A8190F">
            <w:pPr>
              <w:jc w:val="center"/>
              <w:rPr>
                <w:b/>
                <w:color w:val="000000"/>
              </w:rPr>
            </w:pPr>
            <w:r w:rsidRPr="00297BD3">
              <w:rPr>
                <w:b/>
                <w:color w:val="000000"/>
              </w:rPr>
              <w:sym w:font="Wingdings" w:char="F0FB"/>
            </w:r>
          </w:p>
        </w:tc>
        <w:tc>
          <w:tcPr>
            <w:tcW w:w="1615" w:type="dxa"/>
          </w:tcPr>
          <w:p w14:paraId="0A22B4AC" w14:textId="2D977AA1" w:rsidR="00C6520D" w:rsidRPr="00297BD3" w:rsidRDefault="00C6520D" w:rsidP="00C6520D">
            <w:pPr>
              <w:jc w:val="center"/>
              <w:rPr>
                <w:bCs/>
                <w:color w:val="000000"/>
              </w:rPr>
            </w:pPr>
            <w:r w:rsidRPr="00297BD3">
              <w:rPr>
                <w:bCs/>
                <w:color w:val="000000"/>
              </w:rPr>
              <w:t>0.912(</w:t>
            </w:r>
            <w:r w:rsidR="00FA3979" w:rsidRPr="00297BD3">
              <w:rPr>
                <w:color w:val="000000"/>
              </w:rPr>
              <w:t>±</w:t>
            </w:r>
            <w:r w:rsidR="00297BD3">
              <w:rPr>
                <w:color w:val="000000"/>
              </w:rPr>
              <w:t xml:space="preserve"> </w:t>
            </w:r>
            <w:r w:rsidR="00FA3979" w:rsidRPr="00297BD3">
              <w:rPr>
                <w:color w:val="000000"/>
              </w:rPr>
              <w:t>0.04</w:t>
            </w:r>
            <w:r w:rsidRPr="00297BD3">
              <w:rPr>
                <w:color w:val="000000"/>
              </w:rPr>
              <w:t>5)</w:t>
            </w:r>
          </w:p>
        </w:tc>
      </w:tr>
    </w:tbl>
    <w:p w14:paraId="1097165E" w14:textId="1DE80B05" w:rsidR="00AD5F8B" w:rsidRPr="00AD5F8B" w:rsidRDefault="00C76DE2" w:rsidP="00AD5F8B">
      <w:pPr>
        <w:pStyle w:val="Heading2"/>
        <w:numPr>
          <w:ilvl w:val="1"/>
          <w:numId w:val="3"/>
        </w:numPr>
        <w:spacing w:before="120" w:after="120" w:line="240" w:lineRule="auto"/>
        <w:rPr>
          <w:rFonts w:ascii="Times New Roman" w:hAnsi="Times New Roman" w:cs="Times New Roman"/>
          <w:b/>
          <w:bCs/>
          <w:color w:val="000000" w:themeColor="text1"/>
          <w:sz w:val="24"/>
          <w:szCs w:val="24"/>
        </w:rPr>
      </w:pPr>
      <w:r w:rsidRPr="00AD5F8B">
        <w:rPr>
          <w:rFonts w:ascii="Times New Roman" w:hAnsi="Times New Roman" w:cs="Times New Roman"/>
          <w:b/>
          <w:bCs/>
          <w:color w:val="000000" w:themeColor="text1"/>
          <w:sz w:val="24"/>
          <w:szCs w:val="24"/>
        </w:rPr>
        <w:t>Gene clustering result</w:t>
      </w:r>
    </w:p>
    <w:p w14:paraId="1DAD7582" w14:textId="4EAC8CE7" w:rsidR="00194247" w:rsidRDefault="00194247" w:rsidP="00194247">
      <w:pPr>
        <w:jc w:val="both"/>
        <w:rPr>
          <w:lang w:eastAsia="zh-CN"/>
        </w:rPr>
      </w:pPr>
      <w:r w:rsidRPr="00194247">
        <w:rPr>
          <w:lang w:eastAsia="zh-CN"/>
        </w:rPr>
        <w:t xml:space="preserve">We anticipated that the gene embedding layer would cluster related genes closely while separating unrelated ones. Following the approach of </w:t>
      </w:r>
      <w:r>
        <w:rPr>
          <w:lang w:eastAsia="zh-CN"/>
        </w:rPr>
        <w:fldChar w:fldCharType="begin"/>
      </w:r>
      <w:r w:rsidR="00B674B4">
        <w:rPr>
          <w:lang w:eastAsia="zh-CN"/>
        </w:rPr>
        <w:instrText xml:space="preserve"> ADDIN EN.CITE &lt;EndNote&gt;&lt;Cite&gt;&lt;Author&gt;Connell&lt;/Author&gt;&lt;Year&gt;2022&lt;/Year&gt;&lt;RecNum&gt;40&lt;/RecNum&gt;&lt;DisplayText&gt;[33]&lt;/DisplayText&gt;&lt;record&gt;&lt;rec-number&gt;40&lt;/rec-number&gt;&lt;foreign-keys&gt;&lt;key app="EN" db-id="ze5r0wv05vprvkevaznxt20zezsazas2a299" timestamp="1705436997"&gt;40&lt;/key&gt;&lt;/foreign-keys&gt;&lt;ref-type name="Journal Article"&gt;17&lt;/ref-type&gt;&lt;contributors&gt;&lt;authors&gt;&lt;author&gt;Connell, William&lt;/author&gt;&lt;author&gt;Khan, Umair&lt;/author&gt;&lt;author&gt;Keiser, Michael J&lt;/author&gt;&lt;/authors&gt;&lt;/contributors&gt;&lt;titles&gt;&lt;title&gt;A single-cell gene expression language model&lt;/title&gt;&lt;secondary-title&gt;arXiv preprint arXiv:2210.14330&lt;/secondary-title&gt;&lt;/titles&gt;&lt;periodical&gt;&lt;full-title&gt;arXiv preprint arXiv:2210.14330&lt;/full-title&gt;&lt;/periodical&gt;&lt;dates&gt;&lt;year&gt;2022&lt;/year&gt;&lt;/dates&gt;&lt;urls&gt;&lt;/urls&gt;&lt;/record&gt;&lt;/Cite&gt;&lt;/EndNote&gt;</w:instrText>
      </w:r>
      <w:r>
        <w:rPr>
          <w:lang w:eastAsia="zh-CN"/>
        </w:rPr>
        <w:fldChar w:fldCharType="separate"/>
      </w:r>
      <w:r w:rsidR="00B674B4">
        <w:rPr>
          <w:noProof/>
          <w:lang w:eastAsia="zh-CN"/>
        </w:rPr>
        <w:t>[33]</w:t>
      </w:r>
      <w:r>
        <w:rPr>
          <w:lang w:eastAsia="zh-CN"/>
        </w:rPr>
        <w:fldChar w:fldCharType="end"/>
      </w:r>
      <w:r>
        <w:rPr>
          <w:lang w:eastAsia="zh-CN"/>
        </w:rPr>
        <w:t xml:space="preserve">, </w:t>
      </w:r>
      <w:r w:rsidRPr="00194247">
        <w:rPr>
          <w:lang w:eastAsia="zh-CN"/>
        </w:rPr>
        <w:t xml:space="preserve">we analyzed the learned gene relationships by extracting the gene point </w:t>
      </w:r>
      <w:proofErr w:type="spellStart"/>
      <w:r w:rsidRPr="00194247">
        <w:rPr>
          <w:lang w:eastAsia="zh-CN"/>
        </w:rPr>
        <w:t>embeddings</w:t>
      </w:r>
      <w:proofErr w:type="spellEnd"/>
      <w:r w:rsidRPr="00194247">
        <w:rPr>
          <w:lang w:eastAsia="zh-CN"/>
        </w:rPr>
        <w:t xml:space="preserve"> and applying unsupervised Leiden clustering, as shown in </w:t>
      </w:r>
      <w:r w:rsidRPr="00194247">
        <w:rPr>
          <w:b/>
          <w:bCs/>
          <w:lang w:eastAsia="zh-CN"/>
        </w:rPr>
        <w:t>Figure 3(a)</w:t>
      </w:r>
      <w:r w:rsidRPr="00194247">
        <w:rPr>
          <w:lang w:eastAsia="zh-CN"/>
        </w:rPr>
        <w:t xml:space="preserve">. This process resulted in 96 distinct clusters, with 35 of them containing more than 20 genes each, collectively encompassing over 95% of the total 60660 genes. We focused on these 35 clusters and queried the STRING database with the gene lists from each cluster to calculate network enrichment </w:t>
      </w:r>
      <w:r>
        <w:fldChar w:fldCharType="begin"/>
      </w:r>
      <w:r w:rsidR="00B674B4">
        <w:instrText xml:space="preserve"> ADDIN EN.CITE &lt;EndNote&gt;&lt;Cite&gt;&lt;Author&gt;Szklarczyk&lt;/Author&gt;&lt;Year&gt;2015&lt;/Year&gt;&lt;RecNum&gt;41&lt;/RecNum&gt;&lt;DisplayText&gt;[34]&lt;/DisplayText&gt;&lt;record&gt;&lt;rec-number&gt;41&lt;/rec-number&gt;&lt;foreign-keys&gt;&lt;key app="EN" db-id="ze5r0wv05vprvkevaznxt20zezsazas2a299" timestamp="1705437089"&gt;41&lt;/key&gt;&lt;/foreign-keys&gt;&lt;ref-type name="Journal Article"&gt;17&lt;/ref-type&gt;&lt;contributors&gt;&lt;authors&gt;&lt;author&gt;Szklarczyk, Damian&lt;/author&gt;&lt;author&gt;Franceschini, Andrea&lt;/author&gt;&lt;author&gt;Wyder, Stefan&lt;/author&gt;&lt;author&gt;Forslund, Kristoffer&lt;/author&gt;&lt;author&gt;Heller, Davide&lt;/author&gt;&lt;author&gt;Huerta-Cepas, Jaime&lt;/author&gt;&lt;author&gt;Simonovic, Milan&lt;/author&gt;&lt;author&gt;Roth, Alexander&lt;/author&gt;&lt;author&gt;Santos, Alberto&lt;/author&gt;&lt;author&gt;Tsafou, Kalliopi P&lt;/author&gt;&lt;/authors&gt;&lt;/contributors&gt;&lt;titles&gt;&lt;title&gt;STRING v10: protein–protein interaction networks, integrated over the tree of life&lt;/title&gt;&lt;secondary-title&gt;Nucleic acids research&lt;/secondary-title&gt;&lt;/titles&gt;&lt;periodical&gt;&lt;full-title&gt;Nucleic acids research&lt;/full-title&gt;&lt;/periodical&gt;&lt;pages&gt;D447-D452&lt;/pages&gt;&lt;volume&gt;43&lt;/volume&gt;&lt;number&gt;D1&lt;/number&gt;&lt;dates&gt;&lt;year&gt;2015&lt;/year&gt;&lt;/dates&gt;&lt;isbn&gt;1362-4962&lt;/isbn&gt;&lt;urls&gt;&lt;/urls&gt;&lt;/record&gt;&lt;/Cite&gt;&lt;/EndNote&gt;</w:instrText>
      </w:r>
      <w:r>
        <w:fldChar w:fldCharType="separate"/>
      </w:r>
      <w:r w:rsidR="00B674B4">
        <w:rPr>
          <w:noProof/>
        </w:rPr>
        <w:t>[34]</w:t>
      </w:r>
      <w:r>
        <w:fldChar w:fldCharType="end"/>
      </w:r>
      <w:r>
        <w:t xml:space="preserve">. </w:t>
      </w:r>
      <w:r w:rsidRPr="00194247">
        <w:rPr>
          <w:lang w:eastAsia="zh-CN"/>
        </w:rPr>
        <w:t xml:space="preserve"> Notably, 74% (26 out of 35) of the gene clusters exhibited more interactions than expected by chance, as depicted in </w:t>
      </w:r>
      <w:r w:rsidRPr="00194247">
        <w:rPr>
          <w:b/>
          <w:bCs/>
          <w:lang w:eastAsia="zh-CN"/>
        </w:rPr>
        <w:t>Figure 3(b)</w:t>
      </w:r>
      <w:r w:rsidRPr="00194247">
        <w:rPr>
          <w:lang w:eastAsia="zh-CN"/>
        </w:rPr>
        <w:t>. This figure highlights the relationship between the expected and actual number of edges within gene networks, shedding light on the enrichment of these networks. Areas featuring densely clustered points</w:t>
      </w:r>
      <w:r>
        <w:rPr>
          <w:lang w:eastAsia="zh-CN"/>
        </w:rPr>
        <w:t xml:space="preserve">, </w:t>
      </w:r>
      <w:r w:rsidRPr="00194247">
        <w:rPr>
          <w:lang w:eastAsia="zh-CN"/>
        </w:rPr>
        <w:t>especially those of larger sizes and in purple</w:t>
      </w:r>
      <w:r>
        <w:rPr>
          <w:lang w:eastAsia="zh-CN"/>
        </w:rPr>
        <w:t xml:space="preserve">, </w:t>
      </w:r>
      <w:r w:rsidRPr="00194247">
        <w:rPr>
          <w:lang w:eastAsia="zh-CN"/>
        </w:rPr>
        <w:t>may indicate gene networks with strong enrichment signals, pinpointing critical areas for further investigation.</w:t>
      </w:r>
    </w:p>
    <w:p w14:paraId="67B3B63A" w14:textId="77777777" w:rsidR="00194247" w:rsidRDefault="00194247" w:rsidP="00194247">
      <w:pPr>
        <w:jc w:val="both"/>
        <w:rPr>
          <w:lang w:eastAsia="zh-CN"/>
        </w:rPr>
      </w:pPr>
    </w:p>
    <w:p w14:paraId="4E81BFE6" w14:textId="330F20C3" w:rsidR="00C76DE2" w:rsidRDefault="0021491A" w:rsidP="00E05EC4">
      <w:pPr>
        <w:spacing w:after="0" w:line="240" w:lineRule="auto"/>
        <w:jc w:val="distribute"/>
        <w:rPr>
          <w:noProof/>
          <w:lang w:eastAsia="zh-CN"/>
        </w:rPr>
      </w:pPr>
      <w:r w:rsidRPr="0021491A">
        <w:rPr>
          <w:b/>
          <w:noProof/>
          <w:lang w:eastAsia="zh-CN"/>
        </w:rPr>
        <w:drawing>
          <wp:inline distT="0" distB="0" distL="0" distR="0" wp14:anchorId="4C39BACA" wp14:editId="23CFABAA">
            <wp:extent cx="2684236" cy="2020191"/>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19199" cy="2046504"/>
                    </a:xfrm>
                    <a:prstGeom prst="rect">
                      <a:avLst/>
                    </a:prstGeom>
                  </pic:spPr>
                </pic:pic>
              </a:graphicData>
            </a:graphic>
          </wp:inline>
        </w:drawing>
      </w:r>
      <w:r w:rsidRPr="0021491A">
        <w:rPr>
          <w:noProof/>
          <w:lang w:eastAsia="zh-CN"/>
        </w:rPr>
        <w:t xml:space="preserve"> </w:t>
      </w:r>
      <w:r w:rsidR="00E13A18" w:rsidRPr="00E13A18">
        <w:rPr>
          <w:noProof/>
          <w:lang w:eastAsia="zh-CN"/>
        </w:rPr>
        <w:drawing>
          <wp:inline distT="0" distB="0" distL="0" distR="0" wp14:anchorId="66689C46" wp14:editId="0AC10A8B">
            <wp:extent cx="2548255" cy="2021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6035" cy="2115085"/>
                    </a:xfrm>
                    <a:prstGeom prst="rect">
                      <a:avLst/>
                    </a:prstGeom>
                  </pic:spPr>
                </pic:pic>
              </a:graphicData>
            </a:graphic>
          </wp:inline>
        </w:drawing>
      </w:r>
    </w:p>
    <w:p w14:paraId="2C6849CB" w14:textId="0E845B9D" w:rsidR="00E05EC4" w:rsidRPr="00E05EC4" w:rsidRDefault="00E05EC4" w:rsidP="00E05EC4">
      <w:pPr>
        <w:pStyle w:val="ListParagraph"/>
        <w:numPr>
          <w:ilvl w:val="0"/>
          <w:numId w:val="28"/>
        </w:numPr>
        <w:spacing w:after="0" w:line="200" w:lineRule="atLeast"/>
        <w:jc w:val="center"/>
        <w:rPr>
          <w:rFonts w:eastAsia="SimSun"/>
          <w:i/>
          <w:iCs/>
          <w:sz w:val="18"/>
          <w:szCs w:val="18"/>
        </w:rPr>
      </w:pPr>
      <w:r w:rsidRPr="00E05EC4">
        <w:rPr>
          <w:rFonts w:eastAsia="SimSun"/>
          <w:i/>
          <w:iCs/>
          <w:sz w:val="18"/>
          <w:szCs w:val="18"/>
        </w:rPr>
        <w:t xml:space="preserve">            </w:t>
      </w:r>
      <w:r>
        <w:rPr>
          <w:rFonts w:eastAsia="SimSun"/>
          <w:i/>
          <w:iCs/>
          <w:sz w:val="18"/>
          <w:szCs w:val="18"/>
        </w:rPr>
        <w:t xml:space="preserve">                           </w:t>
      </w:r>
      <w:r w:rsidRPr="00E05EC4">
        <w:rPr>
          <w:rFonts w:eastAsia="SimSun"/>
          <w:i/>
          <w:iCs/>
          <w:sz w:val="18"/>
          <w:szCs w:val="18"/>
        </w:rPr>
        <w:t xml:space="preserve">                                                                           (b)</w:t>
      </w:r>
    </w:p>
    <w:p w14:paraId="70829BDC" w14:textId="3BE1D04E" w:rsidR="00E05EC4" w:rsidRDefault="00E05EC4" w:rsidP="00E05EC4">
      <w:pPr>
        <w:pStyle w:val="Caption"/>
        <w:jc w:val="center"/>
        <w:rPr>
          <w:color w:val="auto"/>
        </w:rPr>
      </w:pPr>
      <w:r w:rsidRPr="009C2627">
        <w:rPr>
          <w:b/>
          <w:bCs/>
          <w:color w:val="auto"/>
        </w:rPr>
        <w:t xml:space="preserve">Figure </w:t>
      </w:r>
      <w:r w:rsidR="00E3229A">
        <w:rPr>
          <w:b/>
          <w:bCs/>
          <w:color w:val="auto"/>
        </w:rPr>
        <w:t>3</w:t>
      </w:r>
      <w:r w:rsidRPr="009C2627">
        <w:rPr>
          <w:b/>
          <w:bCs/>
          <w:color w:val="auto"/>
        </w:rPr>
        <w:t>.</w:t>
      </w:r>
      <w:r w:rsidRPr="009C2627">
        <w:rPr>
          <w:color w:val="auto"/>
        </w:rPr>
        <w:t xml:space="preserve"> </w:t>
      </w:r>
      <w:r w:rsidR="00E13A18">
        <w:rPr>
          <w:color w:val="auto"/>
        </w:rPr>
        <w:t xml:space="preserve">Learned gene point </w:t>
      </w:r>
      <w:r w:rsidR="00EA70CC">
        <w:rPr>
          <w:color w:val="auto"/>
        </w:rPr>
        <w:t>embedding</w:t>
      </w:r>
      <w:r w:rsidR="00E13A18">
        <w:rPr>
          <w:color w:val="auto"/>
        </w:rPr>
        <w:t xml:space="preserve"> similarity profiles reflect network biology. (a) t-SNE of global gene embedding colored by </w:t>
      </w:r>
      <w:r w:rsidR="00AB4049">
        <w:rPr>
          <w:color w:val="auto"/>
        </w:rPr>
        <w:t xml:space="preserve">a </w:t>
      </w:r>
      <w:r w:rsidR="00E13A18">
        <w:rPr>
          <w:color w:val="auto"/>
        </w:rPr>
        <w:t xml:space="preserve">different cluster. (b) STRING network enrichment plot of gene clusters.  </w:t>
      </w:r>
    </w:p>
    <w:p w14:paraId="719C49F9" w14:textId="77777777" w:rsidR="00AD5F8B" w:rsidRPr="00AD5F8B" w:rsidRDefault="00170C45" w:rsidP="00AD5F8B">
      <w:pPr>
        <w:pStyle w:val="Heading2"/>
        <w:numPr>
          <w:ilvl w:val="1"/>
          <w:numId w:val="3"/>
        </w:numPr>
        <w:spacing w:before="120" w:after="120" w:line="240" w:lineRule="auto"/>
        <w:rPr>
          <w:rFonts w:ascii="Times New Roman" w:hAnsi="Times New Roman" w:cs="Times New Roman"/>
          <w:b/>
          <w:bCs/>
          <w:color w:val="000000" w:themeColor="text1"/>
          <w:sz w:val="24"/>
          <w:szCs w:val="24"/>
        </w:rPr>
      </w:pPr>
      <w:r w:rsidRPr="00AD5F8B">
        <w:rPr>
          <w:rFonts w:ascii="Times New Roman" w:hAnsi="Times New Roman" w:cs="Times New Roman"/>
          <w:b/>
          <w:bCs/>
          <w:color w:val="000000" w:themeColor="text1"/>
          <w:sz w:val="24"/>
          <w:szCs w:val="24"/>
        </w:rPr>
        <w:lastRenderedPageBreak/>
        <w:t>Interpretation of models</w:t>
      </w:r>
    </w:p>
    <w:p w14:paraId="4554B8D0" w14:textId="77777777" w:rsidR="00194247" w:rsidRDefault="00194247" w:rsidP="00A0650B">
      <w:r w:rsidRPr="00194247">
        <w:t xml:space="preserve">In this subsection, we focus on identifying the top genes that received significant attention from the model during the classification process. To align our analysis with conventional differential expression analysis, we retrained the </w:t>
      </w:r>
      <w:proofErr w:type="spellStart"/>
      <w:r w:rsidRPr="00194247">
        <w:t>GPNet</w:t>
      </w:r>
      <w:proofErr w:type="spellEnd"/>
      <w:r w:rsidRPr="00194247">
        <w:t xml:space="preserve"> model for each specific type of cancer, contrasting it with its corresponding healthy tissue. Following the method for calculating attention scores outlined in Section 2.2.5, we determined an attention score for each gene. </w:t>
      </w:r>
      <w:r w:rsidRPr="0081473A">
        <w:rPr>
          <w:b/>
          <w:bCs/>
        </w:rPr>
        <w:t>Table 4</w:t>
      </w:r>
      <w:r w:rsidRPr="00194247">
        <w:t xml:space="preserve"> lists the top three genes that achieved the highest attention scores in distinguishing between tumor tissues and their corresponding normal tissues.</w:t>
      </w:r>
    </w:p>
    <w:p w14:paraId="37758530" w14:textId="5A72FFE3" w:rsidR="0025527F" w:rsidRPr="00346D3F" w:rsidRDefault="0025527F" w:rsidP="0025527F">
      <w:pPr>
        <w:pStyle w:val="Caption"/>
        <w:keepNext/>
        <w:jc w:val="center"/>
        <w:rPr>
          <w:color w:val="auto"/>
        </w:rPr>
      </w:pPr>
      <w:r w:rsidRPr="00346D3F">
        <w:rPr>
          <w:b/>
          <w:bCs/>
          <w:color w:val="auto"/>
        </w:rPr>
        <w:t xml:space="preserve">Table </w:t>
      </w:r>
      <w:r w:rsidR="00BB4C1D">
        <w:rPr>
          <w:b/>
          <w:bCs/>
          <w:color w:val="auto"/>
        </w:rPr>
        <w:t>4</w:t>
      </w:r>
      <w:r w:rsidRPr="00346D3F">
        <w:rPr>
          <w:b/>
          <w:bCs/>
          <w:color w:val="auto"/>
        </w:rPr>
        <w:t>.</w:t>
      </w:r>
      <w:r w:rsidRPr="00346D3F">
        <w:rPr>
          <w:color w:val="auto"/>
        </w:rPr>
        <w:t xml:space="preserve"> </w:t>
      </w:r>
      <w:r>
        <w:rPr>
          <w:color w:val="auto"/>
        </w:rPr>
        <w:t>Top 4 related genes to distinguish the tumor tissue and its corresponding normal tissue.</w:t>
      </w:r>
    </w:p>
    <w:tbl>
      <w:tblPr>
        <w:tblStyle w:val="TableGrid"/>
        <w:tblW w:w="0" w:type="auto"/>
        <w:jc w:val="center"/>
        <w:tblLayout w:type="fixed"/>
        <w:tblLook w:val="04A0" w:firstRow="1" w:lastRow="0" w:firstColumn="1" w:lastColumn="0" w:noHBand="0" w:noVBand="1"/>
      </w:tblPr>
      <w:tblGrid>
        <w:gridCol w:w="4145"/>
        <w:gridCol w:w="1340"/>
        <w:gridCol w:w="1461"/>
        <w:gridCol w:w="1461"/>
      </w:tblGrid>
      <w:tr w:rsidR="004341E6" w14:paraId="30B85F6C" w14:textId="77777777" w:rsidTr="00194247">
        <w:trPr>
          <w:jc w:val="center"/>
        </w:trPr>
        <w:tc>
          <w:tcPr>
            <w:tcW w:w="4145" w:type="dxa"/>
            <w:shd w:val="clear" w:color="auto" w:fill="F2F2F2" w:themeFill="background1" w:themeFillShade="F2"/>
          </w:tcPr>
          <w:p w14:paraId="3283553C" w14:textId="77777777" w:rsidR="004341E6" w:rsidRPr="00194247" w:rsidRDefault="004341E6" w:rsidP="00194247">
            <w:pPr>
              <w:jc w:val="center"/>
            </w:pPr>
            <w:r w:rsidRPr="00194247">
              <w:t>Tumor type</w:t>
            </w:r>
          </w:p>
        </w:tc>
        <w:tc>
          <w:tcPr>
            <w:tcW w:w="1340" w:type="dxa"/>
            <w:shd w:val="clear" w:color="auto" w:fill="F2F2F2" w:themeFill="background1" w:themeFillShade="F2"/>
          </w:tcPr>
          <w:p w14:paraId="7369AD9E" w14:textId="77777777" w:rsidR="004341E6" w:rsidRPr="00194247" w:rsidRDefault="004341E6" w:rsidP="00194247">
            <w:pPr>
              <w:jc w:val="center"/>
              <w:rPr>
                <w:lang w:eastAsia="zh-CN"/>
              </w:rPr>
            </w:pPr>
            <w:r w:rsidRPr="00194247">
              <w:rPr>
                <w:lang w:eastAsia="zh-CN"/>
              </w:rPr>
              <w:t>Gene 1</w:t>
            </w:r>
          </w:p>
        </w:tc>
        <w:tc>
          <w:tcPr>
            <w:tcW w:w="1461" w:type="dxa"/>
            <w:shd w:val="clear" w:color="auto" w:fill="F2F2F2" w:themeFill="background1" w:themeFillShade="F2"/>
          </w:tcPr>
          <w:p w14:paraId="383689E6" w14:textId="77777777" w:rsidR="004341E6" w:rsidRPr="00194247" w:rsidRDefault="004341E6" w:rsidP="00194247">
            <w:pPr>
              <w:jc w:val="center"/>
              <w:rPr>
                <w:lang w:eastAsia="zh-CN"/>
              </w:rPr>
            </w:pPr>
            <w:r w:rsidRPr="00194247">
              <w:rPr>
                <w:lang w:eastAsia="zh-CN"/>
              </w:rPr>
              <w:t>Gene 2</w:t>
            </w:r>
          </w:p>
        </w:tc>
        <w:tc>
          <w:tcPr>
            <w:tcW w:w="1461" w:type="dxa"/>
            <w:shd w:val="clear" w:color="auto" w:fill="F2F2F2" w:themeFill="background1" w:themeFillShade="F2"/>
          </w:tcPr>
          <w:p w14:paraId="1F550E01" w14:textId="77777777" w:rsidR="004341E6" w:rsidRPr="00194247" w:rsidRDefault="004341E6" w:rsidP="00194247">
            <w:pPr>
              <w:jc w:val="center"/>
              <w:rPr>
                <w:lang w:eastAsia="zh-CN"/>
              </w:rPr>
            </w:pPr>
            <w:r w:rsidRPr="00194247">
              <w:rPr>
                <w:lang w:eastAsia="zh-CN"/>
              </w:rPr>
              <w:t>Gene 3</w:t>
            </w:r>
          </w:p>
        </w:tc>
      </w:tr>
      <w:tr w:rsidR="004341E6" w14:paraId="4AA4C4BC" w14:textId="77777777" w:rsidTr="00194247">
        <w:trPr>
          <w:jc w:val="center"/>
        </w:trPr>
        <w:tc>
          <w:tcPr>
            <w:tcW w:w="4145" w:type="dxa"/>
            <w:shd w:val="clear" w:color="auto" w:fill="F2F2F2" w:themeFill="background1" w:themeFillShade="F2"/>
          </w:tcPr>
          <w:p w14:paraId="2C317CDD" w14:textId="77777777" w:rsidR="004341E6" w:rsidRPr="00194247" w:rsidRDefault="004341E6" w:rsidP="00194247">
            <w:pPr>
              <w:jc w:val="center"/>
            </w:pPr>
            <w:r w:rsidRPr="00194247">
              <w:t>Acute Lymphoblastic Leukemia</w:t>
            </w:r>
          </w:p>
        </w:tc>
        <w:tc>
          <w:tcPr>
            <w:tcW w:w="1340" w:type="dxa"/>
          </w:tcPr>
          <w:p w14:paraId="019000D5" w14:textId="2B65D536" w:rsidR="004341E6" w:rsidRPr="00194247" w:rsidRDefault="004341E6" w:rsidP="00194247">
            <w:pPr>
              <w:jc w:val="center"/>
              <w:rPr>
                <w:color w:val="000000"/>
                <w:lang w:eastAsia="zh-CN"/>
              </w:rPr>
            </w:pPr>
            <w:r w:rsidRPr="00194247">
              <w:rPr>
                <w:color w:val="000000"/>
              </w:rPr>
              <w:t>LRMDA</w:t>
            </w:r>
          </w:p>
        </w:tc>
        <w:tc>
          <w:tcPr>
            <w:tcW w:w="1461" w:type="dxa"/>
          </w:tcPr>
          <w:p w14:paraId="0C7C96FE" w14:textId="6E5A58A2" w:rsidR="004341E6" w:rsidRPr="00194247" w:rsidRDefault="004341E6" w:rsidP="00194247">
            <w:pPr>
              <w:jc w:val="center"/>
              <w:rPr>
                <w:color w:val="000000"/>
              </w:rPr>
            </w:pPr>
            <w:r w:rsidRPr="00194247">
              <w:rPr>
                <w:color w:val="000000"/>
              </w:rPr>
              <w:t>PLA2G4A</w:t>
            </w:r>
          </w:p>
        </w:tc>
        <w:tc>
          <w:tcPr>
            <w:tcW w:w="1461" w:type="dxa"/>
          </w:tcPr>
          <w:p w14:paraId="22B936D0" w14:textId="62D1A6EB" w:rsidR="004341E6" w:rsidRPr="00194247" w:rsidRDefault="004341E6" w:rsidP="00194247">
            <w:pPr>
              <w:jc w:val="center"/>
              <w:rPr>
                <w:color w:val="000000"/>
              </w:rPr>
            </w:pPr>
            <w:r w:rsidRPr="00194247">
              <w:rPr>
                <w:color w:val="000000"/>
              </w:rPr>
              <w:t>SLC22A4</w:t>
            </w:r>
          </w:p>
        </w:tc>
      </w:tr>
      <w:tr w:rsidR="004341E6" w14:paraId="30E560D8" w14:textId="77777777" w:rsidTr="00194247">
        <w:trPr>
          <w:jc w:val="center"/>
        </w:trPr>
        <w:tc>
          <w:tcPr>
            <w:tcW w:w="4145" w:type="dxa"/>
            <w:shd w:val="clear" w:color="auto" w:fill="F2F2F2" w:themeFill="background1" w:themeFillShade="F2"/>
          </w:tcPr>
          <w:p w14:paraId="2E1C4500" w14:textId="77777777" w:rsidR="004341E6" w:rsidRPr="00194247" w:rsidRDefault="004341E6" w:rsidP="00194247">
            <w:pPr>
              <w:jc w:val="center"/>
            </w:pPr>
            <w:r w:rsidRPr="00194247">
              <w:t>Breast Invasive Carcinoma</w:t>
            </w:r>
          </w:p>
        </w:tc>
        <w:tc>
          <w:tcPr>
            <w:tcW w:w="1340" w:type="dxa"/>
          </w:tcPr>
          <w:p w14:paraId="0D8FEFA3" w14:textId="07C03911" w:rsidR="004341E6" w:rsidRPr="00194247" w:rsidRDefault="004341E6" w:rsidP="00194247">
            <w:pPr>
              <w:jc w:val="center"/>
              <w:rPr>
                <w:color w:val="000000"/>
              </w:rPr>
            </w:pPr>
            <w:r w:rsidRPr="00194247">
              <w:rPr>
                <w:color w:val="000000"/>
              </w:rPr>
              <w:t>MMP11</w:t>
            </w:r>
          </w:p>
        </w:tc>
        <w:tc>
          <w:tcPr>
            <w:tcW w:w="1461" w:type="dxa"/>
          </w:tcPr>
          <w:p w14:paraId="65E90380" w14:textId="2A2F738B" w:rsidR="004341E6" w:rsidRPr="00194247" w:rsidRDefault="004341E6" w:rsidP="00194247">
            <w:pPr>
              <w:jc w:val="center"/>
              <w:rPr>
                <w:color w:val="000000"/>
              </w:rPr>
            </w:pPr>
            <w:r w:rsidRPr="00194247">
              <w:rPr>
                <w:color w:val="000000"/>
              </w:rPr>
              <w:t>VEGFD</w:t>
            </w:r>
          </w:p>
        </w:tc>
        <w:tc>
          <w:tcPr>
            <w:tcW w:w="1461" w:type="dxa"/>
          </w:tcPr>
          <w:p w14:paraId="373823B0" w14:textId="44A964F8" w:rsidR="004341E6" w:rsidRPr="00194247" w:rsidRDefault="004341E6" w:rsidP="00194247">
            <w:pPr>
              <w:jc w:val="center"/>
              <w:rPr>
                <w:color w:val="000000"/>
              </w:rPr>
            </w:pPr>
            <w:r w:rsidRPr="00194247">
              <w:rPr>
                <w:color w:val="000000"/>
              </w:rPr>
              <w:t>COL10A1</w:t>
            </w:r>
          </w:p>
        </w:tc>
      </w:tr>
      <w:tr w:rsidR="004341E6" w14:paraId="3E793552" w14:textId="77777777" w:rsidTr="00194247">
        <w:trPr>
          <w:jc w:val="center"/>
        </w:trPr>
        <w:tc>
          <w:tcPr>
            <w:tcW w:w="4145" w:type="dxa"/>
            <w:shd w:val="clear" w:color="auto" w:fill="F2F2F2" w:themeFill="background1" w:themeFillShade="F2"/>
          </w:tcPr>
          <w:p w14:paraId="6AC0FC22" w14:textId="77777777" w:rsidR="004341E6" w:rsidRPr="00194247" w:rsidRDefault="004341E6" w:rsidP="00194247">
            <w:pPr>
              <w:jc w:val="center"/>
            </w:pPr>
            <w:r w:rsidRPr="00194247">
              <w:t>Colon Adenocarcinoma</w:t>
            </w:r>
          </w:p>
        </w:tc>
        <w:tc>
          <w:tcPr>
            <w:tcW w:w="1340" w:type="dxa"/>
          </w:tcPr>
          <w:p w14:paraId="08959100" w14:textId="405CD478" w:rsidR="004341E6" w:rsidRPr="00194247" w:rsidRDefault="004341E6" w:rsidP="00194247">
            <w:pPr>
              <w:jc w:val="center"/>
              <w:rPr>
                <w:color w:val="000000"/>
              </w:rPr>
            </w:pPr>
            <w:r w:rsidRPr="00194247">
              <w:rPr>
                <w:color w:val="000000"/>
              </w:rPr>
              <w:t>OTOP2</w:t>
            </w:r>
          </w:p>
        </w:tc>
        <w:tc>
          <w:tcPr>
            <w:tcW w:w="1461" w:type="dxa"/>
          </w:tcPr>
          <w:p w14:paraId="6CE86F02" w14:textId="6C381A05" w:rsidR="004341E6" w:rsidRPr="00194247" w:rsidRDefault="004341E6" w:rsidP="00194247">
            <w:pPr>
              <w:jc w:val="center"/>
              <w:rPr>
                <w:color w:val="000000"/>
              </w:rPr>
            </w:pPr>
            <w:r w:rsidRPr="00194247">
              <w:rPr>
                <w:color w:val="000000"/>
              </w:rPr>
              <w:t>CA7</w:t>
            </w:r>
          </w:p>
        </w:tc>
        <w:tc>
          <w:tcPr>
            <w:tcW w:w="1461" w:type="dxa"/>
          </w:tcPr>
          <w:p w14:paraId="2BF7A0E8" w14:textId="54B6F725" w:rsidR="004341E6" w:rsidRPr="00194247" w:rsidRDefault="004341E6" w:rsidP="00194247">
            <w:pPr>
              <w:jc w:val="center"/>
              <w:rPr>
                <w:color w:val="000000"/>
              </w:rPr>
            </w:pPr>
            <w:r w:rsidRPr="00194247">
              <w:rPr>
                <w:color w:val="000000"/>
              </w:rPr>
              <w:t>BEST4</w:t>
            </w:r>
          </w:p>
        </w:tc>
      </w:tr>
      <w:tr w:rsidR="004341E6" w14:paraId="2C2CD47A" w14:textId="77777777" w:rsidTr="00194247">
        <w:trPr>
          <w:jc w:val="center"/>
        </w:trPr>
        <w:tc>
          <w:tcPr>
            <w:tcW w:w="4145" w:type="dxa"/>
            <w:shd w:val="clear" w:color="auto" w:fill="F2F2F2" w:themeFill="background1" w:themeFillShade="F2"/>
          </w:tcPr>
          <w:p w14:paraId="4AFF5DE2" w14:textId="77777777" w:rsidR="004341E6" w:rsidRPr="00194247" w:rsidRDefault="004341E6" w:rsidP="00194247">
            <w:pPr>
              <w:jc w:val="center"/>
            </w:pPr>
            <w:r w:rsidRPr="00194247">
              <w:t>Kidney Renal Papillary Cell Carcinoma</w:t>
            </w:r>
          </w:p>
        </w:tc>
        <w:tc>
          <w:tcPr>
            <w:tcW w:w="1340" w:type="dxa"/>
          </w:tcPr>
          <w:p w14:paraId="41C191CD" w14:textId="3450C7C0" w:rsidR="004341E6" w:rsidRPr="00194247" w:rsidRDefault="004341E6" w:rsidP="00194247">
            <w:pPr>
              <w:jc w:val="center"/>
              <w:rPr>
                <w:color w:val="000000"/>
              </w:rPr>
            </w:pPr>
            <w:r w:rsidRPr="00194247">
              <w:rPr>
                <w:color w:val="000000"/>
              </w:rPr>
              <w:t>ATP6V1G3</w:t>
            </w:r>
          </w:p>
        </w:tc>
        <w:tc>
          <w:tcPr>
            <w:tcW w:w="1461" w:type="dxa"/>
          </w:tcPr>
          <w:p w14:paraId="3A033220" w14:textId="27E73BA6" w:rsidR="004341E6" w:rsidRPr="00194247" w:rsidRDefault="004341E6" w:rsidP="00194247">
            <w:pPr>
              <w:jc w:val="center"/>
              <w:rPr>
                <w:color w:val="000000"/>
              </w:rPr>
            </w:pPr>
            <w:r w:rsidRPr="00194247">
              <w:rPr>
                <w:color w:val="000000"/>
              </w:rPr>
              <w:t>PRR35</w:t>
            </w:r>
          </w:p>
        </w:tc>
        <w:tc>
          <w:tcPr>
            <w:tcW w:w="1461" w:type="dxa"/>
          </w:tcPr>
          <w:p w14:paraId="27A6C87F" w14:textId="2B7FDD45" w:rsidR="004341E6" w:rsidRPr="00194247" w:rsidRDefault="004341E6" w:rsidP="00194247">
            <w:pPr>
              <w:jc w:val="center"/>
              <w:rPr>
                <w:color w:val="000000"/>
              </w:rPr>
            </w:pPr>
            <w:r w:rsidRPr="00194247">
              <w:rPr>
                <w:color w:val="000000"/>
              </w:rPr>
              <w:t>FRMD7</w:t>
            </w:r>
          </w:p>
        </w:tc>
      </w:tr>
      <w:tr w:rsidR="004341E6" w14:paraId="4C9F2B24" w14:textId="77777777" w:rsidTr="00194247">
        <w:trPr>
          <w:jc w:val="center"/>
        </w:trPr>
        <w:tc>
          <w:tcPr>
            <w:tcW w:w="4145" w:type="dxa"/>
            <w:shd w:val="clear" w:color="auto" w:fill="F2F2F2" w:themeFill="background1" w:themeFillShade="F2"/>
          </w:tcPr>
          <w:p w14:paraId="4EE01E11" w14:textId="77777777" w:rsidR="004341E6" w:rsidRPr="00194247" w:rsidRDefault="004341E6" w:rsidP="00194247">
            <w:pPr>
              <w:jc w:val="center"/>
            </w:pPr>
            <w:r w:rsidRPr="00194247">
              <w:t>Myeloid Leukemia</w:t>
            </w:r>
          </w:p>
        </w:tc>
        <w:tc>
          <w:tcPr>
            <w:tcW w:w="1340" w:type="dxa"/>
          </w:tcPr>
          <w:p w14:paraId="06EE528A" w14:textId="4B813697" w:rsidR="004341E6" w:rsidRPr="00194247" w:rsidRDefault="004341E6" w:rsidP="00194247">
            <w:pPr>
              <w:jc w:val="center"/>
              <w:rPr>
                <w:color w:val="000000"/>
              </w:rPr>
            </w:pPr>
            <w:r w:rsidRPr="00194247">
              <w:rPr>
                <w:color w:val="000000"/>
              </w:rPr>
              <w:t>KCNA2</w:t>
            </w:r>
          </w:p>
        </w:tc>
        <w:tc>
          <w:tcPr>
            <w:tcW w:w="1461" w:type="dxa"/>
          </w:tcPr>
          <w:p w14:paraId="7FE11BDF" w14:textId="6AEA36F6" w:rsidR="004341E6" w:rsidRPr="00194247" w:rsidRDefault="004341E6" w:rsidP="00194247">
            <w:pPr>
              <w:jc w:val="center"/>
              <w:rPr>
                <w:color w:val="000000"/>
              </w:rPr>
            </w:pPr>
            <w:r w:rsidRPr="00194247">
              <w:rPr>
                <w:color w:val="000000"/>
              </w:rPr>
              <w:t>BEND2</w:t>
            </w:r>
          </w:p>
        </w:tc>
        <w:tc>
          <w:tcPr>
            <w:tcW w:w="1461" w:type="dxa"/>
          </w:tcPr>
          <w:p w14:paraId="79F72C80" w14:textId="310BCFDB" w:rsidR="004341E6" w:rsidRPr="00194247" w:rsidRDefault="004341E6" w:rsidP="00194247">
            <w:pPr>
              <w:jc w:val="center"/>
              <w:rPr>
                <w:color w:val="000000"/>
              </w:rPr>
            </w:pPr>
            <w:r w:rsidRPr="00194247">
              <w:rPr>
                <w:color w:val="000000"/>
              </w:rPr>
              <w:t>MEOX1</w:t>
            </w:r>
          </w:p>
        </w:tc>
      </w:tr>
      <w:tr w:rsidR="004341E6" w14:paraId="3270442B" w14:textId="77777777" w:rsidTr="00194247">
        <w:trPr>
          <w:jc w:val="center"/>
        </w:trPr>
        <w:tc>
          <w:tcPr>
            <w:tcW w:w="4145" w:type="dxa"/>
            <w:shd w:val="clear" w:color="auto" w:fill="F2F2F2" w:themeFill="background1" w:themeFillShade="F2"/>
          </w:tcPr>
          <w:p w14:paraId="1146E171" w14:textId="77777777" w:rsidR="004341E6" w:rsidRPr="00194247" w:rsidRDefault="004341E6" w:rsidP="00194247">
            <w:pPr>
              <w:jc w:val="center"/>
            </w:pPr>
            <w:r w:rsidRPr="00194247">
              <w:t>Plasma Cell Neoplasms</w:t>
            </w:r>
          </w:p>
        </w:tc>
        <w:tc>
          <w:tcPr>
            <w:tcW w:w="1340" w:type="dxa"/>
          </w:tcPr>
          <w:p w14:paraId="67436BF6" w14:textId="06901355" w:rsidR="004341E6" w:rsidRPr="00194247" w:rsidRDefault="004341E6" w:rsidP="00194247">
            <w:pPr>
              <w:jc w:val="center"/>
              <w:rPr>
                <w:color w:val="000000"/>
              </w:rPr>
            </w:pPr>
            <w:r w:rsidRPr="00194247">
              <w:rPr>
                <w:color w:val="000000"/>
              </w:rPr>
              <w:t>H4C13</w:t>
            </w:r>
          </w:p>
        </w:tc>
        <w:tc>
          <w:tcPr>
            <w:tcW w:w="1461" w:type="dxa"/>
          </w:tcPr>
          <w:p w14:paraId="2091BA40" w14:textId="7F78538B" w:rsidR="004341E6" w:rsidRPr="00194247" w:rsidRDefault="004341E6" w:rsidP="00194247">
            <w:pPr>
              <w:jc w:val="center"/>
              <w:rPr>
                <w:color w:val="000000"/>
              </w:rPr>
            </w:pPr>
            <w:r w:rsidRPr="00194247">
              <w:rPr>
                <w:color w:val="000000"/>
              </w:rPr>
              <w:t>SEC11C</w:t>
            </w:r>
          </w:p>
        </w:tc>
        <w:tc>
          <w:tcPr>
            <w:tcW w:w="1461" w:type="dxa"/>
          </w:tcPr>
          <w:p w14:paraId="11A2E2B9" w14:textId="033DC7AF" w:rsidR="004341E6" w:rsidRPr="00194247" w:rsidRDefault="004341E6" w:rsidP="00194247">
            <w:pPr>
              <w:jc w:val="center"/>
              <w:rPr>
                <w:color w:val="000000"/>
              </w:rPr>
            </w:pPr>
            <w:r w:rsidRPr="00194247">
              <w:rPr>
                <w:color w:val="000000"/>
              </w:rPr>
              <w:t>BHLHA15</w:t>
            </w:r>
          </w:p>
        </w:tc>
      </w:tr>
    </w:tbl>
    <w:p w14:paraId="4DADD0C2" w14:textId="31F18434" w:rsidR="00AA302B" w:rsidRDefault="00AA302B" w:rsidP="00A0650B">
      <w:pPr>
        <w:rPr>
          <w:lang w:eastAsia="zh-CN"/>
        </w:rPr>
      </w:pPr>
    </w:p>
    <w:p w14:paraId="318A8978" w14:textId="0F09813C" w:rsidR="005743C2" w:rsidRDefault="002832BC" w:rsidP="002D53C5">
      <w:pPr>
        <w:jc w:val="both"/>
        <w:rPr>
          <w:lang w:eastAsia="zh-CN"/>
        </w:rPr>
      </w:pPr>
      <w:r w:rsidRPr="002832BC">
        <w:rPr>
          <w:lang w:eastAsia="zh-CN"/>
        </w:rPr>
        <w:t>By analyzing these genes, we discovered that certain genes, such as MMP11 in the context of breast invasive carcinoma, support the existing literature on t</w:t>
      </w:r>
      <w:r>
        <w:rPr>
          <w:lang w:eastAsia="zh-CN"/>
        </w:rPr>
        <w:t xml:space="preserve">heir role in cancer progression </w:t>
      </w:r>
      <w:r>
        <w:rPr>
          <w:lang w:eastAsia="zh-CN"/>
        </w:rPr>
        <w:fldChar w:fldCharType="begin"/>
      </w:r>
      <w:r w:rsidR="00B674B4">
        <w:rPr>
          <w:lang w:eastAsia="zh-CN"/>
        </w:rPr>
        <w:instrText xml:space="preserve"> ADDIN EN.CITE &lt;EndNote&gt;&lt;Cite&gt;&lt;Author&gt;Ma&lt;/Author&gt;&lt;Year&gt;2021&lt;/Year&gt;&lt;RecNum&gt;73&lt;/RecNum&gt;&lt;DisplayText&gt;[35, 36]&lt;/DisplayText&gt;&lt;record&gt;&lt;rec-number&gt;73&lt;/rec-number&gt;&lt;foreign-keys&gt;&lt;key app="EN" db-id="ze5r0wv05vprvkevaznxt20zezsazas2a299" timestamp="1707317600"&gt;73&lt;/key&gt;&lt;/foreign-keys&gt;&lt;ref-type name="Journal Article"&gt;17&lt;/ref-type&gt;&lt;contributors&gt;&lt;authors&gt;&lt;author&gt;Ma, Bing&lt;/author&gt;&lt;author&gt;Ran, Rui&lt;/author&gt;&lt;author&gt;Liao, Hai-Yang&lt;/author&gt;&lt;author&gt;Zhang, Hai-Hong&lt;/author&gt;&lt;/authors&gt;&lt;/contributors&gt;&lt;titles&gt;&lt;title&gt;The paradoxical role of matrix metalloproteinase-11 in cancer&lt;/title&gt;&lt;secondary-title&gt;Biomedicine &amp;amp; Pharmacotherapy&lt;/secondary-title&gt;&lt;/titles&gt;&lt;periodical&gt;&lt;full-title&gt;Biomedicine &amp;amp; Pharmacotherapy&lt;/full-title&gt;&lt;/periodical&gt;&lt;pages&gt;111899&lt;/pages&gt;&lt;volume&gt;141&lt;/volume&gt;&lt;dates&gt;&lt;year&gt;2021&lt;/year&gt;&lt;/dates&gt;&lt;isbn&gt;0753-3322&lt;/isbn&gt;&lt;urls&gt;&lt;/urls&gt;&lt;/record&gt;&lt;/Cite&gt;&lt;Cite&gt;&lt;Author&gt;Cheng&lt;/Author&gt;&lt;Year&gt;2010&lt;/Year&gt;&lt;RecNum&gt;74&lt;/RecNum&gt;&lt;record&gt;&lt;rec-number&gt;74&lt;/rec-number&gt;&lt;foreign-keys&gt;&lt;key app="EN" db-id="ze5r0wv05vprvkevaznxt20zezsazas2a299" timestamp="1707317647"&gt;74&lt;/key&gt;&lt;/foreign-keys&gt;&lt;ref-type name="Journal Article"&gt;17&lt;/ref-type&gt;&lt;contributors&gt;&lt;authors&gt;&lt;author&gt;Cheng, Chun-Wen&lt;/author&gt;&lt;author&gt;Yu, Jyh-Cherng&lt;/author&gt;&lt;author&gt;Wang, Hsiao-Wei&lt;/author&gt;&lt;author&gt;Huang, Chiun-Sheng&lt;/author&gt;&lt;author&gt;Shieh, Jia-Ching&lt;/author&gt;&lt;author&gt;Fu, Yi-Ping&lt;/author&gt;&lt;author&gt;Chang, Chia-Wei&lt;/author&gt;&lt;author&gt;Wu, Pei-Ei&lt;/author&gt;&lt;author&gt;Shen, Chen-Yang&lt;/author&gt;&lt;/authors&gt;&lt;/contributors&gt;&lt;titles&gt;&lt;title&gt;The clinical implications of MMP-11 and CK-20 expression in human breast cancer&lt;/title&gt;&lt;secondary-title&gt;Clinica chimica acta&lt;/secondary-title&gt;&lt;/titles&gt;&lt;periodical&gt;&lt;full-title&gt;Clinica chimica acta&lt;/full-title&gt;&lt;/periodical&gt;&lt;pages&gt;234-241&lt;/pages&gt;&lt;volume&gt;411&lt;/volume&gt;&lt;number&gt;3-4&lt;/number&gt;&lt;dates&gt;&lt;year&gt;2010&lt;/year&gt;&lt;/dates&gt;&lt;isbn&gt;0009-8981&lt;/isbn&gt;&lt;urls&gt;&lt;/urls&gt;&lt;/record&gt;&lt;/Cite&gt;&lt;/EndNote&gt;</w:instrText>
      </w:r>
      <w:r>
        <w:rPr>
          <w:lang w:eastAsia="zh-CN"/>
        </w:rPr>
        <w:fldChar w:fldCharType="separate"/>
      </w:r>
      <w:r w:rsidR="00B674B4">
        <w:rPr>
          <w:noProof/>
          <w:lang w:eastAsia="zh-CN"/>
        </w:rPr>
        <w:t>[35, 36]</w:t>
      </w:r>
      <w:r>
        <w:rPr>
          <w:lang w:eastAsia="zh-CN"/>
        </w:rPr>
        <w:fldChar w:fldCharType="end"/>
      </w:r>
      <w:r>
        <w:rPr>
          <w:lang w:eastAsia="zh-CN"/>
        </w:rPr>
        <w:t>.  However</w:t>
      </w:r>
      <w:r w:rsidR="005743C2">
        <w:rPr>
          <w:lang w:eastAsia="zh-CN"/>
        </w:rPr>
        <w:t>, we did</w:t>
      </w:r>
      <w:r w:rsidR="00107677">
        <w:rPr>
          <w:lang w:eastAsia="zh-CN"/>
        </w:rPr>
        <w:t xml:space="preserve"> </w:t>
      </w:r>
      <w:r w:rsidR="005743C2">
        <w:rPr>
          <w:lang w:eastAsia="zh-CN"/>
        </w:rPr>
        <w:t>n</w:t>
      </w:r>
      <w:r w:rsidR="00107677">
        <w:rPr>
          <w:lang w:eastAsia="zh-CN"/>
        </w:rPr>
        <w:t>o</w:t>
      </w:r>
      <w:r w:rsidR="005743C2">
        <w:rPr>
          <w:lang w:eastAsia="zh-CN"/>
        </w:rPr>
        <w:t>t find explicit studies regarding tumor development for some genes</w:t>
      </w:r>
      <w:r w:rsidR="00B13B69">
        <w:rPr>
          <w:lang w:eastAsia="zh-CN"/>
        </w:rPr>
        <w:t>. For example</w:t>
      </w:r>
      <w:r w:rsidR="005743C2">
        <w:rPr>
          <w:lang w:eastAsia="zh-CN"/>
        </w:rPr>
        <w:t>,</w:t>
      </w:r>
      <w:r w:rsidR="00B13B69">
        <w:rPr>
          <w:lang w:eastAsia="zh-CN"/>
        </w:rPr>
        <w:t xml:space="preserve"> KCNA2 </w:t>
      </w:r>
      <w:r w:rsidR="00B13B69" w:rsidRPr="00B13B69">
        <w:rPr>
          <w:lang w:eastAsia="zh-CN"/>
        </w:rPr>
        <w:t>known as Kv1.2 voltage-gated potassium channel, encodes for the alpha subunit of the Kv1.2 voltage-gated potassium channel</w:t>
      </w:r>
      <w:r w:rsidR="0086175D">
        <w:rPr>
          <w:lang w:eastAsia="zh-CN"/>
        </w:rPr>
        <w:t xml:space="preserve"> </w:t>
      </w:r>
      <w:r w:rsidR="0086175D" w:rsidRPr="002D53C5">
        <w:rPr>
          <w:lang w:eastAsia="zh-CN"/>
        </w:rPr>
        <w:fldChar w:fldCharType="begin">
          <w:fldData xml:space="preserve">PEVuZE5vdGU+PENpdGU+PEF1dGhvcj5NY0dpbm48L0F1dGhvcj48WWVhcj4yMDIyPC9ZZWFyPjxS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</w:fldData>
        </w:fldChar>
      </w:r>
      <w:r w:rsidR="00B674B4">
        <w:rPr>
          <w:lang w:eastAsia="zh-CN"/>
        </w:rPr>
        <w:instrText xml:space="preserve"> ADDIN EN.CITE </w:instrText>
      </w:r>
      <w:r w:rsidR="00B674B4">
        <w:rPr>
          <w:lang w:eastAsia="zh-CN"/>
        </w:rPr>
        <w:fldChar w:fldCharType="begin">
          <w:fldData xml:space="preserve">PEVuZE5vdGU+PENpdGU+PEF1dGhvcj5NY0dpbm48L0F1dGhvcj48WWVhcj4yMDIyPC9ZZWFyPjxS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</w:fldData>
        </w:fldChar>
      </w:r>
      <w:r w:rsidR="00B674B4">
        <w:rPr>
          <w:lang w:eastAsia="zh-CN"/>
        </w:rPr>
        <w:instrText xml:space="preserve"> ADDIN EN.CITE.DATA </w:instrText>
      </w:r>
      <w:r w:rsidR="00B674B4">
        <w:rPr>
          <w:lang w:eastAsia="zh-CN"/>
        </w:rPr>
      </w:r>
      <w:r w:rsidR="00B674B4">
        <w:rPr>
          <w:lang w:eastAsia="zh-CN"/>
        </w:rPr>
        <w:fldChar w:fldCharType="end"/>
      </w:r>
      <w:r w:rsidR="0086175D" w:rsidRPr="002D53C5">
        <w:rPr>
          <w:lang w:eastAsia="zh-CN"/>
        </w:rPr>
      </w:r>
      <w:r w:rsidR="0086175D" w:rsidRPr="002D53C5">
        <w:rPr>
          <w:lang w:eastAsia="zh-CN"/>
        </w:rPr>
        <w:fldChar w:fldCharType="separate"/>
      </w:r>
      <w:r w:rsidR="00B674B4">
        <w:rPr>
          <w:noProof/>
          <w:lang w:eastAsia="zh-CN"/>
        </w:rPr>
        <w:t>[37-39]</w:t>
      </w:r>
      <w:r w:rsidR="0086175D" w:rsidRPr="002D53C5">
        <w:rPr>
          <w:lang w:eastAsia="zh-CN"/>
        </w:rPr>
        <w:fldChar w:fldCharType="end"/>
      </w:r>
      <w:r w:rsidR="0086175D" w:rsidRPr="002D53C5">
        <w:rPr>
          <w:lang w:eastAsia="zh-CN"/>
        </w:rPr>
        <w:t xml:space="preserve">. </w:t>
      </w:r>
      <w:r w:rsidR="0086175D">
        <w:rPr>
          <w:lang w:eastAsia="zh-CN"/>
        </w:rPr>
        <w:t xml:space="preserve">Although other </w:t>
      </w:r>
      <w:r w:rsidR="0086175D" w:rsidRPr="002D53C5">
        <w:rPr>
          <w:lang w:eastAsia="zh-CN"/>
        </w:rPr>
        <w:t xml:space="preserve">members of this family of voltage-gated potassium channel subunits such as Kv2.1 have been indicated to play a role in the migration of prostate cancer as well as acting as potential reactive oxygen species sensors </w:t>
      </w:r>
      <w:r w:rsidR="0086175D" w:rsidRPr="002D53C5">
        <w:rPr>
          <w:lang w:eastAsia="zh-CN"/>
        </w:rPr>
        <w:fldChar w:fldCharType="begin"/>
      </w:r>
      <w:r w:rsidR="00B674B4">
        <w:rPr>
          <w:lang w:eastAsia="zh-CN"/>
        </w:rPr>
        <w:instrText xml:space="preserve"> ADDIN EN.CITE &lt;EndNote&gt;&lt;Cite&gt;&lt;Author&gt;Park&lt;/Author&gt;&lt;Year&gt;2021&lt;/Year&gt;&lt;RecNum&gt;737&lt;/RecNum&gt;&lt;DisplayText&gt;[40]&lt;/DisplayText&gt;&lt;record&gt;&lt;rec-number&gt;737&lt;/rec-number&gt;&lt;foreign-keys&gt;&lt;key app="EN" db-id="ff9zsvwvlfpxvke9ppiv95wutds2fsre9v2w" timestamp="1707185492"&gt;737&lt;/key&gt;&lt;/foreign-keys&gt;&lt;ref-type name="Journal Article"&gt;17&lt;/ref-type&gt;&lt;contributors&gt;&lt;authors&gt;&lt;author&gt;Park, H. W.&lt;/author&gt;&lt;author&gt;Song, M. S.&lt;/author&gt;&lt;author&gt;Sim, H. J.&lt;/author&gt;&lt;author&gt;Ryu, P. D.&lt;/author&gt;&lt;author&gt;Lee, S. Y.&lt;/author&gt;&lt;/authors&gt;&lt;/contributors&gt;&lt;auth-address&gt;Laboratory of Veterinary Pharmacology, College of Veterinary Medicine and Research Institute for Veterinary Science, Seoul National University, Seoul 08826, Korea.&lt;/auth-address&gt;&lt;titles&gt;&lt;title&gt;The role of the voltage-gated potassium channel, Kv2.1 in prostate cancer cell migration&lt;/title&gt;&lt;secondary-title&gt;BMB Rep&lt;/secondary-title&gt;&lt;/titles&gt;&lt;periodical&gt;&lt;full-title&gt;BMB Rep&lt;/full-title&gt;&lt;/periodical&gt;&lt;pages&gt;130-135&lt;/pages&gt;&lt;volume&gt;54&lt;/volume&gt;&lt;number&gt;2&lt;/number&gt;&lt;keywords&gt;&lt;keyword&gt;Cell Line&lt;/keyword&gt;&lt;keyword&gt;Cell Movement/drug effects&lt;/keyword&gt;&lt;keyword&gt;Humans&lt;/keyword&gt;&lt;keyword&gt;Male&lt;/keyword&gt;&lt;keyword&gt;PC-3 Cells&lt;/keyword&gt;&lt;keyword&gt;Prostatic Neoplasms/*metabolism/pathology&lt;/keyword&gt;&lt;keyword&gt;RNA, Messenger/antagonists &amp;amp; inhibitors/genetics/metabolism&lt;/keyword&gt;&lt;keyword&gt;RNA, Small Interfering/pharmacology&lt;/keyword&gt;&lt;keyword&gt;Shab Potassium Channels/antagonists &amp;amp; inhibitors/genetics/*metabolism&lt;/keyword&gt;&lt;/keywords&gt;&lt;dates&gt;&lt;year&gt;2021&lt;/year&gt;&lt;pub-dates&gt;&lt;date&gt;Feb&lt;/date&gt;&lt;/pub-dates&gt;&lt;/dates&gt;&lt;isbn&gt;1976-6696 (Print)&amp;#xD;1976-6696&lt;/isbn&gt;&lt;accession-num&gt;33407994&lt;/accession-num&gt;&lt;urls&gt;&lt;/urls&gt;&lt;custom1&gt;CONFLICTS OF INTEREST The authors have no conflicting interests.&lt;/custom1&gt;&lt;custom2&gt;PMC7907745&lt;/custom2&gt;&lt;electronic-resource-num&gt;10.5483/BMBRep.2021.54.2.210&lt;/electronic-resource-num&gt;&lt;remote-database-provider&gt;NLM&lt;/remote-database-provider&gt;&lt;language&gt;eng&lt;/language&gt;&lt;/record&gt;&lt;/Cite&gt;&lt;/EndNote&gt;</w:instrText>
      </w:r>
      <w:r w:rsidR="0086175D" w:rsidRPr="002D53C5">
        <w:rPr>
          <w:lang w:eastAsia="zh-CN"/>
        </w:rPr>
        <w:fldChar w:fldCharType="separate"/>
      </w:r>
      <w:r w:rsidR="00B674B4">
        <w:rPr>
          <w:noProof/>
          <w:lang w:eastAsia="zh-CN"/>
        </w:rPr>
        <w:t>[40]</w:t>
      </w:r>
      <w:r w:rsidR="0086175D" w:rsidRPr="002D53C5">
        <w:rPr>
          <w:lang w:eastAsia="zh-CN"/>
        </w:rPr>
        <w:fldChar w:fldCharType="end"/>
      </w:r>
      <w:r w:rsidR="0086175D" w:rsidRPr="002D53C5">
        <w:rPr>
          <w:lang w:eastAsia="zh-CN"/>
        </w:rPr>
        <w:t>.</w:t>
      </w:r>
      <w:r w:rsidR="0086175D">
        <w:rPr>
          <w:lang w:eastAsia="zh-CN"/>
        </w:rPr>
        <w:t xml:space="preserve"> We did</w:t>
      </w:r>
      <w:r w:rsidR="005743C2">
        <w:rPr>
          <w:lang w:eastAsia="zh-CN"/>
        </w:rPr>
        <w:t xml:space="preserve"> </w:t>
      </w:r>
      <w:r w:rsidR="0086175D">
        <w:rPr>
          <w:lang w:eastAsia="zh-CN"/>
        </w:rPr>
        <w:t>n</w:t>
      </w:r>
      <w:r w:rsidR="005743C2">
        <w:rPr>
          <w:lang w:eastAsia="zh-CN"/>
        </w:rPr>
        <w:t>o</w:t>
      </w:r>
      <w:r w:rsidR="0086175D">
        <w:rPr>
          <w:lang w:eastAsia="zh-CN"/>
        </w:rPr>
        <w:t xml:space="preserve">t find any explicit study to show KCNA2’s relationship with Myeloid Leukemia tumors. We will discuss </w:t>
      </w:r>
      <w:r w:rsidR="00ED213E">
        <w:rPr>
          <w:lang w:eastAsia="zh-CN"/>
        </w:rPr>
        <w:t>the details of these in Section 5.</w:t>
      </w:r>
      <w:r w:rsidR="00B13B69">
        <w:rPr>
          <w:lang w:eastAsia="zh-CN"/>
        </w:rPr>
        <w:t xml:space="preserve"> </w:t>
      </w:r>
    </w:p>
    <w:p w14:paraId="2B0BA4D1" w14:textId="317E141D" w:rsidR="00152355" w:rsidRDefault="00152355" w:rsidP="002D53C5">
      <w:pPr>
        <w:pStyle w:val="Heading1"/>
        <w:spacing w:before="120" w:after="12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Discussion</w:t>
      </w:r>
    </w:p>
    <w:p w14:paraId="42C4AEB9" w14:textId="77A2B1A8" w:rsidR="0081473A" w:rsidRDefault="0081473A" w:rsidP="0081473A">
      <w:pPr>
        <w:jc w:val="both"/>
        <w:rPr>
          <w:lang w:eastAsia="zh-CN"/>
        </w:rPr>
      </w:pPr>
      <w:r>
        <w:rPr>
          <w:lang w:eastAsia="zh-CN"/>
        </w:rPr>
        <w:t xml:space="preserve">Our investigation into tumor classification through </w:t>
      </w:r>
      <w:proofErr w:type="spellStart"/>
      <w:r>
        <w:rPr>
          <w:lang w:eastAsia="zh-CN"/>
        </w:rPr>
        <w:t>PGNet</w:t>
      </w:r>
      <w:proofErr w:type="spellEnd"/>
      <w:r>
        <w:rPr>
          <w:lang w:eastAsia="zh-CN"/>
        </w:rPr>
        <w:t xml:space="preserve"> has yielded insights </w:t>
      </w:r>
      <w:r w:rsidR="008C16EF">
        <w:rPr>
          <w:lang w:eastAsia="zh-CN"/>
        </w:rPr>
        <w:t>validating and extending</w:t>
      </w:r>
      <w:r>
        <w:rPr>
          <w:lang w:eastAsia="zh-CN"/>
        </w:rPr>
        <w:t xml:space="preserve"> current understandings within the field. The comparative analysis conducted in Section 4.1 illuminated the pivotal role of inductive biases in enhancing model accuracy. This was particularly evident in the distinctions drawn between </w:t>
      </w:r>
      <w:proofErr w:type="spellStart"/>
      <w:r>
        <w:rPr>
          <w:lang w:eastAsia="zh-CN"/>
        </w:rPr>
        <w:t>PGNet</w:t>
      </w:r>
      <w:proofErr w:type="spellEnd"/>
      <w:r>
        <w:rPr>
          <w:lang w:eastAsia="zh-CN"/>
        </w:rPr>
        <w:t xml:space="preserve"> and other models such as ANN and SSAE, where the deliberate incorporation of inductive biases significantly bolstered accuracy. A similar comparison with CNN models further emphasized the necessity of selecting appropriate inductive biases to optimize model performance. Additionally, the juxtaposition with the state-of-the-art TOSICA model underscored the unique advantage of </w:t>
      </w:r>
      <w:proofErr w:type="spellStart"/>
      <w:r>
        <w:rPr>
          <w:lang w:eastAsia="zh-CN"/>
        </w:rPr>
        <w:t>PGNet</w:t>
      </w:r>
      <w:proofErr w:type="spellEnd"/>
      <w:r>
        <w:rPr>
          <w:lang w:eastAsia="zh-CN"/>
        </w:rPr>
        <w:t xml:space="preserve"> in handling smaller datasets through the strategic introduction of inductive biases.</w:t>
      </w:r>
    </w:p>
    <w:p w14:paraId="7002543B" w14:textId="16602F29" w:rsidR="0081473A" w:rsidRDefault="0081473A" w:rsidP="0081473A">
      <w:pPr>
        <w:jc w:val="both"/>
        <w:rPr>
          <w:lang w:eastAsia="zh-CN"/>
        </w:rPr>
      </w:pPr>
      <w:r>
        <w:rPr>
          <w:lang w:eastAsia="zh-CN"/>
        </w:rPr>
        <w:t xml:space="preserve">The experimental findings detailed in Section 4.2, where key components were sequentially omitted from </w:t>
      </w:r>
      <w:proofErr w:type="spellStart"/>
      <w:r>
        <w:rPr>
          <w:lang w:eastAsia="zh-CN"/>
        </w:rPr>
        <w:t>PGNet</w:t>
      </w:r>
      <w:proofErr w:type="spellEnd"/>
      <w:r>
        <w:rPr>
          <w:lang w:eastAsia="zh-CN"/>
        </w:rPr>
        <w:t xml:space="preserve">, offered </w:t>
      </w:r>
      <w:r w:rsidR="0007048B">
        <w:rPr>
          <w:lang w:eastAsia="zh-CN"/>
        </w:rPr>
        <w:t xml:space="preserve">considerable </w:t>
      </w:r>
      <w:r>
        <w:rPr>
          <w:lang w:eastAsia="zh-CN"/>
        </w:rPr>
        <w:t>insight into the model</w:t>
      </w:r>
      <w:r w:rsidR="00DB2365">
        <w:rPr>
          <w:lang w:eastAsia="zh-CN"/>
        </w:rPr>
        <w:t>’</w:t>
      </w:r>
      <w:r>
        <w:rPr>
          <w:lang w:eastAsia="zh-CN"/>
        </w:rPr>
        <w:t>s architecture. The negligible impact of removing the transform module on performance highlighted an intrinsic difference between gene profile data and conventional point cloud data, suggesting gene profile data</w:t>
      </w:r>
      <w:r w:rsidR="00DB2365">
        <w:rPr>
          <w:lang w:eastAsia="zh-CN"/>
        </w:rPr>
        <w:t>’</w:t>
      </w:r>
      <w:r>
        <w:rPr>
          <w:lang w:eastAsia="zh-CN"/>
        </w:rPr>
        <w:t>s inherent alignment</w:t>
      </w:r>
      <w:r w:rsidR="003E14DF">
        <w:rPr>
          <w:lang w:eastAsia="zh-CN"/>
        </w:rPr>
        <w:t>,</w:t>
      </w:r>
      <w:r>
        <w:rPr>
          <w:lang w:eastAsia="zh-CN"/>
        </w:rPr>
        <w:t xml:space="preserve"> which obviates the need for transformation adjustments typically required for spatial data. Conversely, the observed enhancements attributed to the normalization module reaffirmed normalization</w:t>
      </w:r>
      <w:r w:rsidR="00DB2365">
        <w:rPr>
          <w:lang w:eastAsia="zh-CN"/>
        </w:rPr>
        <w:t>’</w:t>
      </w:r>
      <w:r>
        <w:rPr>
          <w:lang w:eastAsia="zh-CN"/>
        </w:rPr>
        <w:t xml:space="preserve">s critical role in gene profile analysis. Furthermore, the incremental benefits realized through </w:t>
      </w:r>
      <w:r w:rsidR="003E14DF">
        <w:rPr>
          <w:lang w:eastAsia="zh-CN"/>
        </w:rPr>
        <w:t>integrating</w:t>
      </w:r>
      <w:r>
        <w:rPr>
          <w:lang w:eastAsia="zh-CN"/>
        </w:rPr>
        <w:t xml:space="preserve"> the knowledge-based MLP module underscored the value of embedding established gene information into the model, thereby leveraging inductive bias for improved performance.</w:t>
      </w:r>
    </w:p>
    <w:p w14:paraId="01ABDDDF" w14:textId="0B0B5E57" w:rsidR="0081473A" w:rsidRDefault="0081473A" w:rsidP="0081473A">
      <w:pPr>
        <w:jc w:val="both"/>
        <w:rPr>
          <w:lang w:eastAsia="zh-CN"/>
        </w:rPr>
      </w:pPr>
      <w:r>
        <w:rPr>
          <w:lang w:eastAsia="zh-CN"/>
        </w:rPr>
        <w:lastRenderedPageBreak/>
        <w:t>In Section 4.3, our model</w:t>
      </w:r>
      <w:r w:rsidR="00DB2365">
        <w:rPr>
          <w:lang w:eastAsia="zh-CN"/>
        </w:rPr>
        <w:t>’</w:t>
      </w:r>
      <w:r>
        <w:rPr>
          <w:lang w:eastAsia="zh-CN"/>
        </w:rPr>
        <w:t xml:space="preserve">s ability to cluster </w:t>
      </w:r>
      <w:r w:rsidR="008C16EF">
        <w:rPr>
          <w:lang w:eastAsia="zh-CN"/>
        </w:rPr>
        <w:t xml:space="preserve">similar genes into proximate spaces was demonstrated, validating </w:t>
      </w:r>
      <w:proofErr w:type="spellStart"/>
      <w:r w:rsidR="008C16EF">
        <w:rPr>
          <w:lang w:eastAsia="zh-CN"/>
        </w:rPr>
        <w:t>PGNet’s</w:t>
      </w:r>
      <w:proofErr w:type="spellEnd"/>
      <w:r w:rsidR="008C16EF">
        <w:rPr>
          <w:lang w:eastAsia="zh-CN"/>
        </w:rPr>
        <w:t xml:space="preserve"> capacity to accurately reflect functional gene relationships within its gene embedding space</w:t>
      </w:r>
      <w:r>
        <w:rPr>
          <w:lang w:eastAsia="zh-CN"/>
        </w:rPr>
        <w:t>. This capability is crucial for understanding the complex interplay of genes in cancer pathogenesis and further supports the model</w:t>
      </w:r>
      <w:r w:rsidR="00DB2365">
        <w:rPr>
          <w:lang w:eastAsia="zh-CN"/>
        </w:rPr>
        <w:t>’</w:t>
      </w:r>
      <w:r>
        <w:rPr>
          <w:lang w:eastAsia="zh-CN"/>
        </w:rPr>
        <w:t>s conceptual framework.</w:t>
      </w:r>
    </w:p>
    <w:p w14:paraId="76EA992F" w14:textId="30EE127C" w:rsidR="0081473A" w:rsidRDefault="0081473A" w:rsidP="0081473A">
      <w:pPr>
        <w:jc w:val="both"/>
        <w:rPr>
          <w:lang w:eastAsia="zh-CN"/>
        </w:rPr>
      </w:pPr>
      <w:r>
        <w:rPr>
          <w:lang w:eastAsia="zh-CN"/>
        </w:rPr>
        <w:t xml:space="preserve">Section 4.4 focused on </w:t>
      </w:r>
      <w:proofErr w:type="spellStart"/>
      <w:r w:rsidR="003E14DF">
        <w:rPr>
          <w:lang w:eastAsia="zh-CN"/>
        </w:rPr>
        <w:t>PGNet's</w:t>
      </w:r>
      <w:proofErr w:type="spellEnd"/>
      <w:r w:rsidR="003E14DF">
        <w:rPr>
          <w:lang w:eastAsia="zh-CN"/>
        </w:rPr>
        <w:t xml:space="preserve"> interpretability</w:t>
      </w:r>
      <w:r>
        <w:rPr>
          <w:lang w:eastAsia="zh-CN"/>
        </w:rPr>
        <w:t>, particularly through the lens of gene relevance in cancer occurrence. By spotlighting genes like MMP11 in the context of breast invasive carcinoma, we not only corroborate existing literature on its role in cancer progression but also highlight the model</w:t>
      </w:r>
      <w:r w:rsidR="00DB2365">
        <w:rPr>
          <w:lang w:eastAsia="zh-CN"/>
        </w:rPr>
        <w:t>’</w:t>
      </w:r>
      <w:r>
        <w:rPr>
          <w:lang w:eastAsia="zh-CN"/>
        </w:rPr>
        <w:t>s capability to identify genes with potential prognostic value. MMP11</w:t>
      </w:r>
      <w:r w:rsidR="00DB2365">
        <w:rPr>
          <w:lang w:eastAsia="zh-CN"/>
        </w:rPr>
        <w:t>’</w:t>
      </w:r>
      <w:r>
        <w:rPr>
          <w:lang w:eastAsia="zh-CN"/>
        </w:rPr>
        <w:t xml:space="preserve">s association with early breast cancer progression and its correlation with poor prognosis when expressed in stromal fibroblast-like cells adjacent to invasive ductal carcinoma </w:t>
      </w:r>
      <w:r w:rsidR="003E14DF">
        <w:rPr>
          <w:lang w:eastAsia="zh-CN"/>
        </w:rPr>
        <w:t xml:space="preserve">exemplify </w:t>
      </w:r>
      <w:r>
        <w:rPr>
          <w:lang w:eastAsia="zh-CN"/>
        </w:rPr>
        <w:t xml:space="preserve">how </w:t>
      </w:r>
      <w:proofErr w:type="spellStart"/>
      <w:r>
        <w:rPr>
          <w:lang w:eastAsia="zh-CN"/>
        </w:rPr>
        <w:t>PGNet</w:t>
      </w:r>
      <w:proofErr w:type="spellEnd"/>
      <w:r>
        <w:rPr>
          <w:lang w:eastAsia="zh-CN"/>
        </w:rPr>
        <w:t xml:space="preserve"> can illuminate critical biomarkers for cancer.</w:t>
      </w:r>
    </w:p>
    <w:p w14:paraId="404400F0" w14:textId="2FC3A82B" w:rsidR="0081473A" w:rsidRDefault="0081473A" w:rsidP="0081473A">
      <w:pPr>
        <w:jc w:val="both"/>
        <w:rPr>
          <w:lang w:eastAsia="zh-CN"/>
        </w:rPr>
      </w:pPr>
      <w:r>
        <w:rPr>
          <w:lang w:eastAsia="zh-CN"/>
        </w:rPr>
        <w:t xml:space="preserve">In </w:t>
      </w:r>
      <w:r w:rsidR="003E14DF">
        <w:rPr>
          <w:lang w:eastAsia="zh-CN"/>
        </w:rPr>
        <w:t>examining</w:t>
      </w:r>
      <w:r>
        <w:rPr>
          <w:lang w:eastAsia="zh-CN"/>
        </w:rPr>
        <w:t xml:space="preserve"> specific genes highlighted by our model, we note the particular significance of MMP11, VEGFD, and COL10A1 in the context of breast invasive carcinoma. A temporary increase in MMP11 expression has been implicated as a potential early marker for breast cancer progression, especially before lymph node metastasis </w:t>
      </w:r>
      <w:r>
        <w:rPr>
          <w:lang w:eastAsia="zh-CN"/>
        </w:rPr>
        <w:fldChar w:fldCharType="begin"/>
      </w:r>
      <w:r w:rsidR="00B674B4">
        <w:rPr>
          <w:lang w:eastAsia="zh-CN"/>
        </w:rPr>
        <w:instrText xml:space="preserve"> ADDIN EN.CITE &lt;EndNote&gt;&lt;Cite&gt;&lt;Author&gt;Ma&lt;/Author&gt;&lt;Year&gt;2021&lt;/Year&gt;&lt;RecNum&gt;73&lt;/RecNum&gt;&lt;DisplayText&gt;[35, 36]&lt;/DisplayText&gt;&lt;record&gt;&lt;rec-number&gt;73&lt;/rec-number&gt;&lt;foreign-keys&gt;&lt;key app="EN" db-id="ze5r0wv05vprvkevaznxt20zezsazas2a299" timestamp="1707317600"&gt;73&lt;/key&gt;&lt;/foreign-keys&gt;&lt;ref-type name="Journal Article"&gt;17&lt;/ref-type&gt;&lt;contributors&gt;&lt;authors&gt;&lt;author&gt;Ma, Bing&lt;/author&gt;&lt;author&gt;Ran, Rui&lt;/author&gt;&lt;author&gt;Liao, Hai-Yang&lt;/author&gt;&lt;author&gt;Zhang, Hai-Hong&lt;/author&gt;&lt;/authors&gt;&lt;/contributors&gt;&lt;titles&gt;&lt;title&gt;The paradoxical role of matrix metalloproteinase-11 in cancer&lt;/title&gt;&lt;secondary-title&gt;Biomedicine &amp;amp; Pharmacotherapy&lt;/secondary-title&gt;&lt;/titles&gt;&lt;periodical&gt;&lt;full-title&gt;Biomedicine &amp;amp; Pharmacotherapy&lt;/full-title&gt;&lt;/periodical&gt;&lt;pages&gt;111899&lt;/pages&gt;&lt;volume&gt;141&lt;/volume&gt;&lt;dates&gt;&lt;year&gt;2021&lt;/year&gt;&lt;/dates&gt;&lt;isbn&gt;0753-3322&lt;/isbn&gt;&lt;urls&gt;&lt;/urls&gt;&lt;/record&gt;&lt;/Cite&gt;&lt;Cite&gt;&lt;Author&gt;Cheng&lt;/Author&gt;&lt;Year&gt;2010&lt;/Year&gt;&lt;RecNum&gt;74&lt;/RecNum&gt;&lt;record&gt;&lt;rec-number&gt;74&lt;/rec-number&gt;&lt;foreign-keys&gt;&lt;key app="EN" db-id="ze5r0wv05vprvkevaznxt20zezsazas2a299" timestamp="1707317647"&gt;74&lt;/key&gt;&lt;/foreign-keys&gt;&lt;ref-type name="Journal Article"&gt;17&lt;/ref-type&gt;&lt;contributors&gt;&lt;authors&gt;&lt;author&gt;Cheng, Chun-Wen&lt;/author&gt;&lt;author&gt;Yu, Jyh-Cherng&lt;/author&gt;&lt;author&gt;Wang, Hsiao-Wei&lt;/author&gt;&lt;author&gt;Huang, Chiun-Sheng&lt;/author&gt;&lt;author&gt;Shieh, Jia-Ching&lt;/author&gt;&lt;author&gt;Fu, Yi-Ping&lt;/author&gt;&lt;author&gt;Chang, Chia-Wei&lt;/author&gt;&lt;author&gt;Wu, Pei-Ei&lt;/author&gt;&lt;author&gt;Shen, Chen-Yang&lt;/author&gt;&lt;/authors&gt;&lt;/contributors&gt;&lt;titles&gt;&lt;title&gt;The clinical implications of MMP-11 and CK-20 expression in human breast cancer&lt;/title&gt;&lt;secondary-title&gt;Clinica chimica acta&lt;/secondary-title&gt;&lt;/titles&gt;&lt;periodical&gt;&lt;full-title&gt;Clinica chimica acta&lt;/full-title&gt;&lt;/periodical&gt;&lt;pages&gt;234-241&lt;/pages&gt;&lt;volume&gt;411&lt;/volume&gt;&lt;number&gt;3-4&lt;/number&gt;&lt;dates&gt;&lt;year&gt;2010&lt;/year&gt;&lt;/dates&gt;&lt;isbn&gt;0009-8981&lt;/isbn&gt;&lt;urls&gt;&lt;/urls&gt;&lt;/record&gt;&lt;/Cite&gt;&lt;/EndNote&gt;</w:instrText>
      </w:r>
      <w:r>
        <w:rPr>
          <w:lang w:eastAsia="zh-CN"/>
        </w:rPr>
        <w:fldChar w:fldCharType="separate"/>
      </w:r>
      <w:r w:rsidR="00B674B4">
        <w:rPr>
          <w:noProof/>
          <w:lang w:eastAsia="zh-CN"/>
        </w:rPr>
        <w:t>[35, 36]</w:t>
      </w:r>
      <w:r>
        <w:rPr>
          <w:lang w:eastAsia="zh-CN"/>
        </w:rPr>
        <w:fldChar w:fldCharType="end"/>
      </w:r>
      <w:r w:rsidRPr="00F44B57">
        <w:rPr>
          <w:lang w:eastAsia="zh-CN"/>
        </w:rPr>
        <w:t xml:space="preserve">. </w:t>
      </w:r>
      <w:r>
        <w:rPr>
          <w:lang w:eastAsia="zh-CN"/>
        </w:rPr>
        <w:t xml:space="preserve">The expression of MMP11 in stromal fibroblast-like cells adjacent to invasive ductal breast carcinoma has been correlated with critical prognostic factors, including tumor size and metastasis, pointing towards a poorer prognosis associated with higher MMP11 levels in both stromal and tumor cells </w:t>
      </w:r>
      <w:r>
        <w:rPr>
          <w:lang w:eastAsia="zh-CN"/>
        </w:rPr>
        <w:fldChar w:fldCharType="begin"/>
      </w:r>
      <w:r w:rsidR="00B674B4">
        <w:rPr>
          <w:lang w:eastAsia="zh-CN"/>
        </w:rPr>
        <w:instrText xml:space="preserve"> ADDIN EN.CITE &lt;EndNote&gt;&lt;Cite&gt;&lt;Author&gt;Min&lt;/Author&gt;&lt;Year&gt;2013&lt;/Year&gt;&lt;RecNum&gt;75&lt;/RecNum&gt;&lt;DisplayText&gt;[41]&lt;/DisplayText&gt;&lt;record&gt;&lt;rec-number&gt;75&lt;/rec-number&gt;&lt;foreign-keys&gt;&lt;key app="EN" db-id="ze5r0wv05vprvkevaznxt20zezsazas2a299" timestamp="1707317687"&gt;75&lt;/key&gt;&lt;/foreign-keys&gt;&lt;ref-type name="Journal Article"&gt;17&lt;/ref-type&gt;&lt;contributors&gt;&lt;authors&gt;&lt;author&gt;Min, Kyueng-Whan&lt;/author&gt;&lt;author&gt;Kim, Dong-Hoon&lt;/author&gt;&lt;author&gt;Do, Sung-Im&lt;/author&gt;&lt;author&gt;Pyo, Jung-Soo&lt;/author&gt;&lt;author&gt;Kim, Kyungeun&lt;/author&gt;&lt;author&gt;Chae, Seoung Wan&lt;/author&gt;&lt;author&gt;Sohn, Jin Hee&lt;/author&gt;&lt;author&gt;Oh, Young-Ha&lt;/author&gt;&lt;author&gt;Kim, Hong Joo&lt;/author&gt;&lt;author&gt;Choi, Seon Hyeong&lt;/author&gt;&lt;/authors&gt;&lt;/contributors&gt;&lt;titles&gt;&lt;title&gt;Diagnostic and prognostic relevance of MMP-11 expression in the stromal fibroblast-like cells adjacent to invasive ductal carcinoma of the breast&lt;/title&gt;&lt;secondary-title&gt;Annals of surgical oncology&lt;/secondary-title&gt;&lt;/titles&gt;&lt;periodical&gt;&lt;full-title&gt;Annals of surgical oncology&lt;/full-title&gt;&lt;/periodical&gt;&lt;pages&gt;433-442&lt;/pages&gt;&lt;volume&gt;20&lt;/volume&gt;&lt;dates&gt;&lt;year&gt;2013&lt;/year&gt;&lt;/dates&gt;&lt;isbn&gt;1068-9265&lt;/isbn&gt;&lt;urls&gt;&lt;/urls&gt;&lt;/record&gt;&lt;/Cite&gt;&lt;/EndNote&gt;</w:instrText>
      </w:r>
      <w:r>
        <w:rPr>
          <w:lang w:eastAsia="zh-CN"/>
        </w:rPr>
        <w:fldChar w:fldCharType="separate"/>
      </w:r>
      <w:r w:rsidR="00B674B4">
        <w:rPr>
          <w:noProof/>
          <w:lang w:eastAsia="zh-CN"/>
        </w:rPr>
        <w:t>[41]</w:t>
      </w:r>
      <w:r>
        <w:rPr>
          <w:lang w:eastAsia="zh-CN"/>
        </w:rPr>
        <w:fldChar w:fldCharType="end"/>
      </w:r>
      <w:r w:rsidRPr="00F44B57">
        <w:rPr>
          <w:lang w:eastAsia="zh-CN"/>
        </w:rPr>
        <w:t>.</w:t>
      </w:r>
    </w:p>
    <w:p w14:paraId="6350B56E" w14:textId="76B6A175" w:rsidR="0081473A" w:rsidRDefault="0081473A" w:rsidP="0081473A">
      <w:pPr>
        <w:jc w:val="both"/>
        <w:rPr>
          <w:lang w:eastAsia="zh-CN"/>
        </w:rPr>
      </w:pPr>
      <w:r>
        <w:rPr>
          <w:lang w:eastAsia="zh-CN"/>
        </w:rPr>
        <w:t>VEGFD</w:t>
      </w:r>
      <w:r w:rsidR="00DB2365">
        <w:rPr>
          <w:lang w:eastAsia="zh-CN"/>
        </w:rPr>
        <w:t>’</w:t>
      </w:r>
      <w:r>
        <w:rPr>
          <w:lang w:eastAsia="zh-CN"/>
        </w:rPr>
        <w:t xml:space="preserve">s role, particularly in human invasive lobular breast cancer, highlights its contribution to promoting nodal metastasis, with significant expression in the cytoplasm of malignant cells and even within nuclei, indicating its active participation in invasive breast carcinomas </w:t>
      </w:r>
      <w:r w:rsidR="00100073" w:rsidRPr="00755DC3">
        <w:fldChar w:fldCharType="begin"/>
      </w:r>
      <w:r w:rsidR="00B674B4">
        <w:instrText xml:space="preserve"> ADDIN EN.CITE &lt;EndNote&gt;&lt;Cite&gt;&lt;Author&gt;van Iterson&lt;/Author&gt;&lt;Year&gt;2007&lt;/Year&gt;&lt;RecNum&gt;667&lt;/RecNum&gt;&lt;DisplayText&gt;[42]&lt;/DisplayText&gt;&lt;record&gt;&lt;rec-number&gt;667&lt;/rec-number&gt;&lt;foreign-keys&gt;&lt;key app="EN" db-id="ff9zsvwvlfpxvke9ppiv95wutds2fsre9v2w" timestamp="1707109584"&gt;667&lt;/key&gt;&lt;/foreign-keys&gt;&lt;ref-type name="Journal Article"&gt;17&lt;/ref-type&gt;&lt;contributors&gt;&lt;authors&gt;&lt;author&gt;van Iterson, V.&lt;/author&gt;&lt;author&gt;Leidenius, M.&lt;/author&gt;&lt;author&gt;von Smitten, K.&lt;/author&gt;&lt;author&gt;Bono, P.&lt;/author&gt;&lt;author&gt;Heikkilä, P.&lt;/author&gt;&lt;/authors&gt;&lt;/contributors&gt;&lt;auth-address&gt;Breast Surgery Unit, Department of Oncology, Helsinki University Hospital, Helsinki, Finland.&lt;/auth-address&gt;&lt;titles&gt;&lt;title&gt;VEGF-D in association with VEGFR-3 promotes nodal metastasis in human invasive lobular breast cancer&lt;/title&gt;&lt;secondary-title&gt;Am J Clin Pathol&lt;/secondary-title&gt;&lt;/titles&gt;&lt;periodical&gt;&lt;full-title&gt;Am J Clin Pathol&lt;/full-title&gt;&lt;/periodical&gt;&lt;pages&gt;759-66&lt;/pages&gt;&lt;volume&gt;128&lt;/volume&gt;&lt;number&gt;5&lt;/number&gt;&lt;keywords&gt;&lt;keyword&gt;Biomarkers, Tumor/*metabolism&lt;/keyword&gt;&lt;keyword&gt;Breast Neoplasms/blood supply/*metabolism/pathology&lt;/keyword&gt;&lt;keyword&gt;Carcinoma, Lobular/blood supply/*metabolism/secondary&lt;/keyword&gt;&lt;keyword&gt;Endothelial Cells/metabolism/pathology&lt;/keyword&gt;&lt;keyword&gt;Female&lt;/keyword&gt;&lt;keyword&gt;Humans&lt;/keyword&gt;&lt;keyword&gt;Lymph Nodes/pathology&lt;/keyword&gt;&lt;keyword&gt;Lymphatic Metastasis&lt;/keyword&gt;&lt;keyword&gt;Middle Aged&lt;/keyword&gt;&lt;keyword&gt;Neoplasm Proteins/*metabolism&lt;/keyword&gt;&lt;keyword&gt;Neoplasm Staging&lt;/keyword&gt;&lt;keyword&gt;Vascular Endothelial Growth Factor D/*metabolism&lt;/keyword&gt;&lt;keyword&gt;Vascular Endothelial Growth Factor Receptor-3/*metabolism&lt;/keyword&gt;&lt;/keywords&gt;&lt;dates&gt;&lt;year&gt;2007&lt;/year&gt;&lt;pub-dates&gt;&lt;date&gt;Nov&lt;/date&gt;&lt;/pub-dates&gt;&lt;/dates&gt;&lt;isbn&gt;0002-9173 (Print)&amp;#xD;0002-9173&lt;/isbn&gt;&lt;accession-num&gt;17951197&lt;/accession-num&gt;&lt;urls&gt;&lt;/urls&gt;&lt;electronic-resource-num&gt;10.1309/7fxvrmxf58pvrjuh&lt;/electronic-resource-num&gt;&lt;remote-database-provider&gt;NLM&lt;/remote-database-provider&gt;&lt;language&gt;eng&lt;/language&gt;&lt;/record&gt;&lt;/Cite&gt;&lt;/EndNote&gt;</w:instrText>
      </w:r>
      <w:r w:rsidR="00100073" w:rsidRPr="00755DC3">
        <w:fldChar w:fldCharType="separate"/>
      </w:r>
      <w:r w:rsidR="00B674B4">
        <w:rPr>
          <w:noProof/>
        </w:rPr>
        <w:t>[42]</w:t>
      </w:r>
      <w:r w:rsidR="00100073" w:rsidRPr="00755DC3">
        <w:fldChar w:fldCharType="end"/>
      </w:r>
      <w:r w:rsidR="00100073" w:rsidRPr="00755DC3">
        <w:t xml:space="preserve">. </w:t>
      </w:r>
      <w:r>
        <w:rPr>
          <w:lang w:eastAsia="zh-CN"/>
        </w:rPr>
        <w:t>VEGFC</w:t>
      </w:r>
      <w:r w:rsidR="00DB2365">
        <w:rPr>
          <w:lang w:eastAsia="zh-CN"/>
        </w:rPr>
        <w:t>’</w:t>
      </w:r>
      <w:r>
        <w:rPr>
          <w:lang w:eastAsia="zh-CN"/>
        </w:rPr>
        <w:t xml:space="preserve">s association as an independent indicator of poor prognosis further accentuates the complexity of </w:t>
      </w:r>
      <w:proofErr w:type="spellStart"/>
      <w:r>
        <w:rPr>
          <w:lang w:eastAsia="zh-CN"/>
        </w:rPr>
        <w:t>angiogenic</w:t>
      </w:r>
      <w:proofErr w:type="spellEnd"/>
      <w:r>
        <w:rPr>
          <w:lang w:eastAsia="zh-CN"/>
        </w:rPr>
        <w:t xml:space="preserve"> factors in cancer progression </w:t>
      </w:r>
      <w:r w:rsidR="00100073" w:rsidRPr="00755DC3">
        <w:fldChar w:fldCharType="begin"/>
      </w:r>
      <w:r w:rsidR="00B674B4">
        <w:instrText xml:space="preserve"> ADDIN EN.CITE &lt;EndNote&gt;&lt;Cite&gt;&lt;Author&gt;Mylona&lt;/Author&gt;&lt;Year&gt;2007&lt;/Year&gt;&lt;RecNum&gt;668&lt;/RecNum&gt;&lt;DisplayText&gt;[43]&lt;/DisplayText&gt;&lt;record&gt;&lt;rec-number&gt;668&lt;/rec-number&gt;&lt;foreign-keys&gt;&lt;key app="EN" db-id="ff9zsvwvlfpxvke9ppiv95wutds2fsre9v2w" timestamp="1707109692"&gt;668&lt;/key&gt;&lt;/foreign-keys&gt;&lt;ref-type name="Journal Article"&gt;17&lt;/ref-type&gt;&lt;contributors&gt;&lt;authors&gt;&lt;author&gt;Mylona, E.&lt;/author&gt;&lt;author&gt;Alexandrou, P.&lt;/author&gt;&lt;author&gt;Mpakali, A.&lt;/author&gt;&lt;author&gt;Giannopoulou, I.&lt;/author&gt;&lt;author&gt;Liapis, G.&lt;/author&gt;&lt;author&gt;Markaki, S.&lt;/author&gt;&lt;author&gt;Keramopoulos, A.&lt;/author&gt;&lt;author&gt;Nakopoulou, L.&lt;/author&gt;&lt;/authors&gt;&lt;/contributors&gt;&lt;titles&gt;&lt;title&gt;Clinicopathological and prognostic significance of vascular endothelial growth factors (VEGF)-C and -D and VEGF receptor 3 in invasive breast carcinoma&lt;/title&gt;&lt;secondary-title&gt;European Journal of Surgical Oncology (EJSO)&lt;/secondary-title&gt;&lt;/titles&gt;&lt;periodical&gt;&lt;full-title&gt;European Journal of Surgical Oncology (EJSO)&lt;/full-title&gt;&lt;/periodical&gt;&lt;pages&gt;294-300&lt;/pages&gt;&lt;volume&gt;33&lt;/volume&gt;&lt;number&gt;3&lt;/number&gt;&lt;keywords&gt;&lt;keyword&gt;Breast cancer&lt;/keyword&gt;&lt;keyword&gt;Immunohistochemistry&lt;/keyword&gt;&lt;keyword&gt;VEGF-C&lt;/keyword&gt;&lt;keyword&gt;VEGF-D&lt;/keyword&gt;&lt;keyword&gt;VEGFR-3&lt;/keyword&gt;&lt;keyword&gt;Proliferation&lt;/keyword&gt;&lt;/keywords&gt;&lt;dates&gt;&lt;year&gt;2007&lt;/year&gt;&lt;pub-dates&gt;&lt;date&gt;2007/04/01/&lt;/date&gt;&lt;/pub-dates&gt;&lt;/dates&gt;&lt;isbn&gt;0748-7983&lt;/isbn&gt;&lt;urls&gt;&lt;related-urls&gt;&lt;url&gt;https://www.sciencedirect.com/science/article/pii/S0748798306004008&lt;/url&gt;&lt;/related-urls&gt;&lt;/urls&gt;&lt;electronic-resource-num&gt;https://doi.org/10.1016/j.ejso.2006.10.015&lt;/electronic-resource-num&gt;&lt;/record&gt;&lt;/Cite&gt;&lt;/EndNote&gt;</w:instrText>
      </w:r>
      <w:r w:rsidR="00100073" w:rsidRPr="00755DC3">
        <w:fldChar w:fldCharType="separate"/>
      </w:r>
      <w:r w:rsidR="00B674B4">
        <w:rPr>
          <w:noProof/>
        </w:rPr>
        <w:t>[43]</w:t>
      </w:r>
      <w:r w:rsidR="00100073" w:rsidRPr="00755DC3">
        <w:fldChar w:fldCharType="end"/>
      </w:r>
      <w:r w:rsidR="00100073" w:rsidRPr="00755DC3">
        <w:t>.</w:t>
      </w:r>
    </w:p>
    <w:p w14:paraId="6D2B08B7" w14:textId="3BF2CB77" w:rsidR="0081473A" w:rsidRDefault="0081473A" w:rsidP="0081473A">
      <w:pPr>
        <w:jc w:val="both"/>
        <w:rPr>
          <w:lang w:eastAsia="zh-CN"/>
        </w:rPr>
      </w:pPr>
      <w:r>
        <w:rPr>
          <w:lang w:eastAsia="zh-CN"/>
        </w:rPr>
        <w:t xml:space="preserve">The analysis of COL10A1 - collagen type X alpha 1 chain, through </w:t>
      </w:r>
      <w:proofErr w:type="spellStart"/>
      <w:r>
        <w:rPr>
          <w:lang w:eastAsia="zh-CN"/>
        </w:rPr>
        <w:t>bioinformatic</w:t>
      </w:r>
      <w:proofErr w:type="spellEnd"/>
      <w:r>
        <w:rPr>
          <w:lang w:eastAsia="zh-CN"/>
        </w:rPr>
        <w:t xml:space="preserve"> approaches using The Cancer Genome Atlas (TCGA), revealed that COL10A1 mRNA was significantly overexpressed in multiple types of breast cancer </w:t>
      </w:r>
      <w:r w:rsidR="00100073" w:rsidRPr="00722425">
        <w:fldChar w:fldCharType="begin"/>
      </w:r>
      <w:r w:rsidR="00B674B4">
        <w:instrText xml:space="preserve"> ADDIN EN.CITE &lt;EndNote&gt;&lt;Cite&gt;&lt;Author&gt;Zhou&lt;/Author&gt;&lt;Year&gt;2022&lt;/Year&gt;&lt;RecNum&gt;713&lt;/RecNum&gt;&lt;DisplayText&gt;[44]&lt;/DisplayText&gt;&lt;record&gt;&lt;rec-number&gt;713&lt;/rec-number&gt;&lt;foreign-keys&gt;&lt;key app="EN" db-id="ff9zsvwvlfpxvke9ppiv95wutds2fsre9v2w" timestamp="1707179382"&gt;713&lt;/key&gt;&lt;/foreign-keys&gt;&lt;ref-type name="Journal Article"&gt;17&lt;/ref-type&gt;&lt;contributors&gt;&lt;authors&gt;&lt;author&gt;Zhou, W.&lt;/author&gt;&lt;author&gt;Li, Y.&lt;/author&gt;&lt;author&gt;Gu, D.&lt;/author&gt;&lt;author&gt;Xu, J.&lt;/author&gt;&lt;author&gt;Wang, R.&lt;/author&gt;&lt;author&gt;Wang, H.&lt;/author&gt;&lt;author&gt;Liu, C.&lt;/author&gt;&lt;/authors&gt;&lt;/contributors&gt;&lt;auth-address&gt;Wuxi People&amp;apos;s Hospital Affiliated to Nanjing Medical University, Wuxi People&amp;apos;s Hospital Affiliated to Nanjing Medical University, Wuxi 214023, China.&lt;/auth-address&gt;&lt;titles&gt;&lt;title&gt;High expression COL10A1 promotes breast cancer progression and predicts poor prognosis&lt;/title&gt;&lt;secondary-title&gt;Heliyon&lt;/secondary-title&gt;&lt;/titles&gt;&lt;periodical&gt;&lt;full-title&gt;Heliyon&lt;/full-title&gt;&lt;/periodical&gt;&lt;pages&gt;e11083&lt;/pages&gt;&lt;volume&gt;8&lt;/volume&gt;&lt;number&gt;10&lt;/number&gt;&lt;edition&gt;20221017&lt;/edition&gt;&lt;keywords&gt;&lt;keyword&gt;Biomarker&lt;/keyword&gt;&lt;keyword&gt;Breast cancer&lt;/keyword&gt;&lt;keyword&gt;Collagen&lt;/keyword&gt;&lt;keyword&gt;The prognostic value&lt;/keyword&gt;&lt;keyword&gt;Therapeutic target&lt;/keyword&gt;&lt;/keywords&gt;&lt;dates&gt;&lt;year&gt;2022&lt;/year&gt;&lt;pub-dates&gt;&lt;date&gt;Oct&lt;/date&gt;&lt;/pub-dates&gt;&lt;/dates&gt;&lt;isbn&gt;2405-8440 (Print)&amp;#xD;2405-8440&lt;/isbn&gt;&lt;accession-num&gt;36281404&lt;/accession-num&gt;&lt;urls&gt;&lt;/urls&gt;&lt;custom1&gt;The authors declare no conflict of interest.&lt;/custom1&gt;&lt;custom2&gt;PMC9586897&lt;/custom2&gt;&lt;electronic-resource-num&gt;10.1016/j.heliyon.2022.e11083&lt;/electronic-resource-num&gt;&lt;remote-database-provider&gt;NLM&lt;/remote-database-provider&gt;&lt;language&gt;eng&lt;/language&gt;&lt;/record&gt;&lt;/Cite&gt;&lt;/EndNote&gt;</w:instrText>
      </w:r>
      <w:r w:rsidR="00100073" w:rsidRPr="00722425">
        <w:fldChar w:fldCharType="separate"/>
      </w:r>
      <w:r w:rsidR="00B674B4">
        <w:rPr>
          <w:noProof/>
        </w:rPr>
        <w:t>[44]</w:t>
      </w:r>
      <w:r w:rsidR="00100073" w:rsidRPr="00722425">
        <w:fldChar w:fldCharType="end"/>
      </w:r>
      <w:r w:rsidR="00100073" w:rsidRPr="00722425">
        <w:t xml:space="preserve">. </w:t>
      </w:r>
      <w:r>
        <w:rPr>
          <w:lang w:eastAsia="zh-CN"/>
        </w:rPr>
        <w:t xml:space="preserve">Further analysis determined that overexpression of COL10A1 protein was linked to poor overall survival and advanced clinical stage, with the knockdown of COL10A1 significantly reducing breast cancer migration, invasion, and proliferation, as well as promoting apoptosis [34]. These findings were observed across various breast cancers, including invasive breast carcinoma, invasive ductal and lobular carcinomas </w:t>
      </w:r>
      <w:r w:rsidR="00100073" w:rsidRPr="00722425">
        <w:fldChar w:fldCharType="begin">
          <w:fldData xml:space="preserve">PEVuZE5vdGU+PENpdGU+PEF1dGhvcj5aaGFuZzwvQXV0aG9yPjxZZWFyPjIwMjA8L1llYXI+PFJl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=
</w:fldData>
        </w:fldChar>
      </w:r>
      <w:r w:rsidR="00B674B4">
        <w:instrText xml:space="preserve"> ADDIN EN.CITE </w:instrText>
      </w:r>
      <w:r w:rsidR="00B674B4">
        <w:fldChar w:fldCharType="begin">
          <w:fldData xml:space="preserve">PEVuZE5vdGU+PENpdGU+PEF1dGhvcj5aaGFuZzwvQXV0aG9yPjxZZWFyPjIwMjA8L1llYXI+PFJl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=
</w:fldData>
        </w:fldChar>
      </w:r>
      <w:r w:rsidR="00B674B4">
        <w:instrText xml:space="preserve"> ADDIN EN.CITE.DATA </w:instrText>
      </w:r>
      <w:r w:rsidR="00B674B4">
        <w:fldChar w:fldCharType="end"/>
      </w:r>
      <w:r w:rsidR="00100073" w:rsidRPr="00722425">
        <w:fldChar w:fldCharType="separate"/>
      </w:r>
      <w:r w:rsidR="00B674B4">
        <w:rPr>
          <w:noProof/>
        </w:rPr>
        <w:t>[45]</w:t>
      </w:r>
      <w:r w:rsidR="00100073" w:rsidRPr="00722425">
        <w:fldChar w:fldCharType="end"/>
      </w:r>
      <w:r w:rsidR="00100073" w:rsidRPr="00722425">
        <w:t>.</w:t>
      </w:r>
    </w:p>
    <w:p w14:paraId="6BE5F6E0" w14:textId="77FCF8BE" w:rsidR="0081473A" w:rsidRDefault="0081473A" w:rsidP="0081473A">
      <w:pPr>
        <w:jc w:val="both"/>
        <w:rPr>
          <w:lang w:eastAsia="zh-CN"/>
        </w:rPr>
      </w:pPr>
      <w:r>
        <w:rPr>
          <w:lang w:eastAsia="zh-CN"/>
        </w:rPr>
        <w:t xml:space="preserve">However, not all genes identified by our model align with existing research across all cancer categories. For instance, in acute lymphoblastic leukemia (ALL), the top three genes (LRMDA, PLA2G4A, SLC22A4) lacked direct links to ALL but </w:t>
      </w:r>
      <w:proofErr w:type="gramStart"/>
      <w:r>
        <w:rPr>
          <w:lang w:eastAsia="zh-CN"/>
        </w:rPr>
        <w:t>were</w:t>
      </w:r>
      <w:proofErr w:type="gramEnd"/>
      <w:r>
        <w:rPr>
          <w:lang w:eastAsia="zh-CN"/>
        </w:rPr>
        <w:t xml:space="preserve"> strongly associated with other pathologies, including pancreatic ductal adenocarcinoma and </w:t>
      </w:r>
      <w:proofErr w:type="spellStart"/>
      <w:r>
        <w:rPr>
          <w:lang w:eastAsia="zh-CN"/>
        </w:rPr>
        <w:t>myelogenous</w:t>
      </w:r>
      <w:proofErr w:type="spellEnd"/>
      <w:r>
        <w:rPr>
          <w:lang w:eastAsia="zh-CN"/>
        </w:rPr>
        <w:t xml:space="preserve"> leukemia, among others. In kidney renal papillary cell carcinoma, ATP6V1G3 was directly linked to certain renal carcinomas such as KIRC, differentiating </w:t>
      </w:r>
      <w:proofErr w:type="spellStart"/>
      <w:r>
        <w:rPr>
          <w:lang w:eastAsia="zh-CN"/>
        </w:rPr>
        <w:t>chromophobe</w:t>
      </w:r>
      <w:proofErr w:type="spellEnd"/>
      <w:r>
        <w:rPr>
          <w:lang w:eastAsia="zh-CN"/>
        </w:rPr>
        <w:t xml:space="preserve"> RCC from other RCC types. Conversely, evidence for the association of </w:t>
      </w:r>
      <w:proofErr w:type="spellStart"/>
      <w:r>
        <w:rPr>
          <w:lang w:eastAsia="zh-CN"/>
        </w:rPr>
        <w:t>lncRNA</w:t>
      </w:r>
      <w:proofErr w:type="spellEnd"/>
      <w:r>
        <w:rPr>
          <w:lang w:eastAsia="zh-CN"/>
        </w:rPr>
        <w:t xml:space="preserve"> LINC02437 and PRR35 with kidney renal papillary cell carcinoma was minimal or non-existent, though related genes or gene paralogs have been linked to other cancers.</w:t>
      </w:r>
    </w:p>
    <w:p w14:paraId="0DDEF80E" w14:textId="1EC22821" w:rsidR="00DB2365" w:rsidRDefault="00DB2365" w:rsidP="00DB2365">
      <w:pPr>
        <w:rPr>
          <w:lang w:eastAsia="zh-CN"/>
        </w:rPr>
      </w:pPr>
      <w:r>
        <w:rPr>
          <w:lang w:eastAsia="zh-CN"/>
        </w:rPr>
        <w:t xml:space="preserve">For myeloid </w:t>
      </w:r>
      <w:proofErr w:type="spellStart"/>
      <w:r>
        <w:rPr>
          <w:lang w:eastAsia="zh-CN"/>
        </w:rPr>
        <w:t>leukemias</w:t>
      </w:r>
      <w:proofErr w:type="spellEnd"/>
      <w:r>
        <w:rPr>
          <w:lang w:eastAsia="zh-CN"/>
        </w:rPr>
        <w:t xml:space="preserve">, the top genes identified did not show a strong connection to the disease, despite substantial literature on related voltage-gated potassium channels and cancer proliferation. Similarly, none of the top genes identified for plasma cell neoplasms were directly linked to these conditions, although related </w:t>
      </w:r>
      <w:proofErr w:type="spellStart"/>
      <w:r>
        <w:rPr>
          <w:lang w:eastAsia="zh-CN"/>
        </w:rPr>
        <w:t>snoRNA</w:t>
      </w:r>
      <w:proofErr w:type="spellEnd"/>
      <w:r>
        <w:rPr>
          <w:lang w:eastAsia="zh-CN"/>
        </w:rPr>
        <w:t>/</w:t>
      </w:r>
      <w:proofErr w:type="spellStart"/>
      <w:r>
        <w:rPr>
          <w:lang w:eastAsia="zh-CN"/>
        </w:rPr>
        <w:t>scaRNA</w:t>
      </w:r>
      <w:proofErr w:type="spellEnd"/>
      <w:r>
        <w:rPr>
          <w:lang w:eastAsia="zh-CN"/>
        </w:rPr>
        <w:t xml:space="preserve"> and </w:t>
      </w:r>
      <w:proofErr w:type="spellStart"/>
      <w:r>
        <w:rPr>
          <w:lang w:eastAsia="zh-CN"/>
        </w:rPr>
        <w:t>lncRNAs</w:t>
      </w:r>
      <w:proofErr w:type="spellEnd"/>
      <w:r>
        <w:rPr>
          <w:lang w:eastAsia="zh-CN"/>
        </w:rPr>
        <w:t xml:space="preserve"> have been associated with other cancers.</w:t>
      </w:r>
    </w:p>
    <w:p w14:paraId="2C8887C0" w14:textId="08AC5CBF" w:rsidR="00DB2365" w:rsidRDefault="00DB2365" w:rsidP="00DB2365">
      <w:pPr>
        <w:rPr>
          <w:lang w:eastAsia="zh-CN"/>
        </w:rPr>
      </w:pPr>
      <w:r>
        <w:rPr>
          <w:lang w:eastAsia="zh-CN"/>
        </w:rPr>
        <w:t xml:space="preserve">Our model’s attention mechanism, which differs from traditional differential expression analysis (DEA), focuses on the impact of changes in gene expression levels on classification outcomes rather than on </w:t>
      </w:r>
      <w:r>
        <w:rPr>
          <w:lang w:eastAsia="zh-CN"/>
        </w:rPr>
        <w:lastRenderedPageBreak/>
        <w:t>traditional metrics such as p-values and fold changes. This approach uncovers genes that are crucial to the model’s decision-making process but may differ from those identified through DEA, thus necessitating traditional DEA for quantitative analysis.</w:t>
      </w:r>
    </w:p>
    <w:p w14:paraId="21D05F01" w14:textId="31DCB0B2" w:rsidR="00DB2365" w:rsidRDefault="00DB2365" w:rsidP="00DB2365">
      <w:pPr>
        <w:rPr>
          <w:lang w:eastAsia="zh-CN"/>
        </w:rPr>
      </w:pPr>
      <w:r>
        <w:rPr>
          <w:lang w:eastAsia="zh-CN"/>
        </w:rPr>
        <w:t>Our model’s findings challenge conventional research paradigms by identifying genes with varying relevance across cancer types. For example, genes highlighted in acute lymphoblastic leukemia (ALL) and kidney renal papillary cell carcinoma demonstrate the model’s range, revealing associations with a broad spectrum of pathologies beyond the anticipated cancer types. This discrepancy highlights the complex relationship between genes and cancer, emphasizing the model’s refined approach to identifying potential biomarkers.</w:t>
      </w:r>
    </w:p>
    <w:p w14:paraId="307CCC34" w14:textId="4E2EDA17" w:rsidR="00D00F91" w:rsidRDefault="00DB2365" w:rsidP="00DB2365">
      <w:r>
        <w:rPr>
          <w:lang w:eastAsia="zh-CN"/>
        </w:rPr>
        <w:t xml:space="preserve">The use of an attention mechanism, distinct from conventional DEA, underscores the model’s novel approach, concentrating on the effects of gene expression changes on classification outcomes. This method provides essential insights into gene importance, </w:t>
      </w:r>
      <w:r w:rsidR="008C16EF">
        <w:rPr>
          <w:lang w:eastAsia="zh-CN"/>
        </w:rPr>
        <w:t>bu</w:t>
      </w:r>
      <w:r>
        <w:rPr>
          <w:lang w:eastAsia="zh-CN"/>
        </w:rPr>
        <w:t>t requires additional analyses for a thorough understanding.</w:t>
      </w:r>
    </w:p>
    <w:p w14:paraId="14E97A68" w14:textId="52F6380C" w:rsidR="00152355" w:rsidRDefault="00047088" w:rsidP="00152355">
      <w:pPr>
        <w:pStyle w:val="Heading1"/>
        <w:numPr>
          <w:ilvl w:val="0"/>
          <w:numId w:val="3"/>
        </w:numPr>
        <w:spacing w:before="120" w:after="12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Conclusions</w:t>
      </w:r>
    </w:p>
    <w:p w14:paraId="017962CD" w14:textId="44543E71" w:rsidR="00DB2365" w:rsidRDefault="00DB2365" w:rsidP="00DB2365">
      <w:pPr>
        <w:jc w:val="both"/>
      </w:pPr>
      <w:r>
        <w:t xml:space="preserve">This study advances the field of cancer classification by leveraging gene expression data to develop the Gene </w:t>
      </w:r>
      <w:proofErr w:type="spellStart"/>
      <w:r>
        <w:t>PointNet</w:t>
      </w:r>
      <w:proofErr w:type="spellEnd"/>
      <w:r>
        <w:t xml:space="preserve"> (</w:t>
      </w:r>
      <w:proofErr w:type="spellStart"/>
      <w:r>
        <w:t>GPNet</w:t>
      </w:r>
      <w:proofErr w:type="spellEnd"/>
      <w:r>
        <w:t>) framework, a novel approach that treats RNA gene expression data as point clouds in high-dimensional space. By compiling a dataset from publicly available RNA-</w:t>
      </w:r>
      <w:proofErr w:type="spellStart"/>
      <w:r>
        <w:t>Seq</w:t>
      </w:r>
      <w:proofErr w:type="spellEnd"/>
      <w:r>
        <w:t xml:space="preserve"> gene expression data across four significant projects, Acute Myeloid Leukemia (AML), Breast Invasive Carcinoma (BRCA), Colon Adenocarcinoma (COAD), and Kidney Renal Papillary Cell Carcinoma (KIRP), our study encompasses 4916 samples from six different tumor types and 594 samples from adjacent normal cells, analyzing a total of 60660 genes per sample.</w:t>
      </w:r>
    </w:p>
    <w:p w14:paraId="4DA3E26B" w14:textId="6EEC5CE6" w:rsidR="00DB2365" w:rsidRDefault="00DB2365" w:rsidP="00DB2365">
      <w:pPr>
        <w:jc w:val="both"/>
      </w:pPr>
      <w:r>
        <w:t xml:space="preserve">The </w:t>
      </w:r>
      <w:proofErr w:type="spellStart"/>
      <w:r>
        <w:t>GPNet</w:t>
      </w:r>
      <w:proofErr w:type="spellEnd"/>
      <w:r>
        <w:t xml:space="preserve"> framework is characterized by three main components: gene point cloud embedding, a lightweight </w:t>
      </w:r>
      <w:proofErr w:type="spellStart"/>
      <w:r>
        <w:t>PointNet</w:t>
      </w:r>
      <w:proofErr w:type="spellEnd"/>
      <w:r>
        <w:t xml:space="preserve"> backbone for feature extraction, and a knowledge-based MLP classifier that incorporates gene pathway knowledge for accurate cancer classification. This structure not only facilitates the efficient processing of gene expression data but also significantly enhances the model’s </w:t>
      </w:r>
      <w:proofErr w:type="spellStart"/>
      <w:r>
        <w:t>explainability</w:t>
      </w:r>
      <w:proofErr w:type="spellEnd"/>
      <w:r>
        <w:t xml:space="preserve"> with techniques such as grad-cam. Our approach, which models gene expression data as point clouds and incorporates inductive biases relevant to gene expression and pathways, has demonstrated substantial improvements in cancer classification accuracy, achieving an impressive accuracy rate of over 99%.</w:t>
      </w:r>
    </w:p>
    <w:p w14:paraId="5306B3B0" w14:textId="19097AC2" w:rsidR="00DB2365" w:rsidRPr="00DB2365" w:rsidRDefault="00DB2365" w:rsidP="00DB2365">
      <w:pPr>
        <w:jc w:val="both"/>
      </w:pPr>
      <w:r>
        <w:t xml:space="preserve">The innovative methodology of modeling gene expression data as high-dimensional point clouds via </w:t>
      </w:r>
      <w:proofErr w:type="spellStart"/>
      <w:r>
        <w:t>GPNet</w:t>
      </w:r>
      <w:proofErr w:type="spellEnd"/>
      <w:r>
        <w:t xml:space="preserve"> shows remarkable promise in the realm of cancer classification, particularly for small datasets. </w:t>
      </w:r>
      <w:r w:rsidR="00A72582">
        <w:t>Integrating</w:t>
      </w:r>
      <w:r>
        <w:t xml:space="preserve"> gene expression data with pathway knowledge underscores the vast potential of deep learning in oncology. Nonetheless, the challenge of ensuring model generalizability and addressing overfitting calls for further validations with external datasets. Future efforts will </w:t>
      </w:r>
      <w:r w:rsidR="00A72582">
        <w:t>broaden the testing cohort to improve the model’s robustness and</w:t>
      </w:r>
      <w:r>
        <w:t xml:space="preserve"> applicability across a wider array of cancer types. This endeavor will </w:t>
      </w:r>
      <w:r w:rsidR="00A72582">
        <w:t xml:space="preserve">seek to validate </w:t>
      </w:r>
      <w:proofErr w:type="spellStart"/>
      <w:r w:rsidR="00A72582">
        <w:t>GPNet’s</w:t>
      </w:r>
      <w:proofErr w:type="spellEnd"/>
      <w:r w:rsidR="00A72582">
        <w:t xml:space="preserve"> utility in clinical settings and</w:t>
      </w:r>
      <w:r>
        <w:t xml:space="preserve"> enhance its role in the discovery of biomarkers, thereby contributing significantly to the advancement of precision medicine in oncology.</w:t>
      </w:r>
    </w:p>
    <w:p w14:paraId="3210F8F5" w14:textId="690D5856" w:rsidR="00DB2365" w:rsidRPr="00DB2365" w:rsidRDefault="00DB2365" w:rsidP="00D12A6D">
      <w:pPr>
        <w:pStyle w:val="Heading1"/>
        <w:numPr>
          <w:ilvl w:val="0"/>
          <w:numId w:val="3"/>
        </w:numPr>
        <w:spacing w:before="120" w:after="120" w:line="240" w:lineRule="auto"/>
        <w:rPr>
          <w:rFonts w:ascii="Times New Roman" w:hAnsi="Times New Roman" w:cs="Times New Roman"/>
          <w:b/>
          <w:bCs/>
          <w:color w:val="000000" w:themeColor="text1"/>
        </w:rPr>
      </w:pPr>
      <w:r w:rsidRPr="00DB2365">
        <w:rPr>
          <w:rFonts w:ascii="Times New Roman" w:hAnsi="Times New Roman" w:cs="Times New Roman"/>
          <w:b/>
          <w:bCs/>
          <w:color w:val="000000" w:themeColor="text1"/>
        </w:rPr>
        <w:t>Study Limitations</w:t>
      </w:r>
    </w:p>
    <w:p w14:paraId="315BCD4B" w14:textId="1BB71183" w:rsidR="00DB2365" w:rsidRDefault="00DB2365" w:rsidP="00DB2365">
      <w:pPr>
        <w:jc w:val="both"/>
      </w:pPr>
      <w:r>
        <w:t xml:space="preserve">Our research, while pioneering in its approach to </w:t>
      </w:r>
      <w:r w:rsidR="003E14DF">
        <w:t>developing knowledge</w:t>
      </w:r>
      <w:r w:rsidR="001B6DEC">
        <w:t>-</w:t>
      </w:r>
      <w:r w:rsidR="003E14DF">
        <w:t xml:space="preserve">based gene cloud representation for </w:t>
      </w:r>
      <w:r>
        <w:t xml:space="preserve">cancer classification using deep learning, </w:t>
      </w:r>
      <w:r w:rsidR="003127AF">
        <w:t xml:space="preserve">has </w:t>
      </w:r>
      <w:r>
        <w:t>several limitations that warrant discussion and pave the way for future investigations.</w:t>
      </w:r>
    </w:p>
    <w:p w14:paraId="0173847C" w14:textId="1C8D4BC4" w:rsidR="00DB2365" w:rsidRDefault="00DB2365" w:rsidP="00DB2365">
      <w:pPr>
        <w:jc w:val="both"/>
      </w:pPr>
      <w:r>
        <w:lastRenderedPageBreak/>
        <w:t xml:space="preserve">1. </w:t>
      </w:r>
      <w:r w:rsidRPr="00DB2365">
        <w:rPr>
          <w:i/>
          <w:iCs/>
        </w:rPr>
        <w:t>Generalization and External Validation:</w:t>
      </w:r>
      <w:r>
        <w:t xml:space="preserve"> One of the primary limitations of our study is the absence of external validation data. This gap restricts our ability to assess the model’s generalizability across different populations and clinical settings. The lack of external validation data underscores the necessity of conducting further research to evaluate the model’s findings across a broader range of cohorts. This will be crucial for confirming the model’s clinical applicability and ensuring that it can reliably support medical decisions in diverse healthcare environments.</w:t>
      </w:r>
    </w:p>
    <w:p w14:paraId="49E90E05" w14:textId="6BBD2B9A" w:rsidR="00DB2365" w:rsidRDefault="00DB2365" w:rsidP="00DB2365">
      <w:pPr>
        <w:jc w:val="both"/>
      </w:pPr>
      <w:r w:rsidRPr="00DB2365">
        <w:t>2.</w:t>
      </w:r>
      <w:r w:rsidRPr="00DB2365">
        <w:rPr>
          <w:i/>
          <w:iCs/>
        </w:rPr>
        <w:t xml:space="preserve"> Dataset Imbalance and Overfitting:</w:t>
      </w:r>
      <w:r>
        <w:t xml:space="preserve"> Although we have employed strategic adjustments and bootstrapping strategies to mitigate the risks of dataset imbalance and overfitting, these challenges remain significant concerns in machine learning applications within genomics. Ensuring the model’s robustness and accuracy in the face of imbalanced data requires continuous refinement of our methodological approaches.</w:t>
      </w:r>
    </w:p>
    <w:p w14:paraId="3D8EEA10" w14:textId="1A1DA162" w:rsidR="00DB2365" w:rsidRDefault="00DB2365" w:rsidP="00DB2365">
      <w:pPr>
        <w:jc w:val="both"/>
      </w:pPr>
      <w:r>
        <w:t xml:space="preserve">3. </w:t>
      </w:r>
      <w:r w:rsidRPr="00DB2365">
        <w:rPr>
          <w:i/>
          <w:iCs/>
        </w:rPr>
        <w:t>Scope of Gene Relevance Identification:</w:t>
      </w:r>
      <w:r>
        <w:t xml:space="preserve"> Our model’s attention mechanism offers a novel perspective on identifying genes relevant to cancer classification. However, this approach may diverge from traditional differential expression analysis (DEA), highlighting genes based on their impact on classification outcomes rather than their differential expression levels. This discrepancy necessitates </w:t>
      </w:r>
      <w:r w:rsidR="005C286C">
        <w:t>using</w:t>
      </w:r>
      <w:r>
        <w:t xml:space="preserve"> traditional DEA for comprehensive gene expression studies, potentially limiting the scope of biomarker identification using our model alone.</w:t>
      </w:r>
    </w:p>
    <w:p w14:paraId="1E32D5AC" w14:textId="7DC4E5C5" w:rsidR="00DB2365" w:rsidRDefault="00DB2365" w:rsidP="00DB2365">
      <w:pPr>
        <w:jc w:val="both"/>
      </w:pPr>
      <w:r>
        <w:t xml:space="preserve">4. </w:t>
      </w:r>
      <w:r w:rsidRPr="00DB2365">
        <w:rPr>
          <w:i/>
          <w:iCs/>
        </w:rPr>
        <w:t>Interpretability and Biological Insights:</w:t>
      </w:r>
      <w:r>
        <w:t xml:space="preserve"> While our model provides valuable insights into gene roles in cancer pathology, the complexity of biological systems and the nuanced interplay between genes and cancer pathology may limit the interpretability of the model’s findings. Bridging computational findings with deeper biological understanding remains </w:t>
      </w:r>
      <w:r w:rsidR="005C286C">
        <w:t>challenging</w:t>
      </w:r>
      <w:r>
        <w:t>, requiring collaborative efforts between computational scientists and biologists.</w:t>
      </w:r>
    </w:p>
    <w:p w14:paraId="1126B46D" w14:textId="05AFA71D" w:rsidR="00DB2365" w:rsidRDefault="00DB2365" w:rsidP="00DB2365">
      <w:pPr>
        <w:jc w:val="both"/>
      </w:pPr>
      <w:r>
        <w:t xml:space="preserve">In addressing these limitations, future work will focus on obtaining external validation datasets, enhancing methodological approaches to tackle dataset imbalance, and fostering interdisciplinary collaborations. These efforts will aim to reinforce the model’s predictive capabilities, broaden its applicability, and contribute to </w:t>
      </w:r>
      <w:r w:rsidR="005C286C">
        <w:t>advancing</w:t>
      </w:r>
      <w:r>
        <w:t xml:space="preserve"> precision oncology.</w:t>
      </w:r>
    </w:p>
    <w:p w14:paraId="76251670" w14:textId="0BEC6146" w:rsidR="00A8190F" w:rsidRDefault="00643CCD" w:rsidP="002200C5">
      <w:pPr>
        <w:pStyle w:val="Heading1"/>
        <w:numPr>
          <w:ilvl w:val="0"/>
          <w:numId w:val="3"/>
        </w:numPr>
        <w:spacing w:before="120" w:after="12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Conflict of interest</w:t>
      </w:r>
    </w:p>
    <w:p w14:paraId="065C728E" w14:textId="682A17B9" w:rsidR="00643CCD" w:rsidRPr="00643CCD" w:rsidRDefault="00AC0681" w:rsidP="00931945">
      <w:pPr>
        <w:shd w:val="clear" w:color="auto" w:fill="FFFFFF"/>
        <w:spacing w:before="100" w:beforeAutospacing="1" w:after="120" w:line="240" w:lineRule="auto"/>
      </w:pPr>
      <w:r w:rsidRPr="00AC0681">
        <w:t>The authors have no competing interests to declare that are relevant</w:t>
      </w:r>
      <w:r w:rsidR="00E66451">
        <w:t xml:space="preserve"> to the content of this article.</w:t>
      </w:r>
    </w:p>
    <w:p w14:paraId="0C0043C8" w14:textId="61DF3306" w:rsidR="00643CCD" w:rsidRPr="00643CCD" w:rsidRDefault="00643CCD" w:rsidP="00643CCD">
      <w:pPr>
        <w:pStyle w:val="Heading1"/>
        <w:numPr>
          <w:ilvl w:val="0"/>
          <w:numId w:val="3"/>
        </w:numPr>
        <w:spacing w:before="120" w:after="120" w:line="240" w:lineRule="auto"/>
        <w:rPr>
          <w:rFonts w:ascii="Times New Roman" w:hAnsi="Times New Roman" w:cs="Times New Roman"/>
          <w:b/>
          <w:bCs/>
          <w:color w:val="000000" w:themeColor="text1"/>
        </w:rPr>
      </w:pPr>
      <w:r w:rsidRPr="00643CCD">
        <w:rPr>
          <w:rFonts w:ascii="Times New Roman" w:hAnsi="Times New Roman" w:cs="Times New Roman"/>
          <w:b/>
          <w:bCs/>
          <w:color w:val="000000" w:themeColor="text1"/>
        </w:rPr>
        <w:t>Data Availability</w:t>
      </w:r>
    </w:p>
    <w:p w14:paraId="4499B2BE" w14:textId="3FD27909" w:rsidR="00643CCD" w:rsidRPr="00643CCD" w:rsidRDefault="00643CCD" w:rsidP="00643CCD">
      <w:r>
        <w:t>The data used in this article are</w:t>
      </w:r>
      <w:r w:rsidR="00BE4EB6">
        <w:t xml:space="preserve"> public dataset from GDC projects: TCGA-BRCA, TARGET-AML, </w:t>
      </w:r>
      <w:r w:rsidR="00BE4EB6" w:rsidRPr="00BE4EB6">
        <w:t>TARGET_ALL_P2</w:t>
      </w:r>
      <w:r w:rsidR="00BE4EB6">
        <w:t>, TCGA-KIRC</w:t>
      </w:r>
      <w:r w:rsidR="00214FBF">
        <w:t>, and TCGA-COAD, which are</w:t>
      </w:r>
      <w:r>
        <w:t xml:space="preserve"> download</w:t>
      </w:r>
      <w:r w:rsidR="00214FBF">
        <w:t>ed</w:t>
      </w:r>
      <w:r>
        <w:t xml:space="preserve"> from NIH GDC Data Portal: </w:t>
      </w:r>
      <w:hyperlink r:id="rId15" w:history="1">
        <w:r w:rsidRPr="00C646E2">
          <w:rPr>
            <w:rStyle w:val="Hyperlink"/>
          </w:rPr>
          <w:t>https://portal.gdc.cancer.gov/</w:t>
        </w:r>
      </w:hyperlink>
      <w:r>
        <w:t>.</w:t>
      </w:r>
    </w:p>
    <w:p w14:paraId="38149508" w14:textId="081FE513" w:rsidR="00C453F0" w:rsidRPr="002137B3" w:rsidRDefault="002137B3" w:rsidP="002137B3">
      <w:pPr>
        <w:pStyle w:val="Heading1"/>
        <w:spacing w:before="120" w:after="120" w:line="240" w:lineRule="auto"/>
        <w:rPr>
          <w:rFonts w:ascii="Times New Roman" w:hAnsi="Times New Roman" w:cs="Times New Roman"/>
          <w:b/>
          <w:bCs/>
          <w:color w:val="000000" w:themeColor="text1"/>
        </w:rPr>
      </w:pPr>
      <w:r w:rsidRPr="002137B3">
        <w:rPr>
          <w:rFonts w:ascii="Times New Roman" w:hAnsi="Times New Roman" w:cs="Times New Roman"/>
          <w:b/>
          <w:bCs/>
          <w:color w:val="000000" w:themeColor="text1"/>
        </w:rPr>
        <w:t>Reference</w:t>
      </w:r>
    </w:p>
    <w:p w14:paraId="65207B51" w14:textId="77777777" w:rsidR="00FE6166" w:rsidRPr="00FE6166" w:rsidRDefault="00C453F0" w:rsidP="00FE6166">
      <w:pPr>
        <w:pStyle w:val="EndNoteBibliography"/>
        <w:spacing w:after="0"/>
        <w:ind w:left="720" w:hanging="720"/>
      </w:pPr>
      <w:r>
        <w:fldChar w:fldCharType="begin"/>
      </w:r>
      <w:r>
        <w:instrText xml:space="preserve"> ADDIN EN.REFLIST </w:instrText>
      </w:r>
      <w:r>
        <w:fldChar w:fldCharType="separate"/>
      </w:r>
      <w:r w:rsidR="00FE6166" w:rsidRPr="00FE6166">
        <w:t>[1]</w:t>
      </w:r>
      <w:r w:rsidR="00FE6166" w:rsidRPr="00FE6166">
        <w:tab/>
        <w:t>H. Sung</w:t>
      </w:r>
      <w:r w:rsidR="00FE6166" w:rsidRPr="00FE6166">
        <w:rPr>
          <w:i/>
        </w:rPr>
        <w:t xml:space="preserve"> et al.</w:t>
      </w:r>
      <w:r w:rsidR="00FE6166" w:rsidRPr="00FE6166">
        <w:t xml:space="preserve">, "Global cancer statistics 2020: GLOBOCAN estimates of incidence and mortality worldwide for 36 cancers in 185 countries," </w:t>
      </w:r>
      <w:r w:rsidR="00FE6166" w:rsidRPr="00FE6166">
        <w:rPr>
          <w:i/>
        </w:rPr>
        <w:t xml:space="preserve">CA: a cancer journal for clinicians, </w:t>
      </w:r>
      <w:r w:rsidR="00FE6166" w:rsidRPr="00FE6166">
        <w:t>vol. 71, no. 3, pp. 209-249, 2021.</w:t>
      </w:r>
    </w:p>
    <w:p w14:paraId="5FC55840" w14:textId="77777777" w:rsidR="00FE6166" w:rsidRPr="00FE6166" w:rsidRDefault="00FE6166" w:rsidP="00FE6166">
      <w:pPr>
        <w:pStyle w:val="EndNoteBibliography"/>
        <w:spacing w:after="0"/>
        <w:ind w:left="720" w:hanging="720"/>
      </w:pPr>
      <w:r w:rsidRPr="00FE6166">
        <w:t>[2]</w:t>
      </w:r>
      <w:r w:rsidRPr="00FE6166">
        <w:tab/>
        <w:t xml:space="preserve">M. Schiffman, P. E. Castle, J. Jeronimo, A. C. Rodriguez, and S. Wacholder, "Human papillomavirus and cervical cancer," </w:t>
      </w:r>
      <w:r w:rsidRPr="00FE6166">
        <w:rPr>
          <w:i/>
        </w:rPr>
        <w:t xml:space="preserve">The lancet, </w:t>
      </w:r>
      <w:r w:rsidRPr="00FE6166">
        <w:t>vol. 370, no. 9590, pp. 890-907, 2007.</w:t>
      </w:r>
    </w:p>
    <w:p w14:paraId="16257BBE" w14:textId="77777777" w:rsidR="00FE6166" w:rsidRPr="00FE6166" w:rsidRDefault="00FE6166" w:rsidP="00FE6166">
      <w:pPr>
        <w:pStyle w:val="EndNoteBibliography"/>
        <w:spacing w:after="0"/>
        <w:ind w:left="720" w:hanging="720"/>
      </w:pPr>
      <w:r w:rsidRPr="00FE6166">
        <w:t>[3]</w:t>
      </w:r>
      <w:r w:rsidRPr="00FE6166">
        <w:tab/>
        <w:t xml:space="preserve">A. Reid, N. de Klerk, and A. W. Musk, "Does exposure to asbestos cause ovarian cancer? A systematic literature review and meta-analysis," </w:t>
      </w:r>
      <w:r w:rsidRPr="00FE6166">
        <w:rPr>
          <w:i/>
        </w:rPr>
        <w:t xml:space="preserve">Cancer epidemiology, biomarkers &amp; prevention, </w:t>
      </w:r>
      <w:r w:rsidRPr="00FE6166">
        <w:t>vol. 20, no. 7, pp. 1287-1295, 2011.</w:t>
      </w:r>
    </w:p>
    <w:p w14:paraId="0D3EEB52" w14:textId="77777777" w:rsidR="00FE6166" w:rsidRPr="00FE6166" w:rsidRDefault="00FE6166" w:rsidP="00FE6166">
      <w:pPr>
        <w:pStyle w:val="EndNoteBibliography"/>
        <w:spacing w:after="0"/>
        <w:ind w:left="720" w:hanging="720"/>
      </w:pPr>
      <w:r w:rsidRPr="00FE6166">
        <w:lastRenderedPageBreak/>
        <w:t>[4]</w:t>
      </w:r>
      <w:r w:rsidRPr="00FE6166">
        <w:tab/>
        <w:t>T. R. Golub</w:t>
      </w:r>
      <w:r w:rsidRPr="00FE6166">
        <w:rPr>
          <w:i/>
        </w:rPr>
        <w:t xml:space="preserve"> et al.</w:t>
      </w:r>
      <w:r w:rsidRPr="00FE6166">
        <w:t xml:space="preserve">, "Molecular classification of cancer: class discovery and class prediction by gene expression monitoring," </w:t>
      </w:r>
      <w:r w:rsidRPr="00FE6166">
        <w:rPr>
          <w:i/>
        </w:rPr>
        <w:t xml:space="preserve">science, </w:t>
      </w:r>
      <w:r w:rsidRPr="00FE6166">
        <w:t>vol. 286, no. 5439, pp. 531-537, 1999.</w:t>
      </w:r>
    </w:p>
    <w:p w14:paraId="0F5859CE" w14:textId="77777777" w:rsidR="00FE6166" w:rsidRPr="00FE6166" w:rsidRDefault="00FE6166" w:rsidP="00FE6166">
      <w:pPr>
        <w:pStyle w:val="EndNoteBibliography"/>
        <w:spacing w:after="0"/>
        <w:ind w:left="720" w:hanging="720"/>
      </w:pPr>
      <w:r w:rsidRPr="00FE6166">
        <w:t>[5]</w:t>
      </w:r>
      <w:r w:rsidRPr="00FE6166">
        <w:tab/>
        <w:t xml:space="preserve">N. E. M. Khalifa, M. H. N. Taha, D. E. Ali, A. Slowik, and A. E. Hassanien, "Artificial intelligence technique for gene expression by tumor RNA-Seq data: a novel optimized deep learning approach," </w:t>
      </w:r>
      <w:r w:rsidRPr="00FE6166">
        <w:rPr>
          <w:i/>
        </w:rPr>
        <w:t xml:space="preserve">IEEE Access, </w:t>
      </w:r>
      <w:r w:rsidRPr="00FE6166">
        <w:t>vol. 8, pp. 22874-22883, 2020.</w:t>
      </w:r>
    </w:p>
    <w:p w14:paraId="74531B4A" w14:textId="77777777" w:rsidR="00FE6166" w:rsidRPr="00FE6166" w:rsidRDefault="00FE6166" w:rsidP="00FE6166">
      <w:pPr>
        <w:pStyle w:val="EndNoteBibliography"/>
        <w:spacing w:after="0"/>
        <w:ind w:left="720" w:hanging="720"/>
      </w:pPr>
      <w:r w:rsidRPr="00FE6166">
        <w:t>[6]</w:t>
      </w:r>
      <w:r w:rsidRPr="00FE6166">
        <w:tab/>
        <w:t xml:space="preserve">L. Rukhsar, W. H. Bangyal, M. S. Ali Khan, A. A. Ag Ibrahim, K. Nisar, and D. B. Rawat, "Analyzing RNA-seq gene expression data using deep learning approaches for cancer classification," </w:t>
      </w:r>
      <w:r w:rsidRPr="00FE6166">
        <w:rPr>
          <w:i/>
        </w:rPr>
        <w:t xml:space="preserve">Applied Sciences, </w:t>
      </w:r>
      <w:r w:rsidRPr="00FE6166">
        <w:t>vol. 12, no. 4, p. 1850, 2022.</w:t>
      </w:r>
    </w:p>
    <w:p w14:paraId="59F9BC4B" w14:textId="77777777" w:rsidR="00FE6166" w:rsidRPr="00FE6166" w:rsidRDefault="00FE6166" w:rsidP="00FE6166">
      <w:pPr>
        <w:pStyle w:val="EndNoteBibliography"/>
        <w:spacing w:after="0"/>
        <w:ind w:left="720" w:hanging="720"/>
      </w:pPr>
      <w:r w:rsidRPr="00FE6166">
        <w:t>[7]</w:t>
      </w:r>
      <w:r w:rsidRPr="00FE6166">
        <w:tab/>
        <w:t xml:space="preserve">A. K. Dwivedi, "Artificial neural network model for effective cancer classification using microarray gene expression data," </w:t>
      </w:r>
      <w:r w:rsidRPr="00FE6166">
        <w:rPr>
          <w:i/>
        </w:rPr>
        <w:t xml:space="preserve">Neural Computing and Applications, </w:t>
      </w:r>
      <w:r w:rsidRPr="00FE6166">
        <w:t>vol. 29, pp. 1545-1554, 2018.</w:t>
      </w:r>
    </w:p>
    <w:p w14:paraId="271E82B8" w14:textId="77777777" w:rsidR="00FE6166" w:rsidRPr="00FE6166" w:rsidRDefault="00FE6166" w:rsidP="00FE6166">
      <w:pPr>
        <w:pStyle w:val="EndNoteBibliography"/>
        <w:spacing w:after="0"/>
        <w:ind w:left="720" w:hanging="720"/>
      </w:pPr>
      <w:r w:rsidRPr="00FE6166">
        <w:t>[8]</w:t>
      </w:r>
      <w:r w:rsidRPr="00FE6166">
        <w:tab/>
        <w:t xml:space="preserve">D. Urda, J. Montes-Torres, F. Moreno, L. Franco, and J. M. Jerez, "Deep learning to analyze RNA-seq gene expression data," in </w:t>
      </w:r>
      <w:r w:rsidRPr="00FE6166">
        <w:rPr>
          <w:i/>
        </w:rPr>
        <w:t>Advances in Computational Intelligence: 14th International Work-Conference on Artificial Neural Networks, IWANN 2017, Cadiz, Spain, June 14-16, 2017, Proceedings, Part II 14</w:t>
      </w:r>
      <w:r w:rsidRPr="00FE6166">
        <w:t xml:space="preserve">, 2017: Springer, pp. 50-59. </w:t>
      </w:r>
    </w:p>
    <w:p w14:paraId="30542136" w14:textId="77777777" w:rsidR="00FE6166" w:rsidRPr="00FE6166" w:rsidRDefault="00FE6166" w:rsidP="00FE6166">
      <w:pPr>
        <w:pStyle w:val="EndNoteBibliography"/>
        <w:spacing w:after="0"/>
        <w:ind w:left="720" w:hanging="720"/>
      </w:pPr>
      <w:r w:rsidRPr="00FE6166">
        <w:t>[9]</w:t>
      </w:r>
      <w:r w:rsidRPr="00FE6166">
        <w:tab/>
        <w:t xml:space="preserve">Y. Xiao, J. Wu, Z. Lin, and X. Zhao, "A semi-supervised deep learning method based on stacked sparse auto-encoder for cancer prediction using RNA-seq data," </w:t>
      </w:r>
      <w:r w:rsidRPr="00FE6166">
        <w:rPr>
          <w:i/>
        </w:rPr>
        <w:t xml:space="preserve">Computer methods and programs in biomedicine, </w:t>
      </w:r>
      <w:r w:rsidRPr="00FE6166">
        <w:t>vol. 166, pp. 99-105, 2018.</w:t>
      </w:r>
    </w:p>
    <w:p w14:paraId="6001D78C" w14:textId="77777777" w:rsidR="00FE6166" w:rsidRPr="00FE6166" w:rsidRDefault="00FE6166" w:rsidP="00FE6166">
      <w:pPr>
        <w:pStyle w:val="EndNoteBibliography"/>
        <w:spacing w:after="0"/>
        <w:ind w:left="720" w:hanging="720"/>
      </w:pPr>
      <w:r w:rsidRPr="00FE6166">
        <w:t>[10]</w:t>
      </w:r>
      <w:r w:rsidRPr="00FE6166">
        <w:tab/>
        <w:t xml:space="preserve">K. Hornik, "Approximation capabilities of multilayer feedforward networks," </w:t>
      </w:r>
      <w:r w:rsidRPr="00FE6166">
        <w:rPr>
          <w:i/>
        </w:rPr>
        <w:t xml:space="preserve">Neural networks, </w:t>
      </w:r>
      <w:r w:rsidRPr="00FE6166">
        <w:t>vol. 4, no. 2, pp. 251-257, 1991.</w:t>
      </w:r>
    </w:p>
    <w:p w14:paraId="5C3F2185" w14:textId="77777777" w:rsidR="00FE6166" w:rsidRPr="00FE6166" w:rsidRDefault="00FE6166" w:rsidP="00FE6166">
      <w:pPr>
        <w:pStyle w:val="EndNoteBibliography"/>
        <w:spacing w:after="0"/>
        <w:ind w:left="720" w:hanging="720"/>
      </w:pPr>
      <w:r w:rsidRPr="00FE6166">
        <w:t>[11]</w:t>
      </w:r>
      <w:r w:rsidRPr="00FE6166">
        <w:tab/>
        <w:t xml:space="preserve">W. Zhao, P. Langfelder, T. Fuller, J. Dong, A. Li, and S. Hovarth, "Weighted gene coexpression network analysis: state of the art," </w:t>
      </w:r>
      <w:r w:rsidRPr="00FE6166">
        <w:rPr>
          <w:i/>
        </w:rPr>
        <w:t xml:space="preserve">Journal of biopharmaceutical statistics, </w:t>
      </w:r>
      <w:r w:rsidRPr="00FE6166">
        <w:t>vol. 20, no. 2, pp. 281-300, 2010.</w:t>
      </w:r>
    </w:p>
    <w:p w14:paraId="7FC3D138" w14:textId="77777777" w:rsidR="00FE6166" w:rsidRPr="00FE6166" w:rsidRDefault="00FE6166" w:rsidP="00FE6166">
      <w:pPr>
        <w:pStyle w:val="EndNoteBibliography"/>
        <w:spacing w:after="0"/>
        <w:ind w:left="720" w:hanging="720"/>
      </w:pPr>
      <w:r w:rsidRPr="00FE6166">
        <w:t>[12]</w:t>
      </w:r>
      <w:r w:rsidRPr="00FE6166">
        <w:tab/>
        <w:t>E. H. Davidson</w:t>
      </w:r>
      <w:r w:rsidRPr="00FE6166">
        <w:rPr>
          <w:i/>
        </w:rPr>
        <w:t xml:space="preserve"> et al.</w:t>
      </w:r>
      <w:r w:rsidRPr="00FE6166">
        <w:t xml:space="preserve">, "A genomic regulatory network for development," </w:t>
      </w:r>
      <w:r w:rsidRPr="00FE6166">
        <w:rPr>
          <w:i/>
        </w:rPr>
        <w:t xml:space="preserve">science, </w:t>
      </w:r>
      <w:r w:rsidRPr="00FE6166">
        <w:t>vol. 295, no. 5560, pp. 1669-1678, 2002.</w:t>
      </w:r>
    </w:p>
    <w:p w14:paraId="09AEC404" w14:textId="77777777" w:rsidR="00FE6166" w:rsidRPr="00FE6166" w:rsidRDefault="00FE6166" w:rsidP="00FE6166">
      <w:pPr>
        <w:pStyle w:val="EndNoteBibliography"/>
        <w:spacing w:after="0"/>
        <w:ind w:left="720" w:hanging="720"/>
      </w:pPr>
      <w:r w:rsidRPr="00FE6166">
        <w:t>[13]</w:t>
      </w:r>
      <w:r w:rsidRPr="00FE6166">
        <w:tab/>
        <w:t>P. W. Battaglia</w:t>
      </w:r>
      <w:r w:rsidRPr="00FE6166">
        <w:rPr>
          <w:i/>
        </w:rPr>
        <w:t xml:space="preserve"> et al.</w:t>
      </w:r>
      <w:r w:rsidRPr="00FE6166">
        <w:t xml:space="preserve">, "Relational inductive biases, deep learning, and graph networks," </w:t>
      </w:r>
      <w:r w:rsidRPr="00FE6166">
        <w:rPr>
          <w:i/>
        </w:rPr>
        <w:t xml:space="preserve">arXiv preprint arXiv:1806.01261, </w:t>
      </w:r>
      <w:r w:rsidRPr="00FE6166">
        <w:t>2018.</w:t>
      </w:r>
    </w:p>
    <w:p w14:paraId="04AF6670" w14:textId="77777777" w:rsidR="00FE6166" w:rsidRPr="00FE6166" w:rsidRDefault="00FE6166" w:rsidP="00FE6166">
      <w:pPr>
        <w:pStyle w:val="EndNoteBibliography"/>
        <w:spacing w:after="0"/>
        <w:ind w:left="720" w:hanging="720"/>
      </w:pPr>
      <w:r w:rsidRPr="00FE6166">
        <w:t>[14]</w:t>
      </w:r>
      <w:r w:rsidRPr="00FE6166">
        <w:tab/>
        <w:t>M. Cranmer</w:t>
      </w:r>
      <w:r w:rsidRPr="00FE6166">
        <w:rPr>
          <w:i/>
        </w:rPr>
        <w:t xml:space="preserve"> et al.</w:t>
      </w:r>
      <w:r w:rsidRPr="00FE6166">
        <w:t xml:space="preserve">, "Discovering symbolic models from deep learning with inductive biases," </w:t>
      </w:r>
      <w:r w:rsidRPr="00FE6166">
        <w:rPr>
          <w:i/>
        </w:rPr>
        <w:t xml:space="preserve">Advances in Neural Information Processing Systems, </w:t>
      </w:r>
      <w:r w:rsidRPr="00FE6166">
        <w:t>vol. 33, pp. 17429-17442, 2020.</w:t>
      </w:r>
    </w:p>
    <w:p w14:paraId="1B951AAA" w14:textId="77777777" w:rsidR="00FE6166" w:rsidRPr="00FE6166" w:rsidRDefault="00FE6166" w:rsidP="00FE6166">
      <w:pPr>
        <w:pStyle w:val="EndNoteBibliography"/>
        <w:spacing w:after="0"/>
        <w:ind w:left="720" w:hanging="720"/>
      </w:pPr>
      <w:r w:rsidRPr="00FE6166">
        <w:t>[15]</w:t>
      </w:r>
      <w:r w:rsidRPr="00FE6166">
        <w:tab/>
        <w:t xml:space="preserve">A. Goyal and Y. Bengio, "Inductive biases for deep learning of higher-level cognition," </w:t>
      </w:r>
      <w:r w:rsidRPr="00FE6166">
        <w:rPr>
          <w:i/>
        </w:rPr>
        <w:t xml:space="preserve">Proceedings of the Royal Society A, </w:t>
      </w:r>
      <w:r w:rsidRPr="00FE6166">
        <w:t>vol. 478, no. 2266, p. 20210068, 2022.</w:t>
      </w:r>
    </w:p>
    <w:p w14:paraId="7EA0C429" w14:textId="77777777" w:rsidR="00FE6166" w:rsidRPr="00FE6166" w:rsidRDefault="00FE6166" w:rsidP="00FE6166">
      <w:pPr>
        <w:pStyle w:val="EndNoteBibliography"/>
        <w:spacing w:after="0"/>
        <w:ind w:left="720" w:hanging="720"/>
      </w:pPr>
      <w:r w:rsidRPr="00FE6166">
        <w:t>[16]</w:t>
      </w:r>
      <w:r w:rsidRPr="00FE6166">
        <w:tab/>
        <w:t xml:space="preserve">K. He, X. Zhang, S. Ren, and J. Sun, "Deep residual learning for image recognition," in </w:t>
      </w:r>
      <w:r w:rsidRPr="00FE6166">
        <w:rPr>
          <w:i/>
        </w:rPr>
        <w:t>Proceedings of the IEEE conference on computer vision and pattern recognition</w:t>
      </w:r>
      <w:r w:rsidRPr="00FE6166">
        <w:t xml:space="preserve">, 2016, pp. 770-778. </w:t>
      </w:r>
    </w:p>
    <w:p w14:paraId="0F13A343" w14:textId="77777777" w:rsidR="00FE6166" w:rsidRPr="00FE6166" w:rsidRDefault="00FE6166" w:rsidP="00FE6166">
      <w:pPr>
        <w:pStyle w:val="EndNoteBibliography"/>
        <w:spacing w:after="0"/>
        <w:ind w:left="720" w:hanging="720"/>
      </w:pPr>
      <w:r w:rsidRPr="00FE6166">
        <w:t>[17]</w:t>
      </w:r>
      <w:r w:rsidRPr="00FE6166">
        <w:tab/>
        <w:t xml:space="preserve">K. He and J. Sun, "Convolutional neural networks at constrained time cost," in </w:t>
      </w:r>
      <w:r w:rsidRPr="00FE6166">
        <w:rPr>
          <w:i/>
        </w:rPr>
        <w:t>Proceedings of the IEEE conference on computer vision and pattern recognition</w:t>
      </w:r>
      <w:r w:rsidRPr="00FE6166">
        <w:t xml:space="preserve">, 2015, pp. 5353-5360. </w:t>
      </w:r>
    </w:p>
    <w:p w14:paraId="769E74E9" w14:textId="77777777" w:rsidR="00FE6166" w:rsidRPr="00FE6166" w:rsidRDefault="00FE6166" w:rsidP="00FE6166">
      <w:pPr>
        <w:pStyle w:val="EndNoteBibliography"/>
        <w:spacing w:after="0"/>
        <w:ind w:left="720" w:hanging="720"/>
      </w:pPr>
      <w:r w:rsidRPr="00FE6166">
        <w:t>[18]</w:t>
      </w:r>
      <w:r w:rsidRPr="00FE6166">
        <w:tab/>
        <w:t xml:space="preserve">C. R. Qi, H. Su, K. Mo, and L. J. Guibas, "Pointnet: Deep learning on point sets for 3d classification and segmentation," in </w:t>
      </w:r>
      <w:r w:rsidRPr="00FE6166">
        <w:rPr>
          <w:i/>
        </w:rPr>
        <w:t>Proceedings of the IEEE conference on computer vision and pattern recognition</w:t>
      </w:r>
      <w:r w:rsidRPr="00FE6166">
        <w:t xml:space="preserve">, 2017, pp. 652-660. </w:t>
      </w:r>
    </w:p>
    <w:p w14:paraId="576C2352" w14:textId="77777777" w:rsidR="00FE6166" w:rsidRPr="00FE6166" w:rsidRDefault="00FE6166" w:rsidP="00FE6166">
      <w:pPr>
        <w:pStyle w:val="EndNoteBibliography"/>
        <w:spacing w:after="0"/>
        <w:ind w:left="720" w:hanging="720"/>
      </w:pPr>
      <w:r w:rsidRPr="00FE6166">
        <w:t>[19]</w:t>
      </w:r>
      <w:r w:rsidRPr="00FE6166">
        <w:tab/>
        <w:t xml:space="preserve">R. R. Selvaraju, M. Cogswell, A. Das, R. Vedantam, D. Parikh, and D. Batra, "Grad-cam: Visual explanations from deep networks via gradient-based localization," in </w:t>
      </w:r>
      <w:r w:rsidRPr="00FE6166">
        <w:rPr>
          <w:i/>
        </w:rPr>
        <w:t>Proceedings of the IEEE international conference on computer vision</w:t>
      </w:r>
      <w:r w:rsidRPr="00FE6166">
        <w:t xml:space="preserve">, 2017, pp. 618-626. </w:t>
      </w:r>
    </w:p>
    <w:p w14:paraId="5D1DEAA4" w14:textId="77777777" w:rsidR="00FE6166" w:rsidRPr="00FE6166" w:rsidRDefault="00FE6166" w:rsidP="00FE6166">
      <w:pPr>
        <w:pStyle w:val="EndNoteBibliography"/>
        <w:spacing w:after="0"/>
        <w:ind w:left="720" w:hanging="720"/>
      </w:pPr>
      <w:r w:rsidRPr="00FE6166">
        <w:t>[20]</w:t>
      </w:r>
      <w:r w:rsidRPr="00FE6166">
        <w:tab/>
        <w:t xml:space="preserve">B. Zhou, A. Khosla, A. Lapedriza, A. Oliva, and A. Torralba, "Learning deep features for discriminative localization," in </w:t>
      </w:r>
      <w:r w:rsidRPr="00FE6166">
        <w:rPr>
          <w:i/>
        </w:rPr>
        <w:t>Proceedings of the IEEE conference on computer vision and pattern recognition</w:t>
      </w:r>
      <w:r w:rsidRPr="00FE6166">
        <w:t xml:space="preserve">, 2016, pp. 2921-2929. </w:t>
      </w:r>
    </w:p>
    <w:p w14:paraId="4D72D56E" w14:textId="77777777" w:rsidR="00FE6166" w:rsidRPr="00FE6166" w:rsidRDefault="00FE6166" w:rsidP="00FE6166">
      <w:pPr>
        <w:pStyle w:val="EndNoteBibliography"/>
        <w:spacing w:after="0"/>
        <w:ind w:left="720" w:hanging="720"/>
      </w:pPr>
      <w:r w:rsidRPr="00FE6166">
        <w:t>[21]</w:t>
      </w:r>
      <w:r w:rsidRPr="00FE6166">
        <w:tab/>
        <w:t xml:space="preserve">J. Quackenbush, "Microarray analysis and tumor classification," </w:t>
      </w:r>
      <w:r w:rsidRPr="00FE6166">
        <w:rPr>
          <w:i/>
        </w:rPr>
        <w:t xml:space="preserve">New England Journal of Medicine, </w:t>
      </w:r>
      <w:r w:rsidRPr="00FE6166">
        <w:t>vol. 354, no. 23, pp. 2463-2472, 2006.</w:t>
      </w:r>
    </w:p>
    <w:p w14:paraId="67FF008B" w14:textId="77777777" w:rsidR="00FE6166" w:rsidRPr="00FE6166" w:rsidRDefault="00FE6166" w:rsidP="00FE6166">
      <w:pPr>
        <w:pStyle w:val="EndNoteBibliography"/>
        <w:spacing w:after="0"/>
        <w:ind w:left="720" w:hanging="720"/>
      </w:pPr>
      <w:r w:rsidRPr="00FE6166">
        <w:t>[22]</w:t>
      </w:r>
      <w:r w:rsidRPr="00FE6166">
        <w:tab/>
        <w:t xml:space="preserve">H. S. Shon, Y. Yi, K. O. Kim, E.-J. Cha, and K.-A. Kim, "Classification of stomach cancer gene expression data using CNN algorithm of deep learning," </w:t>
      </w:r>
      <w:r w:rsidRPr="00FE6166">
        <w:rPr>
          <w:i/>
        </w:rPr>
        <w:t xml:space="preserve">Journal of Biomedical and Translational Research, </w:t>
      </w:r>
      <w:r w:rsidRPr="00FE6166">
        <w:t>vol. 20, no. 1, pp. 15-20, 2019.</w:t>
      </w:r>
    </w:p>
    <w:p w14:paraId="3DCA21E0" w14:textId="77777777" w:rsidR="00FE6166" w:rsidRPr="00FE6166" w:rsidRDefault="00FE6166" w:rsidP="00FE6166">
      <w:pPr>
        <w:pStyle w:val="EndNoteBibliography"/>
        <w:spacing w:after="0"/>
        <w:ind w:left="720" w:hanging="720"/>
      </w:pPr>
      <w:r w:rsidRPr="00FE6166">
        <w:lastRenderedPageBreak/>
        <w:t>[23]</w:t>
      </w:r>
      <w:r w:rsidRPr="00FE6166">
        <w:tab/>
        <w:t xml:space="preserve">M. Mostavi, Y.-C. Chiu, Y. Huang, and Y. Chen, "Convolutional neural network models for cancer type prediction based on gene expression," </w:t>
      </w:r>
      <w:r w:rsidRPr="00FE6166">
        <w:rPr>
          <w:i/>
        </w:rPr>
        <w:t xml:space="preserve">BMC medical genomics, </w:t>
      </w:r>
      <w:r w:rsidRPr="00FE6166">
        <w:t>vol. 13, pp. 1-13, 2020.</w:t>
      </w:r>
    </w:p>
    <w:p w14:paraId="2636595A" w14:textId="77777777" w:rsidR="00FE6166" w:rsidRPr="00FE6166" w:rsidRDefault="00FE6166" w:rsidP="00FE6166">
      <w:pPr>
        <w:pStyle w:val="EndNoteBibliography"/>
        <w:spacing w:after="0"/>
        <w:ind w:left="720" w:hanging="720"/>
      </w:pPr>
      <w:r w:rsidRPr="00FE6166">
        <w:t>[24]</w:t>
      </w:r>
      <w:r w:rsidRPr="00FE6166">
        <w:tab/>
        <w:t xml:space="preserve">V. Teixeira, R. Camacho, and P. G. Ferreira, "Learning influential genes on cancer gene expression data with stacked denoising autoencoders," in </w:t>
      </w:r>
      <w:r w:rsidRPr="00FE6166">
        <w:rPr>
          <w:i/>
        </w:rPr>
        <w:t>2017 IEEE International Conference on Bioinformatics and Biomedicine (BIBM)</w:t>
      </w:r>
      <w:r w:rsidRPr="00FE6166">
        <w:t xml:space="preserve">, 2017: IEEE, pp. 1201-1205. </w:t>
      </w:r>
    </w:p>
    <w:p w14:paraId="5F7C2A9E" w14:textId="77777777" w:rsidR="00FE6166" w:rsidRPr="00FE6166" w:rsidRDefault="00FE6166" w:rsidP="00FE6166">
      <w:pPr>
        <w:pStyle w:val="EndNoteBibliography"/>
        <w:spacing w:after="0"/>
        <w:ind w:left="720" w:hanging="720"/>
      </w:pPr>
      <w:r w:rsidRPr="00FE6166">
        <w:t>[25]</w:t>
      </w:r>
      <w:r w:rsidRPr="00FE6166">
        <w:tab/>
        <w:t xml:space="preserve">J. Chen, H. Xu, W. Tao, Z. Chen, Y. Zhao, and J.-D. J. Han, "Transformer for one stop interpretable cell type annotation," </w:t>
      </w:r>
      <w:r w:rsidRPr="00FE6166">
        <w:rPr>
          <w:i/>
        </w:rPr>
        <w:t xml:space="preserve">Nature Communications, </w:t>
      </w:r>
      <w:r w:rsidRPr="00FE6166">
        <w:t>vol. 14, no. 1, p. 223, 2023.</w:t>
      </w:r>
    </w:p>
    <w:p w14:paraId="032C0D61" w14:textId="77777777" w:rsidR="00FE6166" w:rsidRPr="00FE6166" w:rsidRDefault="00FE6166" w:rsidP="00FE6166">
      <w:pPr>
        <w:pStyle w:val="EndNoteBibliography"/>
        <w:spacing w:after="0"/>
        <w:ind w:left="720" w:hanging="720"/>
      </w:pPr>
      <w:r w:rsidRPr="00FE6166">
        <w:t>[26]</w:t>
      </w:r>
      <w:r w:rsidRPr="00FE6166">
        <w:tab/>
        <w:t xml:space="preserve">H. Cui, C. Wang, H. Maan, K. Pang, F. Luo, and B. Wang, "scgpt: Towards building a foundation model for single-cell multi-omics using generative ai," </w:t>
      </w:r>
      <w:r w:rsidRPr="00FE6166">
        <w:rPr>
          <w:i/>
        </w:rPr>
        <w:t xml:space="preserve">bioRxiv, </w:t>
      </w:r>
      <w:r w:rsidRPr="00FE6166">
        <w:t>p. 2023.04. 30.538439, 2023.</w:t>
      </w:r>
    </w:p>
    <w:p w14:paraId="79D1877B" w14:textId="77777777" w:rsidR="00FE6166" w:rsidRPr="00FE6166" w:rsidRDefault="00FE6166" w:rsidP="00FE6166">
      <w:pPr>
        <w:pStyle w:val="EndNoteBibliography"/>
        <w:spacing w:after="0"/>
        <w:ind w:left="720" w:hanging="720"/>
      </w:pPr>
      <w:r w:rsidRPr="00FE6166">
        <w:t>[27]</w:t>
      </w:r>
      <w:r w:rsidRPr="00FE6166">
        <w:tab/>
        <w:t xml:space="preserve">W. Hou and Z. Ji, "Reference-free and cost-effective automated cell type annotation with GPT-4 in single-cell RNA-seq analysis," </w:t>
      </w:r>
      <w:r w:rsidRPr="00FE6166">
        <w:rPr>
          <w:i/>
        </w:rPr>
        <w:t xml:space="preserve">Research Square, </w:t>
      </w:r>
      <w:r w:rsidRPr="00FE6166">
        <w:t>2023.</w:t>
      </w:r>
    </w:p>
    <w:p w14:paraId="2D1382B2" w14:textId="77777777" w:rsidR="00FE6166" w:rsidRPr="00FE6166" w:rsidRDefault="00FE6166" w:rsidP="00FE6166">
      <w:pPr>
        <w:pStyle w:val="EndNoteBibliography"/>
        <w:spacing w:after="0"/>
        <w:ind w:left="720" w:hanging="720"/>
      </w:pPr>
      <w:r w:rsidRPr="00FE6166">
        <w:t>[28]</w:t>
      </w:r>
      <w:r w:rsidRPr="00FE6166">
        <w:tab/>
        <w:t>C. V. Theodoris</w:t>
      </w:r>
      <w:r w:rsidRPr="00FE6166">
        <w:rPr>
          <w:i/>
        </w:rPr>
        <w:t xml:space="preserve"> et al.</w:t>
      </w:r>
      <w:r w:rsidRPr="00FE6166">
        <w:t xml:space="preserve">, "Transfer learning enables predictions in network biology," </w:t>
      </w:r>
      <w:r w:rsidRPr="00FE6166">
        <w:rPr>
          <w:i/>
        </w:rPr>
        <w:t xml:space="preserve">Nature, </w:t>
      </w:r>
      <w:r w:rsidRPr="00FE6166">
        <w:t>pp. 1-9, 2023.</w:t>
      </w:r>
    </w:p>
    <w:p w14:paraId="2DBFEA88" w14:textId="77777777" w:rsidR="00FE6166" w:rsidRPr="00FE6166" w:rsidRDefault="00FE6166" w:rsidP="00FE6166">
      <w:pPr>
        <w:pStyle w:val="EndNoteBibliography"/>
        <w:spacing w:after="0"/>
        <w:ind w:left="720" w:hanging="720"/>
      </w:pPr>
      <w:r w:rsidRPr="00FE6166">
        <w:t>[29]</w:t>
      </w:r>
      <w:r w:rsidRPr="00FE6166">
        <w:tab/>
        <w:t>A. P. Heath</w:t>
      </w:r>
      <w:r w:rsidRPr="00FE6166">
        <w:rPr>
          <w:i/>
        </w:rPr>
        <w:t xml:space="preserve"> et al.</w:t>
      </w:r>
      <w:r w:rsidRPr="00FE6166">
        <w:t xml:space="preserve">, "The NCI genomic data commons," </w:t>
      </w:r>
      <w:r w:rsidRPr="00FE6166">
        <w:rPr>
          <w:i/>
        </w:rPr>
        <w:t xml:space="preserve">Nature genetics, </w:t>
      </w:r>
      <w:r w:rsidRPr="00FE6166">
        <w:t>vol. 53, no. 3, pp. 257-262, 2021.</w:t>
      </w:r>
    </w:p>
    <w:p w14:paraId="1486E0A4" w14:textId="77777777" w:rsidR="00FE6166" w:rsidRPr="00FE6166" w:rsidRDefault="00FE6166" w:rsidP="00FE6166">
      <w:pPr>
        <w:pStyle w:val="EndNoteBibliography"/>
        <w:spacing w:after="0"/>
        <w:ind w:left="720" w:hanging="720"/>
      </w:pPr>
      <w:r w:rsidRPr="00FE6166">
        <w:t>[30]</w:t>
      </w:r>
      <w:r w:rsidRPr="00FE6166">
        <w:tab/>
        <w:t xml:space="preserve">J. Devlin, M.-W. Chang, K. Lee, and K. Toutanova, "Bert: Pre-training of deep bidirectional transformers for language understanding," </w:t>
      </w:r>
      <w:r w:rsidRPr="00FE6166">
        <w:rPr>
          <w:i/>
        </w:rPr>
        <w:t xml:space="preserve">arXiv preprint arXiv:1810.04805, </w:t>
      </w:r>
      <w:r w:rsidRPr="00FE6166">
        <w:t>2018.</w:t>
      </w:r>
    </w:p>
    <w:p w14:paraId="32C686FC" w14:textId="77777777" w:rsidR="00FE6166" w:rsidRPr="00FE6166" w:rsidRDefault="00FE6166" w:rsidP="00FE6166">
      <w:pPr>
        <w:pStyle w:val="EndNoteBibliography"/>
        <w:spacing w:after="0"/>
        <w:ind w:left="720" w:hanging="720"/>
      </w:pPr>
      <w:r w:rsidRPr="00FE6166">
        <w:t>[31]</w:t>
      </w:r>
      <w:r w:rsidRPr="00FE6166">
        <w:tab/>
        <w:t xml:space="preserve">S. Patro and K. K. Sahu, "Normalization: A preprocessing stage," </w:t>
      </w:r>
      <w:r w:rsidRPr="00FE6166">
        <w:rPr>
          <w:i/>
        </w:rPr>
        <w:t xml:space="preserve">arXiv preprint arXiv:1503.06462, </w:t>
      </w:r>
      <w:r w:rsidRPr="00FE6166">
        <w:t>2015.</w:t>
      </w:r>
    </w:p>
    <w:p w14:paraId="69ADDA38" w14:textId="77777777" w:rsidR="00FE6166" w:rsidRPr="00FE6166" w:rsidRDefault="00FE6166" w:rsidP="00FE6166">
      <w:pPr>
        <w:pStyle w:val="EndNoteBibliography"/>
        <w:spacing w:after="0"/>
        <w:ind w:left="720" w:hanging="720"/>
      </w:pPr>
      <w:r w:rsidRPr="00FE6166">
        <w:t>[32]</w:t>
      </w:r>
      <w:r w:rsidRPr="00FE6166">
        <w:tab/>
        <w:t xml:space="preserve">J. Shi and M. G. Walker, "Gene set enrichment analysis (GSEA) for interpreting gene expression profiles," </w:t>
      </w:r>
      <w:r w:rsidRPr="00FE6166">
        <w:rPr>
          <w:i/>
        </w:rPr>
        <w:t xml:space="preserve">Current Bioinformatics, </w:t>
      </w:r>
      <w:r w:rsidRPr="00FE6166">
        <w:t>vol. 2, no. 2, pp. 133-137, 2007.</w:t>
      </w:r>
    </w:p>
    <w:p w14:paraId="345C72F2" w14:textId="77777777" w:rsidR="00FE6166" w:rsidRPr="00FE6166" w:rsidRDefault="00FE6166" w:rsidP="00FE6166">
      <w:pPr>
        <w:pStyle w:val="EndNoteBibliography"/>
        <w:spacing w:after="0"/>
        <w:ind w:left="720" w:hanging="720"/>
      </w:pPr>
      <w:r w:rsidRPr="00FE6166">
        <w:t>[33]</w:t>
      </w:r>
      <w:r w:rsidRPr="00FE6166">
        <w:tab/>
        <w:t xml:space="preserve">W. Connell, U. Khan, and M. J. Keiser, "A single-cell gene expression language model," </w:t>
      </w:r>
      <w:r w:rsidRPr="00FE6166">
        <w:rPr>
          <w:i/>
        </w:rPr>
        <w:t xml:space="preserve">arXiv preprint arXiv:2210.14330, </w:t>
      </w:r>
      <w:r w:rsidRPr="00FE6166">
        <w:t>2022.</w:t>
      </w:r>
    </w:p>
    <w:p w14:paraId="6BF3C224" w14:textId="77777777" w:rsidR="00FE6166" w:rsidRPr="00FE6166" w:rsidRDefault="00FE6166" w:rsidP="00FE6166">
      <w:pPr>
        <w:pStyle w:val="EndNoteBibliography"/>
        <w:spacing w:after="0"/>
        <w:ind w:left="720" w:hanging="720"/>
      </w:pPr>
      <w:r w:rsidRPr="00FE6166">
        <w:t>[34]</w:t>
      </w:r>
      <w:r w:rsidRPr="00FE6166">
        <w:tab/>
        <w:t>D. Szklarczyk</w:t>
      </w:r>
      <w:r w:rsidRPr="00FE6166">
        <w:rPr>
          <w:i/>
        </w:rPr>
        <w:t xml:space="preserve"> et al.</w:t>
      </w:r>
      <w:r w:rsidRPr="00FE6166">
        <w:t xml:space="preserve">, "STRING v10: protein–protein interaction networks, integrated over the tree of life," </w:t>
      </w:r>
      <w:r w:rsidRPr="00FE6166">
        <w:rPr>
          <w:i/>
        </w:rPr>
        <w:t xml:space="preserve">Nucleic acids research, </w:t>
      </w:r>
      <w:r w:rsidRPr="00FE6166">
        <w:t>vol. 43, no. D1, pp. D447-D452, 2015.</w:t>
      </w:r>
    </w:p>
    <w:p w14:paraId="22D499BB" w14:textId="77777777" w:rsidR="00FE6166" w:rsidRPr="00FE6166" w:rsidRDefault="00FE6166" w:rsidP="00FE6166">
      <w:pPr>
        <w:pStyle w:val="EndNoteBibliography"/>
        <w:spacing w:after="0"/>
        <w:ind w:left="720" w:hanging="720"/>
      </w:pPr>
      <w:r w:rsidRPr="00FE6166">
        <w:t>[35]</w:t>
      </w:r>
      <w:r w:rsidRPr="00FE6166">
        <w:tab/>
        <w:t xml:space="preserve">B. Ma, R. Ran, H.-Y. Liao, and H.-H. Zhang, "The paradoxical role of matrix metalloproteinase-11 in cancer," </w:t>
      </w:r>
      <w:r w:rsidRPr="00FE6166">
        <w:rPr>
          <w:i/>
        </w:rPr>
        <w:t xml:space="preserve">Biomedicine &amp; Pharmacotherapy, </w:t>
      </w:r>
      <w:r w:rsidRPr="00FE6166">
        <w:t>vol. 141, p. 111899, 2021.</w:t>
      </w:r>
    </w:p>
    <w:p w14:paraId="0B62C3A2" w14:textId="77777777" w:rsidR="00FE6166" w:rsidRPr="00FE6166" w:rsidRDefault="00FE6166" w:rsidP="00FE6166">
      <w:pPr>
        <w:pStyle w:val="EndNoteBibliography"/>
        <w:spacing w:after="0"/>
        <w:ind w:left="720" w:hanging="720"/>
      </w:pPr>
      <w:r w:rsidRPr="00FE6166">
        <w:t>[36]</w:t>
      </w:r>
      <w:r w:rsidRPr="00FE6166">
        <w:tab/>
        <w:t>C.-W. Cheng</w:t>
      </w:r>
      <w:r w:rsidRPr="00FE6166">
        <w:rPr>
          <w:i/>
        </w:rPr>
        <w:t xml:space="preserve"> et al.</w:t>
      </w:r>
      <w:r w:rsidRPr="00FE6166">
        <w:t xml:space="preserve">, "The clinical implications of MMP-11 and CK-20 expression in human breast cancer," </w:t>
      </w:r>
      <w:r w:rsidRPr="00FE6166">
        <w:rPr>
          <w:i/>
        </w:rPr>
        <w:t xml:space="preserve">Clinica chimica acta, </w:t>
      </w:r>
      <w:r w:rsidRPr="00FE6166">
        <w:t>vol. 411, no. 3-4, pp. 234-241, 2010.</w:t>
      </w:r>
    </w:p>
    <w:p w14:paraId="5E4FC6A2" w14:textId="77777777" w:rsidR="00FE6166" w:rsidRPr="00FE6166" w:rsidRDefault="00FE6166" w:rsidP="00FE6166">
      <w:pPr>
        <w:pStyle w:val="EndNoteBibliography"/>
        <w:spacing w:after="0"/>
        <w:ind w:left="720" w:hanging="720"/>
      </w:pPr>
      <w:r w:rsidRPr="00FE6166">
        <w:t>[37]</w:t>
      </w:r>
      <w:r w:rsidRPr="00FE6166">
        <w:tab/>
        <w:t xml:space="preserve">R. J. McGinn, E. L. Von Stein, J. E. Summers Stromberg, and Y. Li, "Chapter Six - Precision medicine in epilepsy," in </w:t>
      </w:r>
      <w:r w:rsidRPr="00FE6166">
        <w:rPr>
          <w:i/>
        </w:rPr>
        <w:t>Progress in Molecular Biology and Translational Science</w:t>
      </w:r>
      <w:r w:rsidRPr="00FE6166">
        <w:t>, vol. 190, D. B. Teplow Ed.: Academic Press, 2022, pp. 147-188.</w:t>
      </w:r>
    </w:p>
    <w:p w14:paraId="24E57BDD" w14:textId="77777777" w:rsidR="00FE6166" w:rsidRPr="00FE6166" w:rsidRDefault="00FE6166" w:rsidP="00FE6166">
      <w:pPr>
        <w:pStyle w:val="EndNoteBibliography"/>
        <w:spacing w:after="0"/>
        <w:ind w:left="720" w:hanging="720"/>
      </w:pPr>
      <w:r w:rsidRPr="00FE6166">
        <w:t>[38]</w:t>
      </w:r>
      <w:r w:rsidRPr="00FE6166">
        <w:tab/>
        <w:t>M. A. Corbett</w:t>
      </w:r>
      <w:r w:rsidRPr="00FE6166">
        <w:rPr>
          <w:i/>
        </w:rPr>
        <w:t xml:space="preserve"> et al.</w:t>
      </w:r>
      <w:r w:rsidRPr="00FE6166">
        <w:t xml:space="preserve">, "Dominant KCNA2 mutation causes episodic ataxia and pharmacoresponsive epilepsy," </w:t>
      </w:r>
      <w:r w:rsidRPr="00FE6166">
        <w:rPr>
          <w:i/>
        </w:rPr>
        <w:t xml:space="preserve">Neurology, </w:t>
      </w:r>
      <w:r w:rsidRPr="00FE6166">
        <w:t>vol. 87, no. 19, pp. 1975-1984, 2016.</w:t>
      </w:r>
    </w:p>
    <w:p w14:paraId="75551685" w14:textId="77777777" w:rsidR="00FE6166" w:rsidRPr="00FE6166" w:rsidRDefault="00FE6166" w:rsidP="00FE6166">
      <w:pPr>
        <w:pStyle w:val="EndNoteBibliography"/>
        <w:spacing w:after="0"/>
        <w:ind w:left="720" w:hanging="720"/>
      </w:pPr>
      <w:r w:rsidRPr="00FE6166">
        <w:t>[39]</w:t>
      </w:r>
      <w:r w:rsidRPr="00FE6166">
        <w:tab/>
        <w:t>L. Canafoglia</w:t>
      </w:r>
      <w:r w:rsidRPr="00FE6166">
        <w:rPr>
          <w:i/>
        </w:rPr>
        <w:t xml:space="preserve"> et al.</w:t>
      </w:r>
      <w:r w:rsidRPr="00FE6166">
        <w:t xml:space="preserve">, "Progressive myoclonus epilepsy caused by a gain-of-function KCNA2 mutation," </w:t>
      </w:r>
      <w:r w:rsidRPr="00FE6166">
        <w:rPr>
          <w:i/>
        </w:rPr>
        <w:t xml:space="preserve">Seizure, </w:t>
      </w:r>
      <w:r w:rsidRPr="00FE6166">
        <w:t>vol. 65, pp. 106-108, 2019.</w:t>
      </w:r>
    </w:p>
    <w:p w14:paraId="535DF51A" w14:textId="77777777" w:rsidR="00FE6166" w:rsidRPr="00FE6166" w:rsidRDefault="00FE6166" w:rsidP="00FE6166">
      <w:pPr>
        <w:pStyle w:val="EndNoteBibliography"/>
        <w:spacing w:after="0"/>
        <w:ind w:left="720" w:hanging="720"/>
      </w:pPr>
      <w:r w:rsidRPr="00FE6166">
        <w:t>[40]</w:t>
      </w:r>
      <w:r w:rsidRPr="00FE6166">
        <w:tab/>
        <w:t xml:space="preserve">H. W. Park, M. S. Song, H. J. Sim, P. D. Ryu, and S. Y. Lee, "The role of the voltage-gated potassium channel, Kv2.1 in prostate cancer cell migration," (in eng), </w:t>
      </w:r>
      <w:r w:rsidRPr="00FE6166">
        <w:rPr>
          <w:i/>
        </w:rPr>
        <w:t xml:space="preserve">BMB Rep, </w:t>
      </w:r>
      <w:r w:rsidRPr="00FE6166">
        <w:t>vol. 54, no. 2, pp. 130-135, Feb 2021, doi: 10.5483/BMBRep.2021.54.2.210.</w:t>
      </w:r>
    </w:p>
    <w:p w14:paraId="51464CDC" w14:textId="77777777" w:rsidR="00FE6166" w:rsidRPr="00FE6166" w:rsidRDefault="00FE6166" w:rsidP="00FE6166">
      <w:pPr>
        <w:pStyle w:val="EndNoteBibliography"/>
        <w:spacing w:after="0"/>
        <w:ind w:left="720" w:hanging="720"/>
      </w:pPr>
      <w:r w:rsidRPr="00FE6166">
        <w:t>[41]</w:t>
      </w:r>
      <w:r w:rsidRPr="00FE6166">
        <w:tab/>
        <w:t>K.-W. Min</w:t>
      </w:r>
      <w:r w:rsidRPr="00FE6166">
        <w:rPr>
          <w:i/>
        </w:rPr>
        <w:t xml:space="preserve"> et al.</w:t>
      </w:r>
      <w:r w:rsidRPr="00FE6166">
        <w:t xml:space="preserve">, "Diagnostic and prognostic relevance of MMP-11 expression in the stromal fibroblast-like cells adjacent to invasive ductal carcinoma of the breast," </w:t>
      </w:r>
      <w:r w:rsidRPr="00FE6166">
        <w:rPr>
          <w:i/>
        </w:rPr>
        <w:t xml:space="preserve">Annals of surgical oncology, </w:t>
      </w:r>
      <w:r w:rsidRPr="00FE6166">
        <w:t>vol. 20, pp. 433-442, 2013.</w:t>
      </w:r>
    </w:p>
    <w:p w14:paraId="569FA535" w14:textId="77777777" w:rsidR="00FE6166" w:rsidRPr="00FE6166" w:rsidRDefault="00FE6166" w:rsidP="00FE6166">
      <w:pPr>
        <w:pStyle w:val="EndNoteBibliography"/>
        <w:spacing w:after="0"/>
        <w:ind w:left="720" w:hanging="720"/>
      </w:pPr>
      <w:r w:rsidRPr="00FE6166">
        <w:t>[42]</w:t>
      </w:r>
      <w:r w:rsidRPr="00FE6166">
        <w:tab/>
        <w:t xml:space="preserve">V. van Iterson, M. Leidenius, K. von Smitten, P. Bono, and P. Heikkilä, "VEGF-D in association with VEGFR-3 promotes nodal metastasis in human invasive lobular breast cancer," (in eng), </w:t>
      </w:r>
      <w:r w:rsidRPr="00FE6166">
        <w:rPr>
          <w:i/>
        </w:rPr>
        <w:t xml:space="preserve">Am J Clin Pathol, </w:t>
      </w:r>
      <w:r w:rsidRPr="00FE6166">
        <w:t>vol. 128, no. 5, pp. 759-66, Nov 2007, doi: 10.1309/7fxvrmxf58pvrjuh.</w:t>
      </w:r>
    </w:p>
    <w:p w14:paraId="13A426DB" w14:textId="7C598A05" w:rsidR="00FE6166" w:rsidRPr="00FE6166" w:rsidRDefault="00FE6166" w:rsidP="00FE6166">
      <w:pPr>
        <w:pStyle w:val="EndNoteBibliography"/>
        <w:spacing w:after="0"/>
        <w:ind w:left="720" w:hanging="720"/>
      </w:pPr>
      <w:r w:rsidRPr="00FE6166">
        <w:t>[43]</w:t>
      </w:r>
      <w:r w:rsidRPr="00FE6166">
        <w:tab/>
        <w:t>E. Mylona</w:t>
      </w:r>
      <w:r w:rsidRPr="00FE6166">
        <w:rPr>
          <w:i/>
        </w:rPr>
        <w:t xml:space="preserve"> et al.</w:t>
      </w:r>
      <w:r w:rsidRPr="00FE6166">
        <w:t xml:space="preserve">, "Clinicopathological and prognostic significance of vascular endothelial growth factors (VEGF)-C and -D and VEGF receptor 3 in invasive breast carcinoma," </w:t>
      </w:r>
      <w:r w:rsidRPr="00FE6166">
        <w:rPr>
          <w:i/>
        </w:rPr>
        <w:t xml:space="preserve">European Journal of Surgical Oncology (EJSO), </w:t>
      </w:r>
      <w:r w:rsidRPr="00FE6166">
        <w:t xml:space="preserve">vol. 33, no. 3, pp. 294-300, 2007/04/01/ 2007, doi: </w:t>
      </w:r>
      <w:hyperlink r:id="rId16" w:history="1">
        <w:r w:rsidRPr="00FE6166">
          <w:rPr>
            <w:rStyle w:val="Hyperlink"/>
          </w:rPr>
          <w:t>https://doi.org/10.1016/j.ejso.2006.10.015</w:t>
        </w:r>
      </w:hyperlink>
      <w:r w:rsidRPr="00FE6166">
        <w:t>.</w:t>
      </w:r>
    </w:p>
    <w:p w14:paraId="652DB686" w14:textId="77777777" w:rsidR="00FE6166" w:rsidRPr="00FE6166" w:rsidRDefault="00FE6166" w:rsidP="00FE6166">
      <w:pPr>
        <w:pStyle w:val="EndNoteBibliography"/>
        <w:spacing w:after="0"/>
        <w:ind w:left="720" w:hanging="720"/>
      </w:pPr>
      <w:r w:rsidRPr="00FE6166">
        <w:lastRenderedPageBreak/>
        <w:t>[44]</w:t>
      </w:r>
      <w:r w:rsidRPr="00FE6166">
        <w:tab/>
        <w:t>W. Zhou</w:t>
      </w:r>
      <w:r w:rsidRPr="00FE6166">
        <w:rPr>
          <w:i/>
        </w:rPr>
        <w:t xml:space="preserve"> et al.</w:t>
      </w:r>
      <w:r w:rsidRPr="00FE6166">
        <w:t xml:space="preserve">, "High expression COL10A1 promotes breast cancer progression and predicts poor prognosis," (in eng), </w:t>
      </w:r>
      <w:r w:rsidRPr="00FE6166">
        <w:rPr>
          <w:i/>
        </w:rPr>
        <w:t xml:space="preserve">Heliyon, </w:t>
      </w:r>
      <w:r w:rsidRPr="00FE6166">
        <w:t>vol. 8, no. 10, p. e11083, Oct 2022, doi: 10.1016/j.heliyon.2022.e11083.</w:t>
      </w:r>
    </w:p>
    <w:p w14:paraId="118B4A26" w14:textId="77777777" w:rsidR="00FE6166" w:rsidRPr="00FE6166" w:rsidRDefault="00FE6166" w:rsidP="00FE6166">
      <w:pPr>
        <w:pStyle w:val="EndNoteBibliography"/>
        <w:ind w:left="720" w:hanging="720"/>
      </w:pPr>
      <w:r w:rsidRPr="00FE6166">
        <w:t>[45]</w:t>
      </w:r>
      <w:r w:rsidRPr="00FE6166">
        <w:tab/>
        <w:t xml:space="preserve">M. Zhang, H. Chen, M. Wang, F. Bai, and K. Wu, "Bioinformatics analysis of prognostic significance of COL10A1 in breast cancer," (in eng), </w:t>
      </w:r>
      <w:r w:rsidRPr="00FE6166">
        <w:rPr>
          <w:i/>
        </w:rPr>
        <w:t xml:space="preserve">Biosci Rep, </w:t>
      </w:r>
      <w:r w:rsidRPr="00FE6166">
        <w:t>vol. 40, no. 2, Feb 28 2020, doi: 10.1042/bsr20193286.</w:t>
      </w:r>
    </w:p>
    <w:p w14:paraId="6C5269EC" w14:textId="541A5713" w:rsidR="00A8190F" w:rsidRPr="009C0E24" w:rsidRDefault="00C453F0" w:rsidP="00A8190F">
      <w:pPr>
        <w:jc w:val="both"/>
      </w:pPr>
      <w:r>
        <w:fldChar w:fldCharType="end"/>
      </w:r>
      <w:r w:rsidR="00BA3B1C">
        <w:fldChar w:fldCharType="begin"/>
      </w:r>
      <w:r w:rsidR="00BA3B1C">
        <w:instrText xml:space="preserve"> ADDIN </w:instrText>
      </w:r>
      <w:r w:rsidR="00BA3B1C">
        <w:fldChar w:fldCharType="end"/>
      </w:r>
    </w:p>
    <w:sectPr w:rsidR="00A8190F" w:rsidRPr="009C0E24">
      <w:footerReference w:type="default" r:id="rId1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0DEDC3" w16cex:dateUtc="2024-03-07T15:23:00Z"/>
  <w16cex:commentExtensible w16cex:durableId="672D92EF" w16cex:dateUtc="2024-03-06T13:48:00Z"/>
  <w16cex:commentExtensible w16cex:durableId="6486AE14" w16cex:dateUtc="2024-03-06T13:53:00Z"/>
  <w16cex:commentExtensible w16cex:durableId="41495112" w16cex:dateUtc="2024-03-07T15:43:00Z"/>
  <w16cex:commentExtensible w16cex:durableId="579E4442" w16cex:dateUtc="2024-03-06T13:51:00Z"/>
  <w16cex:commentExtensible w16cex:durableId="5330F787" w16cex:dateUtc="2024-02-28T14:51:00Z"/>
  <w16cex:commentExtensible w16cex:durableId="3D182E8E" w16cex:dateUtc="2024-03-06T14:54:00Z"/>
  <w16cex:commentExtensible w16cex:durableId="58E0D6D7" w16cex:dateUtc="2024-03-06T14:55:00Z"/>
  <w16cex:commentExtensible w16cex:durableId="4E6CD12B" w16cex:dateUtc="2024-03-06T14:57:00Z"/>
  <w16cex:commentExtensible w16cex:durableId="10E91446" w16cex:dateUtc="2024-03-07T15:50:00Z"/>
  <w16cex:commentExtensible w16cex:durableId="68DC6E21" w16cex:dateUtc="2024-03-07T15:52:00Z"/>
  <w16cex:commentExtensible w16cex:durableId="09417A4B" w16cex:dateUtc="2024-03-06T15:13:00Z"/>
  <w16cex:commentExtensible w16cex:durableId="4AF04BD9" w16cex:dateUtc="2024-03-06T15:14:00Z"/>
  <w16cex:commentExtensible w16cex:durableId="398A07FD" w16cex:dateUtc="2024-03-06T15:15:00Z"/>
  <w16cex:commentExtensible w16cex:durableId="5BB6B4DA" w16cex:dateUtc="2024-03-0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22179" w16cid:durableId="210DEDC3"/>
  <w16cid:commentId w16cid:paraId="55488F9D" w16cid:durableId="672D92EF"/>
  <w16cid:commentId w16cid:paraId="634A7CA9" w16cid:durableId="05E9377C"/>
  <w16cid:commentId w16cid:paraId="208E17A1" w16cid:durableId="6486AE14"/>
  <w16cid:commentId w16cid:paraId="002C3FA3" w16cid:durableId="19A87EAA"/>
  <w16cid:commentId w16cid:paraId="59C0648D" w16cid:durableId="41495112"/>
  <w16cid:commentId w16cid:paraId="7FCB42AE" w16cid:durableId="579E4442"/>
  <w16cid:commentId w16cid:paraId="77E9330C" w16cid:durableId="05E49D9C"/>
  <w16cid:commentId w16cid:paraId="7F942EA6" w16cid:durableId="5330F787"/>
  <w16cid:commentId w16cid:paraId="6DBC03C4" w16cid:durableId="3D182E8E"/>
  <w16cid:commentId w16cid:paraId="580727D8" w16cid:durableId="4A566ACF"/>
  <w16cid:commentId w16cid:paraId="734817B4" w16cid:durableId="58E0D6D7"/>
  <w16cid:commentId w16cid:paraId="01158673" w16cid:durableId="4E6CD12B"/>
  <w16cid:commentId w16cid:paraId="391D0D92" w16cid:durableId="10E91446"/>
  <w16cid:commentId w16cid:paraId="204E4133" w16cid:durableId="68DC6E21"/>
  <w16cid:commentId w16cid:paraId="7CB939DC" w16cid:durableId="09417A4B"/>
  <w16cid:commentId w16cid:paraId="3A1A5246" w16cid:durableId="4AF04BD9"/>
  <w16cid:commentId w16cid:paraId="11BE2368" w16cid:durableId="398A07FD"/>
  <w16cid:commentId w16cid:paraId="3E8C7F1C" w16cid:durableId="29A2D29C"/>
  <w16cid:commentId w16cid:paraId="441A78AF" w16cid:durableId="5BB6B4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9E910" w14:textId="77777777" w:rsidR="002E7AF3" w:rsidRDefault="002E7AF3" w:rsidP="00BC1D83">
      <w:pPr>
        <w:spacing w:after="0" w:line="240" w:lineRule="auto"/>
      </w:pPr>
      <w:r>
        <w:separator/>
      </w:r>
    </w:p>
  </w:endnote>
  <w:endnote w:type="continuationSeparator" w:id="0">
    <w:p w14:paraId="47673B78" w14:textId="77777777" w:rsidR="002E7AF3" w:rsidRDefault="002E7AF3" w:rsidP="00BC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545759"/>
      <w:docPartObj>
        <w:docPartGallery w:val="Page Numbers (Bottom of Page)"/>
        <w:docPartUnique/>
      </w:docPartObj>
    </w:sdtPr>
    <w:sdtEndPr>
      <w:rPr>
        <w:noProof/>
      </w:rPr>
    </w:sdtEndPr>
    <w:sdtContent>
      <w:p w14:paraId="13439B55" w14:textId="395187ED" w:rsidR="002E7AF3" w:rsidRDefault="002E7AF3">
        <w:pPr>
          <w:pStyle w:val="Footer"/>
          <w:jc w:val="center"/>
        </w:pPr>
        <w:r>
          <w:fldChar w:fldCharType="begin"/>
        </w:r>
        <w:r>
          <w:instrText xml:space="preserve"> PAGE   \* MERGEFORMAT </w:instrText>
        </w:r>
        <w:r>
          <w:fldChar w:fldCharType="separate"/>
        </w:r>
        <w:r w:rsidR="00627DE9">
          <w:rPr>
            <w:noProof/>
          </w:rPr>
          <w:t>20</w:t>
        </w:r>
        <w:r>
          <w:rPr>
            <w:noProof/>
          </w:rPr>
          <w:fldChar w:fldCharType="end"/>
        </w:r>
      </w:p>
    </w:sdtContent>
  </w:sdt>
  <w:p w14:paraId="37B4F02A" w14:textId="77777777" w:rsidR="002E7AF3" w:rsidRDefault="002E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2DBD1" w14:textId="77777777" w:rsidR="002E7AF3" w:rsidRDefault="002E7AF3" w:rsidP="00BC1D83">
      <w:pPr>
        <w:spacing w:after="0" w:line="240" w:lineRule="auto"/>
      </w:pPr>
      <w:r>
        <w:separator/>
      </w:r>
    </w:p>
  </w:footnote>
  <w:footnote w:type="continuationSeparator" w:id="0">
    <w:p w14:paraId="5B05A6D4" w14:textId="77777777" w:rsidR="002E7AF3" w:rsidRDefault="002E7AF3" w:rsidP="00BC1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C59EEAC4"/>
    <w:lvl w:ilvl="0">
      <w:start w:val="1"/>
      <w:numFmt w:val="bullet"/>
      <w:lvlText w:val=""/>
      <w:lvlJc w:val="left"/>
      <w:pPr>
        <w:ind w:left="1200" w:hanging="480"/>
      </w:pPr>
      <w:rPr>
        <w:rFonts w:ascii="Symbol" w:hAnsi="Symbol" w:hint="default"/>
      </w:rPr>
    </w:lvl>
    <w:lvl w:ilvl="1">
      <w:start w:val="1"/>
      <w:numFmt w:val="bullet"/>
      <w:lvlText w:val=""/>
      <w:lvlJc w:val="left"/>
      <w:pPr>
        <w:ind w:left="1800" w:hanging="360"/>
      </w:pPr>
      <w:rPr>
        <w:rFonts w:ascii="Symbol" w:hAnsi="Symbol" w:hint="default"/>
      </w:r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0432947"/>
    <w:multiLevelType w:val="hybridMultilevel"/>
    <w:tmpl w:val="69E4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E5EBC"/>
    <w:multiLevelType w:val="hybridMultilevel"/>
    <w:tmpl w:val="4300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335F"/>
    <w:multiLevelType w:val="hybridMultilevel"/>
    <w:tmpl w:val="271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01FD2"/>
    <w:multiLevelType w:val="hybridMultilevel"/>
    <w:tmpl w:val="920EB2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B1B349A"/>
    <w:multiLevelType w:val="hybridMultilevel"/>
    <w:tmpl w:val="667AF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0C5FF1"/>
    <w:multiLevelType w:val="hybridMultilevel"/>
    <w:tmpl w:val="8FFE96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0D92437C"/>
    <w:multiLevelType w:val="hybridMultilevel"/>
    <w:tmpl w:val="E47CE54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1492626E"/>
    <w:multiLevelType w:val="hybridMultilevel"/>
    <w:tmpl w:val="CA9EB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9A1142"/>
    <w:multiLevelType w:val="hybridMultilevel"/>
    <w:tmpl w:val="ACAE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A25CAF"/>
    <w:multiLevelType w:val="hybridMultilevel"/>
    <w:tmpl w:val="0B96BA8E"/>
    <w:lvl w:ilvl="0" w:tplc="D9B22D08">
      <w:start w:val="1"/>
      <w:numFmt w:val="lowerLetter"/>
      <w:lvlText w:val="(%1)"/>
      <w:lvlJc w:val="left"/>
      <w:pPr>
        <w:ind w:left="9720" w:hanging="9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2542607"/>
    <w:multiLevelType w:val="multilevel"/>
    <w:tmpl w:val="5EE6265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9D57860"/>
    <w:multiLevelType w:val="hybridMultilevel"/>
    <w:tmpl w:val="27CC3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046A1D"/>
    <w:multiLevelType w:val="hybridMultilevel"/>
    <w:tmpl w:val="5020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F3FF9"/>
    <w:multiLevelType w:val="multilevel"/>
    <w:tmpl w:val="01B0014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D8153F"/>
    <w:multiLevelType w:val="multilevel"/>
    <w:tmpl w:val="71A2C6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0EA46C8"/>
    <w:multiLevelType w:val="hybridMultilevel"/>
    <w:tmpl w:val="425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E10CC"/>
    <w:multiLevelType w:val="multilevel"/>
    <w:tmpl w:val="4F4E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E77AD"/>
    <w:multiLevelType w:val="hybridMultilevel"/>
    <w:tmpl w:val="DCF4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94CFD"/>
    <w:multiLevelType w:val="hybridMultilevel"/>
    <w:tmpl w:val="8FF2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07195"/>
    <w:multiLevelType w:val="hybridMultilevel"/>
    <w:tmpl w:val="BA9EB5B4"/>
    <w:lvl w:ilvl="0" w:tplc="D7402C30">
      <w:start w:val="8"/>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BB47AD"/>
    <w:multiLevelType w:val="hybridMultilevel"/>
    <w:tmpl w:val="386E3FF2"/>
    <w:lvl w:ilvl="0" w:tplc="712E4BD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947F9C"/>
    <w:multiLevelType w:val="hybridMultilevel"/>
    <w:tmpl w:val="C39A9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4B00B1"/>
    <w:multiLevelType w:val="hybridMultilevel"/>
    <w:tmpl w:val="8A2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33D91"/>
    <w:multiLevelType w:val="hybridMultilevel"/>
    <w:tmpl w:val="E7ECC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621816"/>
    <w:multiLevelType w:val="hybridMultilevel"/>
    <w:tmpl w:val="CB64687C"/>
    <w:lvl w:ilvl="0" w:tplc="FDC8A93C">
      <w:start w:val="1"/>
      <w:numFmt w:val="lowerLetter"/>
      <w:lvlText w:val="(%1)"/>
      <w:lvlJc w:val="left"/>
      <w:pPr>
        <w:ind w:left="360" w:hanging="360"/>
      </w:pPr>
      <w:rPr>
        <w:rFonts w:ascii="Times New Roman" w:eastAsiaTheme="minorHAnsi" w:hAnsi="Times New Roman" w:cs="Times New Roman"/>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174A5C"/>
    <w:multiLevelType w:val="multilevel"/>
    <w:tmpl w:val="C92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E30CA"/>
    <w:multiLevelType w:val="hybridMultilevel"/>
    <w:tmpl w:val="2D021DEC"/>
    <w:lvl w:ilvl="0" w:tplc="04090001">
      <w:start w:val="1"/>
      <w:numFmt w:val="bullet"/>
      <w:lvlText w:val=""/>
      <w:lvlJc w:val="left"/>
      <w:pPr>
        <w:ind w:left="2511" w:hanging="360"/>
      </w:pPr>
      <w:rPr>
        <w:rFonts w:ascii="Symbol" w:hAnsi="Symbol" w:hint="default"/>
      </w:rPr>
    </w:lvl>
    <w:lvl w:ilvl="1" w:tplc="04090003" w:tentative="1">
      <w:start w:val="1"/>
      <w:numFmt w:val="bullet"/>
      <w:lvlText w:val="o"/>
      <w:lvlJc w:val="left"/>
      <w:pPr>
        <w:ind w:left="3231" w:hanging="360"/>
      </w:pPr>
      <w:rPr>
        <w:rFonts w:ascii="Courier New" w:hAnsi="Courier New" w:cs="Courier New" w:hint="default"/>
      </w:rPr>
    </w:lvl>
    <w:lvl w:ilvl="2" w:tplc="04090005" w:tentative="1">
      <w:start w:val="1"/>
      <w:numFmt w:val="bullet"/>
      <w:lvlText w:val=""/>
      <w:lvlJc w:val="left"/>
      <w:pPr>
        <w:ind w:left="3951" w:hanging="360"/>
      </w:pPr>
      <w:rPr>
        <w:rFonts w:ascii="Wingdings" w:hAnsi="Wingdings" w:hint="default"/>
      </w:rPr>
    </w:lvl>
    <w:lvl w:ilvl="3" w:tplc="04090001" w:tentative="1">
      <w:start w:val="1"/>
      <w:numFmt w:val="bullet"/>
      <w:lvlText w:val=""/>
      <w:lvlJc w:val="left"/>
      <w:pPr>
        <w:ind w:left="4671" w:hanging="360"/>
      </w:pPr>
      <w:rPr>
        <w:rFonts w:ascii="Symbol" w:hAnsi="Symbol" w:hint="default"/>
      </w:rPr>
    </w:lvl>
    <w:lvl w:ilvl="4" w:tplc="04090003" w:tentative="1">
      <w:start w:val="1"/>
      <w:numFmt w:val="bullet"/>
      <w:lvlText w:val="o"/>
      <w:lvlJc w:val="left"/>
      <w:pPr>
        <w:ind w:left="5391" w:hanging="360"/>
      </w:pPr>
      <w:rPr>
        <w:rFonts w:ascii="Courier New" w:hAnsi="Courier New" w:cs="Courier New" w:hint="default"/>
      </w:rPr>
    </w:lvl>
    <w:lvl w:ilvl="5" w:tplc="04090005" w:tentative="1">
      <w:start w:val="1"/>
      <w:numFmt w:val="bullet"/>
      <w:lvlText w:val=""/>
      <w:lvlJc w:val="left"/>
      <w:pPr>
        <w:ind w:left="6111" w:hanging="360"/>
      </w:pPr>
      <w:rPr>
        <w:rFonts w:ascii="Wingdings" w:hAnsi="Wingdings" w:hint="default"/>
      </w:rPr>
    </w:lvl>
    <w:lvl w:ilvl="6" w:tplc="04090001" w:tentative="1">
      <w:start w:val="1"/>
      <w:numFmt w:val="bullet"/>
      <w:lvlText w:val=""/>
      <w:lvlJc w:val="left"/>
      <w:pPr>
        <w:ind w:left="6831" w:hanging="360"/>
      </w:pPr>
      <w:rPr>
        <w:rFonts w:ascii="Symbol" w:hAnsi="Symbol" w:hint="default"/>
      </w:rPr>
    </w:lvl>
    <w:lvl w:ilvl="7" w:tplc="04090003" w:tentative="1">
      <w:start w:val="1"/>
      <w:numFmt w:val="bullet"/>
      <w:lvlText w:val="o"/>
      <w:lvlJc w:val="left"/>
      <w:pPr>
        <w:ind w:left="7551" w:hanging="360"/>
      </w:pPr>
      <w:rPr>
        <w:rFonts w:ascii="Courier New" w:hAnsi="Courier New" w:cs="Courier New" w:hint="default"/>
      </w:rPr>
    </w:lvl>
    <w:lvl w:ilvl="8" w:tplc="04090005" w:tentative="1">
      <w:start w:val="1"/>
      <w:numFmt w:val="bullet"/>
      <w:lvlText w:val=""/>
      <w:lvlJc w:val="left"/>
      <w:pPr>
        <w:ind w:left="8271" w:hanging="360"/>
      </w:pPr>
      <w:rPr>
        <w:rFonts w:ascii="Wingdings" w:hAnsi="Wingdings" w:hint="default"/>
      </w:rPr>
    </w:lvl>
  </w:abstractNum>
  <w:abstractNum w:abstractNumId="29" w15:restartNumberingAfterBreak="0">
    <w:nsid w:val="50E2401C"/>
    <w:multiLevelType w:val="hybridMultilevel"/>
    <w:tmpl w:val="AA60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1778F"/>
    <w:multiLevelType w:val="hybridMultilevel"/>
    <w:tmpl w:val="441E8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E165CB"/>
    <w:multiLevelType w:val="hybridMultilevel"/>
    <w:tmpl w:val="0A1E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F7B60"/>
    <w:multiLevelType w:val="hybridMultilevel"/>
    <w:tmpl w:val="BBE276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F47602E"/>
    <w:multiLevelType w:val="multilevel"/>
    <w:tmpl w:val="7F9022F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6D71E46"/>
    <w:multiLevelType w:val="hybridMultilevel"/>
    <w:tmpl w:val="45261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B857A9"/>
    <w:multiLevelType w:val="hybridMultilevel"/>
    <w:tmpl w:val="46300AF2"/>
    <w:lvl w:ilvl="0" w:tplc="8D0C98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90491"/>
    <w:multiLevelType w:val="hybridMultilevel"/>
    <w:tmpl w:val="C926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820B36"/>
    <w:multiLevelType w:val="hybridMultilevel"/>
    <w:tmpl w:val="4EFA5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F44FB"/>
    <w:multiLevelType w:val="hybridMultilevel"/>
    <w:tmpl w:val="6F5A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97C07"/>
    <w:multiLevelType w:val="multilevel"/>
    <w:tmpl w:val="CB562FA4"/>
    <w:lvl w:ilvl="0">
      <w:start w:val="4"/>
      <w:numFmt w:val="decimal"/>
      <w:lvlText w:val="%1."/>
      <w:lvlJc w:val="left"/>
      <w:pPr>
        <w:ind w:left="405" w:hanging="405"/>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11201F"/>
    <w:multiLevelType w:val="hybridMultilevel"/>
    <w:tmpl w:val="1938CC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5D7BA0"/>
    <w:multiLevelType w:val="hybridMultilevel"/>
    <w:tmpl w:val="AFCCA30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7DB85721"/>
    <w:multiLevelType w:val="hybridMultilevel"/>
    <w:tmpl w:val="9B7A3C6C"/>
    <w:lvl w:ilvl="0" w:tplc="FE70A5DC">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33"/>
  </w:num>
  <w:num w:numId="4">
    <w:abstractNumId w:val="0"/>
  </w:num>
  <w:num w:numId="5">
    <w:abstractNumId w:val="39"/>
  </w:num>
  <w:num w:numId="6">
    <w:abstractNumId w:val="18"/>
  </w:num>
  <w:num w:numId="7">
    <w:abstractNumId w:val="9"/>
  </w:num>
  <w:num w:numId="8">
    <w:abstractNumId w:val="32"/>
  </w:num>
  <w:num w:numId="9">
    <w:abstractNumId w:val="8"/>
  </w:num>
  <w:num w:numId="10">
    <w:abstractNumId w:val="5"/>
  </w:num>
  <w:num w:numId="11">
    <w:abstractNumId w:val="40"/>
  </w:num>
  <w:num w:numId="12">
    <w:abstractNumId w:val="7"/>
  </w:num>
  <w:num w:numId="13">
    <w:abstractNumId w:val="34"/>
  </w:num>
  <w:num w:numId="14">
    <w:abstractNumId w:val="6"/>
  </w:num>
  <w:num w:numId="15">
    <w:abstractNumId w:val="28"/>
  </w:num>
  <w:num w:numId="16">
    <w:abstractNumId w:val="20"/>
  </w:num>
  <w:num w:numId="17">
    <w:abstractNumId w:val="2"/>
  </w:num>
  <w:num w:numId="18">
    <w:abstractNumId w:val="24"/>
  </w:num>
  <w:num w:numId="19">
    <w:abstractNumId w:val="19"/>
  </w:num>
  <w:num w:numId="20">
    <w:abstractNumId w:val="36"/>
  </w:num>
  <w:num w:numId="21">
    <w:abstractNumId w:val="21"/>
  </w:num>
  <w:num w:numId="22">
    <w:abstractNumId w:val="25"/>
  </w:num>
  <w:num w:numId="23">
    <w:abstractNumId w:val="11"/>
  </w:num>
  <w:num w:numId="24">
    <w:abstractNumId w:val="12"/>
  </w:num>
  <w:num w:numId="25">
    <w:abstractNumId w:val="15"/>
  </w:num>
  <w:num w:numId="26">
    <w:abstractNumId w:val="38"/>
  </w:num>
  <w:num w:numId="27">
    <w:abstractNumId w:val="10"/>
  </w:num>
  <w:num w:numId="28">
    <w:abstractNumId w:val="35"/>
  </w:num>
  <w:num w:numId="29">
    <w:abstractNumId w:val="29"/>
  </w:num>
  <w:num w:numId="30">
    <w:abstractNumId w:val="1"/>
  </w:num>
  <w:num w:numId="31">
    <w:abstractNumId w:val="42"/>
  </w:num>
  <w:num w:numId="32">
    <w:abstractNumId w:val="17"/>
  </w:num>
  <w:num w:numId="33">
    <w:abstractNumId w:val="16"/>
  </w:num>
  <w:num w:numId="34">
    <w:abstractNumId w:val="37"/>
  </w:num>
  <w:num w:numId="35">
    <w:abstractNumId w:val="14"/>
  </w:num>
  <w:num w:numId="36">
    <w:abstractNumId w:val="31"/>
  </w:num>
  <w:num w:numId="37">
    <w:abstractNumId w:val="30"/>
  </w:num>
  <w:num w:numId="38">
    <w:abstractNumId w:val="23"/>
  </w:num>
  <w:num w:numId="39">
    <w:abstractNumId w:val="13"/>
  </w:num>
  <w:num w:numId="40">
    <w:abstractNumId w:val="41"/>
  </w:num>
  <w:num w:numId="41">
    <w:abstractNumId w:val="22"/>
  </w:num>
  <w:num w:numId="42">
    <w:abstractNumId w:val="3"/>
  </w:num>
  <w:num w:numId="43">
    <w:abstractNumId w:val="4"/>
  </w:num>
  <w:num w:numId="4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o Lu">
    <w15:presenceInfo w15:providerId="AD" w15:userId="S-1-5-21-1134720642-1542789574-19223665-649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5r0wv05vprvkevaznxt20zezsazas2a299&quot;&gt;PGD_ref_lib&lt;record-ids&gt;&lt;item&gt;9&lt;/item&gt;&lt;item&gt;23&lt;/item&gt;&lt;item&gt;24&lt;/item&gt;&lt;item&gt;36&lt;/item&gt;&lt;item&gt;37&lt;/item&gt;&lt;item&gt;38&lt;/item&gt;&lt;item&gt;39&lt;/item&gt;&lt;item&gt;40&lt;/item&gt;&lt;item&gt;41&lt;/item&gt;&lt;item&gt;42&lt;/item&gt;&lt;item&gt;44&lt;/item&gt;&lt;item&gt;47&lt;/item&gt;&lt;item&gt;48&lt;/item&gt;&lt;item&gt;52&lt;/item&gt;&lt;item&gt;55&lt;/item&gt;&lt;item&gt;56&lt;/item&gt;&lt;item&gt;57&lt;/item&gt;&lt;item&gt;58&lt;/item&gt;&lt;item&gt;60&lt;/item&gt;&lt;item&gt;61&lt;/item&gt;&lt;item&gt;62&lt;/item&gt;&lt;item&gt;63&lt;/item&gt;&lt;item&gt;65&lt;/item&gt;&lt;item&gt;66&lt;/item&gt;&lt;item&gt;67&lt;/item&gt;&lt;item&gt;68&lt;/item&gt;&lt;item&gt;70&lt;/item&gt;&lt;item&gt;73&lt;/item&gt;&lt;item&gt;74&lt;/item&gt;&lt;item&gt;75&lt;/item&gt;&lt;item&gt;76&lt;/item&gt;&lt;item&gt;77&lt;/item&gt;&lt;item&gt;78&lt;/item&gt;&lt;item&gt;79&lt;/item&gt;&lt;item&gt;80&lt;/item&gt;&lt;item&gt;81&lt;/item&gt;&lt;item&gt;82&lt;/item&gt;&lt;/record-ids&gt;&lt;/item&gt;&lt;/Libraries&gt;"/>
  </w:docVars>
  <w:rsids>
    <w:rsidRoot w:val="0056494A"/>
    <w:rsid w:val="00000CA2"/>
    <w:rsid w:val="000039BA"/>
    <w:rsid w:val="00003C18"/>
    <w:rsid w:val="000040B8"/>
    <w:rsid w:val="00004BB6"/>
    <w:rsid w:val="000053F8"/>
    <w:rsid w:val="000071E2"/>
    <w:rsid w:val="000074B9"/>
    <w:rsid w:val="00007D78"/>
    <w:rsid w:val="00010432"/>
    <w:rsid w:val="00011965"/>
    <w:rsid w:val="00014AF9"/>
    <w:rsid w:val="00014AFD"/>
    <w:rsid w:val="0001684A"/>
    <w:rsid w:val="00016E65"/>
    <w:rsid w:val="00020E5B"/>
    <w:rsid w:val="00023874"/>
    <w:rsid w:val="00024277"/>
    <w:rsid w:val="00024AEE"/>
    <w:rsid w:val="000251AB"/>
    <w:rsid w:val="000252BC"/>
    <w:rsid w:val="00026A81"/>
    <w:rsid w:val="00031885"/>
    <w:rsid w:val="00032428"/>
    <w:rsid w:val="0003477D"/>
    <w:rsid w:val="00035617"/>
    <w:rsid w:val="00035F7E"/>
    <w:rsid w:val="00037573"/>
    <w:rsid w:val="000402F2"/>
    <w:rsid w:val="00041618"/>
    <w:rsid w:val="00041FD8"/>
    <w:rsid w:val="00045D73"/>
    <w:rsid w:val="000468C6"/>
    <w:rsid w:val="0004692B"/>
    <w:rsid w:val="00047088"/>
    <w:rsid w:val="0004736E"/>
    <w:rsid w:val="000534CA"/>
    <w:rsid w:val="00053FED"/>
    <w:rsid w:val="00055287"/>
    <w:rsid w:val="000569CC"/>
    <w:rsid w:val="00056C67"/>
    <w:rsid w:val="00057E16"/>
    <w:rsid w:val="00057FE7"/>
    <w:rsid w:val="00060016"/>
    <w:rsid w:val="000615D6"/>
    <w:rsid w:val="00063628"/>
    <w:rsid w:val="000636C6"/>
    <w:rsid w:val="00070369"/>
    <w:rsid w:val="0007048B"/>
    <w:rsid w:val="00077152"/>
    <w:rsid w:val="00080667"/>
    <w:rsid w:val="00081395"/>
    <w:rsid w:val="0008435D"/>
    <w:rsid w:val="0008478B"/>
    <w:rsid w:val="0009083A"/>
    <w:rsid w:val="00091094"/>
    <w:rsid w:val="00092E81"/>
    <w:rsid w:val="000943F7"/>
    <w:rsid w:val="00094D18"/>
    <w:rsid w:val="0009589D"/>
    <w:rsid w:val="000959E0"/>
    <w:rsid w:val="00097D40"/>
    <w:rsid w:val="000A1C2B"/>
    <w:rsid w:val="000A3020"/>
    <w:rsid w:val="000A3133"/>
    <w:rsid w:val="000A3137"/>
    <w:rsid w:val="000A38C2"/>
    <w:rsid w:val="000A60AC"/>
    <w:rsid w:val="000B1F47"/>
    <w:rsid w:val="000B3F82"/>
    <w:rsid w:val="000B4007"/>
    <w:rsid w:val="000B5CC6"/>
    <w:rsid w:val="000B6389"/>
    <w:rsid w:val="000B6AE6"/>
    <w:rsid w:val="000B6D57"/>
    <w:rsid w:val="000B71D7"/>
    <w:rsid w:val="000B72DB"/>
    <w:rsid w:val="000B76D4"/>
    <w:rsid w:val="000C0409"/>
    <w:rsid w:val="000C46F7"/>
    <w:rsid w:val="000C5888"/>
    <w:rsid w:val="000C5ABD"/>
    <w:rsid w:val="000C641F"/>
    <w:rsid w:val="000C695F"/>
    <w:rsid w:val="000C7412"/>
    <w:rsid w:val="000D4814"/>
    <w:rsid w:val="000D5BD4"/>
    <w:rsid w:val="000D6AA8"/>
    <w:rsid w:val="000E08A8"/>
    <w:rsid w:val="000E0EEE"/>
    <w:rsid w:val="000E31A7"/>
    <w:rsid w:val="000E5C79"/>
    <w:rsid w:val="000E6D84"/>
    <w:rsid w:val="000E6F4D"/>
    <w:rsid w:val="000E72B2"/>
    <w:rsid w:val="000F05FF"/>
    <w:rsid w:val="000F1240"/>
    <w:rsid w:val="000F2AD0"/>
    <w:rsid w:val="000F326F"/>
    <w:rsid w:val="000F57BD"/>
    <w:rsid w:val="00100073"/>
    <w:rsid w:val="00100F30"/>
    <w:rsid w:val="00101292"/>
    <w:rsid w:val="001013D9"/>
    <w:rsid w:val="001028D6"/>
    <w:rsid w:val="00102E41"/>
    <w:rsid w:val="00104EEE"/>
    <w:rsid w:val="00107677"/>
    <w:rsid w:val="00107B06"/>
    <w:rsid w:val="00113E11"/>
    <w:rsid w:val="001253FA"/>
    <w:rsid w:val="00130126"/>
    <w:rsid w:val="00130B61"/>
    <w:rsid w:val="00131838"/>
    <w:rsid w:val="00134F7B"/>
    <w:rsid w:val="00136890"/>
    <w:rsid w:val="00136AE7"/>
    <w:rsid w:val="001409F1"/>
    <w:rsid w:val="001444EE"/>
    <w:rsid w:val="00144A39"/>
    <w:rsid w:val="00146910"/>
    <w:rsid w:val="001470D4"/>
    <w:rsid w:val="001513A2"/>
    <w:rsid w:val="0015170A"/>
    <w:rsid w:val="00152355"/>
    <w:rsid w:val="001539C7"/>
    <w:rsid w:val="00155235"/>
    <w:rsid w:val="001564C2"/>
    <w:rsid w:val="0016066B"/>
    <w:rsid w:val="00163673"/>
    <w:rsid w:val="00164446"/>
    <w:rsid w:val="001660FF"/>
    <w:rsid w:val="0016695E"/>
    <w:rsid w:val="001672CD"/>
    <w:rsid w:val="00170C45"/>
    <w:rsid w:val="00173E29"/>
    <w:rsid w:val="00173ED6"/>
    <w:rsid w:val="0017467D"/>
    <w:rsid w:val="00176D2A"/>
    <w:rsid w:val="00176F23"/>
    <w:rsid w:val="00180CBB"/>
    <w:rsid w:val="0018160A"/>
    <w:rsid w:val="001816C3"/>
    <w:rsid w:val="001834AA"/>
    <w:rsid w:val="00184548"/>
    <w:rsid w:val="001847E3"/>
    <w:rsid w:val="001855E7"/>
    <w:rsid w:val="0018583B"/>
    <w:rsid w:val="00185DD0"/>
    <w:rsid w:val="001861AF"/>
    <w:rsid w:val="0019042B"/>
    <w:rsid w:val="001911A5"/>
    <w:rsid w:val="001921AC"/>
    <w:rsid w:val="0019275C"/>
    <w:rsid w:val="00192B72"/>
    <w:rsid w:val="00194204"/>
    <w:rsid w:val="00194247"/>
    <w:rsid w:val="0019538B"/>
    <w:rsid w:val="00197F58"/>
    <w:rsid w:val="001A0C83"/>
    <w:rsid w:val="001A4AF4"/>
    <w:rsid w:val="001A5256"/>
    <w:rsid w:val="001A558E"/>
    <w:rsid w:val="001B013F"/>
    <w:rsid w:val="001B0BD9"/>
    <w:rsid w:val="001B13B0"/>
    <w:rsid w:val="001B1510"/>
    <w:rsid w:val="001B1993"/>
    <w:rsid w:val="001B24E3"/>
    <w:rsid w:val="001B3B62"/>
    <w:rsid w:val="001B4B00"/>
    <w:rsid w:val="001B60E0"/>
    <w:rsid w:val="001B6399"/>
    <w:rsid w:val="001B6966"/>
    <w:rsid w:val="001B6D73"/>
    <w:rsid w:val="001B6DEC"/>
    <w:rsid w:val="001C59F8"/>
    <w:rsid w:val="001D50E7"/>
    <w:rsid w:val="001D7114"/>
    <w:rsid w:val="001D7C8A"/>
    <w:rsid w:val="001E2529"/>
    <w:rsid w:val="001E351F"/>
    <w:rsid w:val="001E6B4A"/>
    <w:rsid w:val="001E7514"/>
    <w:rsid w:val="001E7874"/>
    <w:rsid w:val="001F0EFA"/>
    <w:rsid w:val="001F3425"/>
    <w:rsid w:val="001F42C1"/>
    <w:rsid w:val="001F5D6B"/>
    <w:rsid w:val="001F7143"/>
    <w:rsid w:val="001F7A47"/>
    <w:rsid w:val="00203BE4"/>
    <w:rsid w:val="00203D33"/>
    <w:rsid w:val="00206173"/>
    <w:rsid w:val="002064AE"/>
    <w:rsid w:val="002065A9"/>
    <w:rsid w:val="00207C2A"/>
    <w:rsid w:val="0021189C"/>
    <w:rsid w:val="00211DC4"/>
    <w:rsid w:val="002137B3"/>
    <w:rsid w:val="0021491A"/>
    <w:rsid w:val="00214FBF"/>
    <w:rsid w:val="002166B2"/>
    <w:rsid w:val="00216BDC"/>
    <w:rsid w:val="00216E8C"/>
    <w:rsid w:val="002200C5"/>
    <w:rsid w:val="002209EA"/>
    <w:rsid w:val="00221E5A"/>
    <w:rsid w:val="00223F88"/>
    <w:rsid w:val="00226CB2"/>
    <w:rsid w:val="00227E3F"/>
    <w:rsid w:val="002302D8"/>
    <w:rsid w:val="00236D1A"/>
    <w:rsid w:val="00242235"/>
    <w:rsid w:val="00243616"/>
    <w:rsid w:val="0024382C"/>
    <w:rsid w:val="00243D03"/>
    <w:rsid w:val="00243DAD"/>
    <w:rsid w:val="00246934"/>
    <w:rsid w:val="0025048B"/>
    <w:rsid w:val="002509C3"/>
    <w:rsid w:val="0025338C"/>
    <w:rsid w:val="00254015"/>
    <w:rsid w:val="0025527F"/>
    <w:rsid w:val="00256BD4"/>
    <w:rsid w:val="00256F0F"/>
    <w:rsid w:val="00260D46"/>
    <w:rsid w:val="00264D8D"/>
    <w:rsid w:val="00266426"/>
    <w:rsid w:val="00267DC0"/>
    <w:rsid w:val="00273064"/>
    <w:rsid w:val="00276652"/>
    <w:rsid w:val="00276C7A"/>
    <w:rsid w:val="00277B64"/>
    <w:rsid w:val="00282F75"/>
    <w:rsid w:val="002832BC"/>
    <w:rsid w:val="00285180"/>
    <w:rsid w:val="00285E74"/>
    <w:rsid w:val="00291374"/>
    <w:rsid w:val="00291510"/>
    <w:rsid w:val="00292596"/>
    <w:rsid w:val="00294EFE"/>
    <w:rsid w:val="002961A6"/>
    <w:rsid w:val="00296D19"/>
    <w:rsid w:val="00297475"/>
    <w:rsid w:val="00297BD3"/>
    <w:rsid w:val="002A20C5"/>
    <w:rsid w:val="002A2243"/>
    <w:rsid w:val="002A2FAC"/>
    <w:rsid w:val="002A43D9"/>
    <w:rsid w:val="002A48C1"/>
    <w:rsid w:val="002B0553"/>
    <w:rsid w:val="002B0AB2"/>
    <w:rsid w:val="002B1E8C"/>
    <w:rsid w:val="002B2967"/>
    <w:rsid w:val="002B2E94"/>
    <w:rsid w:val="002B6A0D"/>
    <w:rsid w:val="002B7FB1"/>
    <w:rsid w:val="002C0798"/>
    <w:rsid w:val="002C1E34"/>
    <w:rsid w:val="002C2A7B"/>
    <w:rsid w:val="002C2FFD"/>
    <w:rsid w:val="002C4062"/>
    <w:rsid w:val="002C48D8"/>
    <w:rsid w:val="002D0E99"/>
    <w:rsid w:val="002D13B6"/>
    <w:rsid w:val="002D237E"/>
    <w:rsid w:val="002D3266"/>
    <w:rsid w:val="002D4239"/>
    <w:rsid w:val="002D426D"/>
    <w:rsid w:val="002D461B"/>
    <w:rsid w:val="002D50CE"/>
    <w:rsid w:val="002D53C5"/>
    <w:rsid w:val="002D60AA"/>
    <w:rsid w:val="002D74AF"/>
    <w:rsid w:val="002D789A"/>
    <w:rsid w:val="002E01EF"/>
    <w:rsid w:val="002E1DA2"/>
    <w:rsid w:val="002E21B9"/>
    <w:rsid w:val="002E5627"/>
    <w:rsid w:val="002E579E"/>
    <w:rsid w:val="002E7AF3"/>
    <w:rsid w:val="002F2476"/>
    <w:rsid w:val="002F317D"/>
    <w:rsid w:val="002F33D6"/>
    <w:rsid w:val="002F37ED"/>
    <w:rsid w:val="002F4DFB"/>
    <w:rsid w:val="002F62B5"/>
    <w:rsid w:val="00300929"/>
    <w:rsid w:val="00300FE1"/>
    <w:rsid w:val="003037DC"/>
    <w:rsid w:val="00304307"/>
    <w:rsid w:val="00304433"/>
    <w:rsid w:val="003060A0"/>
    <w:rsid w:val="00310AF6"/>
    <w:rsid w:val="003127AF"/>
    <w:rsid w:val="0031295E"/>
    <w:rsid w:val="00314A15"/>
    <w:rsid w:val="003155E5"/>
    <w:rsid w:val="00316310"/>
    <w:rsid w:val="003172DC"/>
    <w:rsid w:val="00317515"/>
    <w:rsid w:val="003177A8"/>
    <w:rsid w:val="0032264E"/>
    <w:rsid w:val="00325D61"/>
    <w:rsid w:val="00326113"/>
    <w:rsid w:val="0032664D"/>
    <w:rsid w:val="003269F8"/>
    <w:rsid w:val="00330769"/>
    <w:rsid w:val="00331668"/>
    <w:rsid w:val="00331B56"/>
    <w:rsid w:val="00332078"/>
    <w:rsid w:val="0033246F"/>
    <w:rsid w:val="003326AF"/>
    <w:rsid w:val="00332AEB"/>
    <w:rsid w:val="0033431B"/>
    <w:rsid w:val="0033569E"/>
    <w:rsid w:val="00336481"/>
    <w:rsid w:val="0033698D"/>
    <w:rsid w:val="00341603"/>
    <w:rsid w:val="00342604"/>
    <w:rsid w:val="00343727"/>
    <w:rsid w:val="00344674"/>
    <w:rsid w:val="00346D3F"/>
    <w:rsid w:val="0035051A"/>
    <w:rsid w:val="0035263A"/>
    <w:rsid w:val="00352B60"/>
    <w:rsid w:val="0035632D"/>
    <w:rsid w:val="00357ECD"/>
    <w:rsid w:val="0036084F"/>
    <w:rsid w:val="00361057"/>
    <w:rsid w:val="00362266"/>
    <w:rsid w:val="0036332F"/>
    <w:rsid w:val="00363D49"/>
    <w:rsid w:val="0036448E"/>
    <w:rsid w:val="00365E7F"/>
    <w:rsid w:val="0037165B"/>
    <w:rsid w:val="0037196A"/>
    <w:rsid w:val="00373214"/>
    <w:rsid w:val="00382A35"/>
    <w:rsid w:val="00385A7D"/>
    <w:rsid w:val="00391FE2"/>
    <w:rsid w:val="0039233A"/>
    <w:rsid w:val="0039265B"/>
    <w:rsid w:val="00393B3B"/>
    <w:rsid w:val="003A1C17"/>
    <w:rsid w:val="003A50DA"/>
    <w:rsid w:val="003B0791"/>
    <w:rsid w:val="003B29F7"/>
    <w:rsid w:val="003B485B"/>
    <w:rsid w:val="003B6802"/>
    <w:rsid w:val="003B692A"/>
    <w:rsid w:val="003C14E6"/>
    <w:rsid w:val="003C2D32"/>
    <w:rsid w:val="003C5CAB"/>
    <w:rsid w:val="003C662E"/>
    <w:rsid w:val="003C74E1"/>
    <w:rsid w:val="003C7BE1"/>
    <w:rsid w:val="003D0020"/>
    <w:rsid w:val="003D0D02"/>
    <w:rsid w:val="003D12A3"/>
    <w:rsid w:val="003D2AA8"/>
    <w:rsid w:val="003D344B"/>
    <w:rsid w:val="003D4661"/>
    <w:rsid w:val="003E0B88"/>
    <w:rsid w:val="003E14DF"/>
    <w:rsid w:val="003E32F1"/>
    <w:rsid w:val="003E5613"/>
    <w:rsid w:val="003F0175"/>
    <w:rsid w:val="003F0234"/>
    <w:rsid w:val="003F19FF"/>
    <w:rsid w:val="003F647D"/>
    <w:rsid w:val="003F6499"/>
    <w:rsid w:val="003F689B"/>
    <w:rsid w:val="003F6E81"/>
    <w:rsid w:val="003F7806"/>
    <w:rsid w:val="00400F63"/>
    <w:rsid w:val="004022FF"/>
    <w:rsid w:val="004023C2"/>
    <w:rsid w:val="00403F92"/>
    <w:rsid w:val="00405D97"/>
    <w:rsid w:val="00407E00"/>
    <w:rsid w:val="00411E7F"/>
    <w:rsid w:val="0041227C"/>
    <w:rsid w:val="004137CF"/>
    <w:rsid w:val="00415614"/>
    <w:rsid w:val="0041585D"/>
    <w:rsid w:val="00415B96"/>
    <w:rsid w:val="0042056D"/>
    <w:rsid w:val="00427C16"/>
    <w:rsid w:val="00430290"/>
    <w:rsid w:val="00432EC7"/>
    <w:rsid w:val="0043325C"/>
    <w:rsid w:val="004341E6"/>
    <w:rsid w:val="00434529"/>
    <w:rsid w:val="004357D5"/>
    <w:rsid w:val="004360CE"/>
    <w:rsid w:val="004362C7"/>
    <w:rsid w:val="00436478"/>
    <w:rsid w:val="0043793A"/>
    <w:rsid w:val="004402D8"/>
    <w:rsid w:val="00440DD0"/>
    <w:rsid w:val="00442E2C"/>
    <w:rsid w:val="0044580D"/>
    <w:rsid w:val="004504D2"/>
    <w:rsid w:val="0045226D"/>
    <w:rsid w:val="00452E93"/>
    <w:rsid w:val="00453F2F"/>
    <w:rsid w:val="00454C41"/>
    <w:rsid w:val="00454F91"/>
    <w:rsid w:val="00455D6E"/>
    <w:rsid w:val="004564B1"/>
    <w:rsid w:val="00457E81"/>
    <w:rsid w:val="00457FCE"/>
    <w:rsid w:val="00460C62"/>
    <w:rsid w:val="00464668"/>
    <w:rsid w:val="004654FB"/>
    <w:rsid w:val="00466B6B"/>
    <w:rsid w:val="00473C8A"/>
    <w:rsid w:val="00474199"/>
    <w:rsid w:val="004744E4"/>
    <w:rsid w:val="00474AAF"/>
    <w:rsid w:val="00475E38"/>
    <w:rsid w:val="004800CB"/>
    <w:rsid w:val="00481321"/>
    <w:rsid w:val="00481840"/>
    <w:rsid w:val="004840EF"/>
    <w:rsid w:val="00490A3D"/>
    <w:rsid w:val="00492DA5"/>
    <w:rsid w:val="004931D0"/>
    <w:rsid w:val="00493C3B"/>
    <w:rsid w:val="00495FEB"/>
    <w:rsid w:val="004A10B0"/>
    <w:rsid w:val="004A1928"/>
    <w:rsid w:val="004A2B65"/>
    <w:rsid w:val="004A5D24"/>
    <w:rsid w:val="004A5D2C"/>
    <w:rsid w:val="004A7ECE"/>
    <w:rsid w:val="004B0882"/>
    <w:rsid w:val="004B30A5"/>
    <w:rsid w:val="004B3E19"/>
    <w:rsid w:val="004B649C"/>
    <w:rsid w:val="004B6E35"/>
    <w:rsid w:val="004B7932"/>
    <w:rsid w:val="004C09BD"/>
    <w:rsid w:val="004C1D28"/>
    <w:rsid w:val="004C1D9A"/>
    <w:rsid w:val="004C1E9A"/>
    <w:rsid w:val="004C34CD"/>
    <w:rsid w:val="004C3CB8"/>
    <w:rsid w:val="004C5780"/>
    <w:rsid w:val="004C6183"/>
    <w:rsid w:val="004C6F63"/>
    <w:rsid w:val="004C7226"/>
    <w:rsid w:val="004D1036"/>
    <w:rsid w:val="004D3DB7"/>
    <w:rsid w:val="004D5380"/>
    <w:rsid w:val="004D6392"/>
    <w:rsid w:val="004D74E0"/>
    <w:rsid w:val="004E0503"/>
    <w:rsid w:val="004E0CB8"/>
    <w:rsid w:val="004E1AAE"/>
    <w:rsid w:val="004E33E2"/>
    <w:rsid w:val="004E3722"/>
    <w:rsid w:val="004E681D"/>
    <w:rsid w:val="004F131C"/>
    <w:rsid w:val="004F1EEE"/>
    <w:rsid w:val="004F20BA"/>
    <w:rsid w:val="004F34C8"/>
    <w:rsid w:val="004F45CD"/>
    <w:rsid w:val="004F66DC"/>
    <w:rsid w:val="00505DCA"/>
    <w:rsid w:val="005069A5"/>
    <w:rsid w:val="00511233"/>
    <w:rsid w:val="00511F62"/>
    <w:rsid w:val="005141FB"/>
    <w:rsid w:val="00514255"/>
    <w:rsid w:val="00514A85"/>
    <w:rsid w:val="0051562C"/>
    <w:rsid w:val="00515A24"/>
    <w:rsid w:val="00516CD0"/>
    <w:rsid w:val="00517458"/>
    <w:rsid w:val="00521910"/>
    <w:rsid w:val="00521ED9"/>
    <w:rsid w:val="00522141"/>
    <w:rsid w:val="005316CD"/>
    <w:rsid w:val="00532753"/>
    <w:rsid w:val="0053311F"/>
    <w:rsid w:val="00534CEA"/>
    <w:rsid w:val="00537B32"/>
    <w:rsid w:val="00541BD8"/>
    <w:rsid w:val="00541E65"/>
    <w:rsid w:val="00542A91"/>
    <w:rsid w:val="00542B72"/>
    <w:rsid w:val="0054442B"/>
    <w:rsid w:val="00544F10"/>
    <w:rsid w:val="0054590D"/>
    <w:rsid w:val="00546CB0"/>
    <w:rsid w:val="00547893"/>
    <w:rsid w:val="00547CF2"/>
    <w:rsid w:val="0055038C"/>
    <w:rsid w:val="00550FD5"/>
    <w:rsid w:val="005511A4"/>
    <w:rsid w:val="0055359D"/>
    <w:rsid w:val="00553EE9"/>
    <w:rsid w:val="00553F0B"/>
    <w:rsid w:val="00554096"/>
    <w:rsid w:val="00554622"/>
    <w:rsid w:val="00561026"/>
    <w:rsid w:val="00562065"/>
    <w:rsid w:val="005624D1"/>
    <w:rsid w:val="0056393B"/>
    <w:rsid w:val="00563F6A"/>
    <w:rsid w:val="0056428D"/>
    <w:rsid w:val="005644FC"/>
    <w:rsid w:val="0056494A"/>
    <w:rsid w:val="00566A88"/>
    <w:rsid w:val="00567CA4"/>
    <w:rsid w:val="005714E0"/>
    <w:rsid w:val="00571D82"/>
    <w:rsid w:val="00572F42"/>
    <w:rsid w:val="00573FD3"/>
    <w:rsid w:val="005740BA"/>
    <w:rsid w:val="0057422F"/>
    <w:rsid w:val="005743C2"/>
    <w:rsid w:val="00580313"/>
    <w:rsid w:val="005830FE"/>
    <w:rsid w:val="005850CE"/>
    <w:rsid w:val="00586A04"/>
    <w:rsid w:val="00587461"/>
    <w:rsid w:val="00587D17"/>
    <w:rsid w:val="005905D0"/>
    <w:rsid w:val="00590E16"/>
    <w:rsid w:val="005919F0"/>
    <w:rsid w:val="00594F7A"/>
    <w:rsid w:val="00594FFC"/>
    <w:rsid w:val="005958EE"/>
    <w:rsid w:val="00595AB0"/>
    <w:rsid w:val="005977ED"/>
    <w:rsid w:val="005A0361"/>
    <w:rsid w:val="005A1359"/>
    <w:rsid w:val="005A18CD"/>
    <w:rsid w:val="005A34E8"/>
    <w:rsid w:val="005A507B"/>
    <w:rsid w:val="005B2657"/>
    <w:rsid w:val="005B2C31"/>
    <w:rsid w:val="005B50CD"/>
    <w:rsid w:val="005B5C34"/>
    <w:rsid w:val="005C1937"/>
    <w:rsid w:val="005C22A5"/>
    <w:rsid w:val="005C2438"/>
    <w:rsid w:val="005C2845"/>
    <w:rsid w:val="005C286C"/>
    <w:rsid w:val="005C2F62"/>
    <w:rsid w:val="005C7980"/>
    <w:rsid w:val="005D0104"/>
    <w:rsid w:val="005D13F4"/>
    <w:rsid w:val="005D1C51"/>
    <w:rsid w:val="005D26D0"/>
    <w:rsid w:val="005D3DFD"/>
    <w:rsid w:val="005D5290"/>
    <w:rsid w:val="005D6109"/>
    <w:rsid w:val="005D69F1"/>
    <w:rsid w:val="005D7BB4"/>
    <w:rsid w:val="005E25EF"/>
    <w:rsid w:val="005E396C"/>
    <w:rsid w:val="005E3FC5"/>
    <w:rsid w:val="005E4D90"/>
    <w:rsid w:val="005E7F59"/>
    <w:rsid w:val="005F0A5B"/>
    <w:rsid w:val="005F0ABD"/>
    <w:rsid w:val="005F0DC3"/>
    <w:rsid w:val="005F1580"/>
    <w:rsid w:val="005F1623"/>
    <w:rsid w:val="005F4037"/>
    <w:rsid w:val="005F4E07"/>
    <w:rsid w:val="005F5E41"/>
    <w:rsid w:val="005F73A9"/>
    <w:rsid w:val="005F7DC3"/>
    <w:rsid w:val="00600FF8"/>
    <w:rsid w:val="00602913"/>
    <w:rsid w:val="00602EA9"/>
    <w:rsid w:val="00603E97"/>
    <w:rsid w:val="0060607C"/>
    <w:rsid w:val="00606187"/>
    <w:rsid w:val="00606513"/>
    <w:rsid w:val="00606E45"/>
    <w:rsid w:val="00607582"/>
    <w:rsid w:val="00610353"/>
    <w:rsid w:val="00610F44"/>
    <w:rsid w:val="006123E3"/>
    <w:rsid w:val="006130D9"/>
    <w:rsid w:val="00613EFB"/>
    <w:rsid w:val="0061441D"/>
    <w:rsid w:val="00614A94"/>
    <w:rsid w:val="00615842"/>
    <w:rsid w:val="0061661F"/>
    <w:rsid w:val="00616C22"/>
    <w:rsid w:val="00617767"/>
    <w:rsid w:val="0062270A"/>
    <w:rsid w:val="00622AF5"/>
    <w:rsid w:val="0062452D"/>
    <w:rsid w:val="00626BD0"/>
    <w:rsid w:val="00627DE9"/>
    <w:rsid w:val="006404E7"/>
    <w:rsid w:val="006425E6"/>
    <w:rsid w:val="00643CCD"/>
    <w:rsid w:val="0064445A"/>
    <w:rsid w:val="0064485E"/>
    <w:rsid w:val="00644AE5"/>
    <w:rsid w:val="00647820"/>
    <w:rsid w:val="00647865"/>
    <w:rsid w:val="00654023"/>
    <w:rsid w:val="00654CDF"/>
    <w:rsid w:val="006551FC"/>
    <w:rsid w:val="0065568C"/>
    <w:rsid w:val="00655F16"/>
    <w:rsid w:val="00656B2D"/>
    <w:rsid w:val="00656DFE"/>
    <w:rsid w:val="00656FBA"/>
    <w:rsid w:val="00660336"/>
    <w:rsid w:val="006606E2"/>
    <w:rsid w:val="006626AA"/>
    <w:rsid w:val="0066277D"/>
    <w:rsid w:val="00664AFC"/>
    <w:rsid w:val="006668FC"/>
    <w:rsid w:val="00666A2C"/>
    <w:rsid w:val="00666CFB"/>
    <w:rsid w:val="0067008B"/>
    <w:rsid w:val="00671D07"/>
    <w:rsid w:val="00672694"/>
    <w:rsid w:val="00675045"/>
    <w:rsid w:val="00681419"/>
    <w:rsid w:val="00681462"/>
    <w:rsid w:val="00681D49"/>
    <w:rsid w:val="006838F7"/>
    <w:rsid w:val="00684384"/>
    <w:rsid w:val="0068499A"/>
    <w:rsid w:val="00686093"/>
    <w:rsid w:val="006877CA"/>
    <w:rsid w:val="00692829"/>
    <w:rsid w:val="00693A82"/>
    <w:rsid w:val="00694978"/>
    <w:rsid w:val="00696566"/>
    <w:rsid w:val="006966E0"/>
    <w:rsid w:val="006976DD"/>
    <w:rsid w:val="006A0BD6"/>
    <w:rsid w:val="006A27F1"/>
    <w:rsid w:val="006A2E4B"/>
    <w:rsid w:val="006A4891"/>
    <w:rsid w:val="006A6619"/>
    <w:rsid w:val="006B35CE"/>
    <w:rsid w:val="006B49C1"/>
    <w:rsid w:val="006B5729"/>
    <w:rsid w:val="006B5AFB"/>
    <w:rsid w:val="006B636C"/>
    <w:rsid w:val="006B7AC4"/>
    <w:rsid w:val="006C1ED0"/>
    <w:rsid w:val="006C39B2"/>
    <w:rsid w:val="006C485F"/>
    <w:rsid w:val="006C4D05"/>
    <w:rsid w:val="006C4F76"/>
    <w:rsid w:val="006C7A07"/>
    <w:rsid w:val="006D20A4"/>
    <w:rsid w:val="006D2722"/>
    <w:rsid w:val="006D2E48"/>
    <w:rsid w:val="006D327C"/>
    <w:rsid w:val="006D398F"/>
    <w:rsid w:val="006D6163"/>
    <w:rsid w:val="006D6351"/>
    <w:rsid w:val="006E0308"/>
    <w:rsid w:val="006E5BDC"/>
    <w:rsid w:val="006E7427"/>
    <w:rsid w:val="006F001C"/>
    <w:rsid w:val="006F1D7C"/>
    <w:rsid w:val="006F33A8"/>
    <w:rsid w:val="0070014D"/>
    <w:rsid w:val="00700F51"/>
    <w:rsid w:val="00701B64"/>
    <w:rsid w:val="007052E3"/>
    <w:rsid w:val="00705911"/>
    <w:rsid w:val="00706841"/>
    <w:rsid w:val="00710508"/>
    <w:rsid w:val="007117B6"/>
    <w:rsid w:val="00711D59"/>
    <w:rsid w:val="00712E3F"/>
    <w:rsid w:val="00714D3D"/>
    <w:rsid w:val="00716242"/>
    <w:rsid w:val="007177C5"/>
    <w:rsid w:val="00722425"/>
    <w:rsid w:val="007240A2"/>
    <w:rsid w:val="007245B1"/>
    <w:rsid w:val="00724798"/>
    <w:rsid w:val="00727118"/>
    <w:rsid w:val="0073025A"/>
    <w:rsid w:val="0073124C"/>
    <w:rsid w:val="00731B0C"/>
    <w:rsid w:val="00733A9C"/>
    <w:rsid w:val="00733AB8"/>
    <w:rsid w:val="0073510C"/>
    <w:rsid w:val="0073527E"/>
    <w:rsid w:val="00735645"/>
    <w:rsid w:val="00736BE6"/>
    <w:rsid w:val="00740C42"/>
    <w:rsid w:val="00741E13"/>
    <w:rsid w:val="007425BD"/>
    <w:rsid w:val="00742850"/>
    <w:rsid w:val="00742930"/>
    <w:rsid w:val="0074343B"/>
    <w:rsid w:val="00746777"/>
    <w:rsid w:val="0074723F"/>
    <w:rsid w:val="00747476"/>
    <w:rsid w:val="00750241"/>
    <w:rsid w:val="00753659"/>
    <w:rsid w:val="00753AE5"/>
    <w:rsid w:val="00753CC1"/>
    <w:rsid w:val="007558A1"/>
    <w:rsid w:val="00755DC3"/>
    <w:rsid w:val="00756279"/>
    <w:rsid w:val="00756402"/>
    <w:rsid w:val="007568C3"/>
    <w:rsid w:val="00757DDC"/>
    <w:rsid w:val="00757E4B"/>
    <w:rsid w:val="007610F5"/>
    <w:rsid w:val="007635BD"/>
    <w:rsid w:val="0076375E"/>
    <w:rsid w:val="007637DA"/>
    <w:rsid w:val="007670B0"/>
    <w:rsid w:val="0076710E"/>
    <w:rsid w:val="007675F9"/>
    <w:rsid w:val="007700FD"/>
    <w:rsid w:val="007701E0"/>
    <w:rsid w:val="00771262"/>
    <w:rsid w:val="00774B5B"/>
    <w:rsid w:val="007758E3"/>
    <w:rsid w:val="00783036"/>
    <w:rsid w:val="00784678"/>
    <w:rsid w:val="00784C1D"/>
    <w:rsid w:val="00786AFC"/>
    <w:rsid w:val="007900F7"/>
    <w:rsid w:val="00791CD7"/>
    <w:rsid w:val="00791ED5"/>
    <w:rsid w:val="00792236"/>
    <w:rsid w:val="00792AFC"/>
    <w:rsid w:val="00793ABE"/>
    <w:rsid w:val="00795520"/>
    <w:rsid w:val="0079789F"/>
    <w:rsid w:val="007A0ECC"/>
    <w:rsid w:val="007A2019"/>
    <w:rsid w:val="007A3999"/>
    <w:rsid w:val="007A741B"/>
    <w:rsid w:val="007A7AFA"/>
    <w:rsid w:val="007B0781"/>
    <w:rsid w:val="007B113F"/>
    <w:rsid w:val="007B2B9A"/>
    <w:rsid w:val="007B349B"/>
    <w:rsid w:val="007B645E"/>
    <w:rsid w:val="007B7325"/>
    <w:rsid w:val="007B7F51"/>
    <w:rsid w:val="007C01FA"/>
    <w:rsid w:val="007C1F33"/>
    <w:rsid w:val="007C2D77"/>
    <w:rsid w:val="007C3769"/>
    <w:rsid w:val="007C37EB"/>
    <w:rsid w:val="007C6667"/>
    <w:rsid w:val="007C7FC0"/>
    <w:rsid w:val="007D1ADF"/>
    <w:rsid w:val="007D208E"/>
    <w:rsid w:val="007D6510"/>
    <w:rsid w:val="007E1A0D"/>
    <w:rsid w:val="007E36FA"/>
    <w:rsid w:val="007E40C7"/>
    <w:rsid w:val="007E41F8"/>
    <w:rsid w:val="007E4701"/>
    <w:rsid w:val="007F0043"/>
    <w:rsid w:val="007F02DF"/>
    <w:rsid w:val="007F09E5"/>
    <w:rsid w:val="007F2005"/>
    <w:rsid w:val="007F23FE"/>
    <w:rsid w:val="007F70BF"/>
    <w:rsid w:val="007F7101"/>
    <w:rsid w:val="00800FD2"/>
    <w:rsid w:val="008015E2"/>
    <w:rsid w:val="00804321"/>
    <w:rsid w:val="00805BEE"/>
    <w:rsid w:val="00805DB2"/>
    <w:rsid w:val="008066AC"/>
    <w:rsid w:val="00806908"/>
    <w:rsid w:val="00807882"/>
    <w:rsid w:val="00807D26"/>
    <w:rsid w:val="0081473A"/>
    <w:rsid w:val="0081476A"/>
    <w:rsid w:val="00816E42"/>
    <w:rsid w:val="00820294"/>
    <w:rsid w:val="00820E64"/>
    <w:rsid w:val="0082106E"/>
    <w:rsid w:val="008222F2"/>
    <w:rsid w:val="00825C07"/>
    <w:rsid w:val="008268F7"/>
    <w:rsid w:val="0083006D"/>
    <w:rsid w:val="00831A8C"/>
    <w:rsid w:val="00834460"/>
    <w:rsid w:val="0083447E"/>
    <w:rsid w:val="0083511B"/>
    <w:rsid w:val="00835AEB"/>
    <w:rsid w:val="00837817"/>
    <w:rsid w:val="00842140"/>
    <w:rsid w:val="008447B3"/>
    <w:rsid w:val="00844958"/>
    <w:rsid w:val="008457F8"/>
    <w:rsid w:val="00845A6A"/>
    <w:rsid w:val="00846B0C"/>
    <w:rsid w:val="008503D1"/>
    <w:rsid w:val="00851381"/>
    <w:rsid w:val="00852EB6"/>
    <w:rsid w:val="00855B75"/>
    <w:rsid w:val="00857643"/>
    <w:rsid w:val="0086175D"/>
    <w:rsid w:val="00863441"/>
    <w:rsid w:val="00865087"/>
    <w:rsid w:val="00865796"/>
    <w:rsid w:val="00867A33"/>
    <w:rsid w:val="00870358"/>
    <w:rsid w:val="008725DF"/>
    <w:rsid w:val="00875E36"/>
    <w:rsid w:val="00875F4E"/>
    <w:rsid w:val="00877EF1"/>
    <w:rsid w:val="00884FE2"/>
    <w:rsid w:val="0088768C"/>
    <w:rsid w:val="00887AF1"/>
    <w:rsid w:val="00887EF7"/>
    <w:rsid w:val="00891835"/>
    <w:rsid w:val="00891DED"/>
    <w:rsid w:val="008932A0"/>
    <w:rsid w:val="0089778B"/>
    <w:rsid w:val="00897C6E"/>
    <w:rsid w:val="00897FB6"/>
    <w:rsid w:val="008A0AF0"/>
    <w:rsid w:val="008A0CFB"/>
    <w:rsid w:val="008A1EA8"/>
    <w:rsid w:val="008A1FA5"/>
    <w:rsid w:val="008A6A91"/>
    <w:rsid w:val="008A6B7A"/>
    <w:rsid w:val="008A6C40"/>
    <w:rsid w:val="008B13CB"/>
    <w:rsid w:val="008B2872"/>
    <w:rsid w:val="008B3401"/>
    <w:rsid w:val="008B4818"/>
    <w:rsid w:val="008B528C"/>
    <w:rsid w:val="008C16EF"/>
    <w:rsid w:val="008C2B9B"/>
    <w:rsid w:val="008C439C"/>
    <w:rsid w:val="008C5FB2"/>
    <w:rsid w:val="008C6885"/>
    <w:rsid w:val="008C6C40"/>
    <w:rsid w:val="008C7329"/>
    <w:rsid w:val="008C7FD3"/>
    <w:rsid w:val="008D1957"/>
    <w:rsid w:val="008D1EF4"/>
    <w:rsid w:val="008D220D"/>
    <w:rsid w:val="008D2339"/>
    <w:rsid w:val="008D2AA1"/>
    <w:rsid w:val="008D2D54"/>
    <w:rsid w:val="008D3699"/>
    <w:rsid w:val="008D4E52"/>
    <w:rsid w:val="008D5137"/>
    <w:rsid w:val="008E0449"/>
    <w:rsid w:val="008E0E1E"/>
    <w:rsid w:val="008E1445"/>
    <w:rsid w:val="008E2C83"/>
    <w:rsid w:val="008E2CAF"/>
    <w:rsid w:val="008E4B9E"/>
    <w:rsid w:val="008E7644"/>
    <w:rsid w:val="008F142B"/>
    <w:rsid w:val="008F3CC2"/>
    <w:rsid w:val="00901EE8"/>
    <w:rsid w:val="00902D4A"/>
    <w:rsid w:val="009048EC"/>
    <w:rsid w:val="00904CF9"/>
    <w:rsid w:val="0090673A"/>
    <w:rsid w:val="00906A88"/>
    <w:rsid w:val="0090723D"/>
    <w:rsid w:val="0090759D"/>
    <w:rsid w:val="0090775B"/>
    <w:rsid w:val="0091036D"/>
    <w:rsid w:val="009122CE"/>
    <w:rsid w:val="009146CB"/>
    <w:rsid w:val="009149F7"/>
    <w:rsid w:val="009156F5"/>
    <w:rsid w:val="009170A1"/>
    <w:rsid w:val="00917A97"/>
    <w:rsid w:val="0092126D"/>
    <w:rsid w:val="009214CD"/>
    <w:rsid w:val="00921DED"/>
    <w:rsid w:val="00922535"/>
    <w:rsid w:val="009226EA"/>
    <w:rsid w:val="00922A40"/>
    <w:rsid w:val="009234C0"/>
    <w:rsid w:val="009238A4"/>
    <w:rsid w:val="00923C47"/>
    <w:rsid w:val="0092669C"/>
    <w:rsid w:val="0092681B"/>
    <w:rsid w:val="00927515"/>
    <w:rsid w:val="00931945"/>
    <w:rsid w:val="00933EDE"/>
    <w:rsid w:val="00937668"/>
    <w:rsid w:val="00941F42"/>
    <w:rsid w:val="009426EF"/>
    <w:rsid w:val="009428BF"/>
    <w:rsid w:val="0094506C"/>
    <w:rsid w:val="009468D3"/>
    <w:rsid w:val="00946D07"/>
    <w:rsid w:val="00947409"/>
    <w:rsid w:val="00950782"/>
    <w:rsid w:val="00952F90"/>
    <w:rsid w:val="00953E29"/>
    <w:rsid w:val="00954EBD"/>
    <w:rsid w:val="00955565"/>
    <w:rsid w:val="00957108"/>
    <w:rsid w:val="00960922"/>
    <w:rsid w:val="0096349C"/>
    <w:rsid w:val="00963653"/>
    <w:rsid w:val="0096460B"/>
    <w:rsid w:val="009649AD"/>
    <w:rsid w:val="00964D9C"/>
    <w:rsid w:val="0096609F"/>
    <w:rsid w:val="009726D2"/>
    <w:rsid w:val="00973B55"/>
    <w:rsid w:val="009749D1"/>
    <w:rsid w:val="00975E30"/>
    <w:rsid w:val="00975FF6"/>
    <w:rsid w:val="0097733C"/>
    <w:rsid w:val="00977B90"/>
    <w:rsid w:val="00977EFB"/>
    <w:rsid w:val="009800C6"/>
    <w:rsid w:val="00980EF1"/>
    <w:rsid w:val="00981463"/>
    <w:rsid w:val="00983A0D"/>
    <w:rsid w:val="0099025F"/>
    <w:rsid w:val="009909BC"/>
    <w:rsid w:val="00990A7E"/>
    <w:rsid w:val="00991E08"/>
    <w:rsid w:val="00992577"/>
    <w:rsid w:val="00992695"/>
    <w:rsid w:val="00992774"/>
    <w:rsid w:val="009936DC"/>
    <w:rsid w:val="00993D62"/>
    <w:rsid w:val="00995232"/>
    <w:rsid w:val="00996356"/>
    <w:rsid w:val="00997A7D"/>
    <w:rsid w:val="00997C77"/>
    <w:rsid w:val="009A043D"/>
    <w:rsid w:val="009A237F"/>
    <w:rsid w:val="009A24CF"/>
    <w:rsid w:val="009A4B69"/>
    <w:rsid w:val="009B0EB9"/>
    <w:rsid w:val="009B283E"/>
    <w:rsid w:val="009B3D19"/>
    <w:rsid w:val="009B51BD"/>
    <w:rsid w:val="009B5225"/>
    <w:rsid w:val="009B6DA8"/>
    <w:rsid w:val="009C0624"/>
    <w:rsid w:val="009C0E24"/>
    <w:rsid w:val="009C16B3"/>
    <w:rsid w:val="009C1AC8"/>
    <w:rsid w:val="009C25B9"/>
    <w:rsid w:val="009C2627"/>
    <w:rsid w:val="009C5900"/>
    <w:rsid w:val="009C650A"/>
    <w:rsid w:val="009C6E02"/>
    <w:rsid w:val="009D1F2E"/>
    <w:rsid w:val="009D307F"/>
    <w:rsid w:val="009D31FF"/>
    <w:rsid w:val="009D3FC1"/>
    <w:rsid w:val="009D518D"/>
    <w:rsid w:val="009D5716"/>
    <w:rsid w:val="009E2300"/>
    <w:rsid w:val="009E270D"/>
    <w:rsid w:val="009E3472"/>
    <w:rsid w:val="009E5927"/>
    <w:rsid w:val="009E6455"/>
    <w:rsid w:val="009E7DDC"/>
    <w:rsid w:val="009F38E0"/>
    <w:rsid w:val="009F3D2E"/>
    <w:rsid w:val="009F45D4"/>
    <w:rsid w:val="009F557B"/>
    <w:rsid w:val="00A00623"/>
    <w:rsid w:val="00A01346"/>
    <w:rsid w:val="00A023A4"/>
    <w:rsid w:val="00A044A2"/>
    <w:rsid w:val="00A04C2E"/>
    <w:rsid w:val="00A05B41"/>
    <w:rsid w:val="00A0650B"/>
    <w:rsid w:val="00A073C4"/>
    <w:rsid w:val="00A07E12"/>
    <w:rsid w:val="00A1018C"/>
    <w:rsid w:val="00A11351"/>
    <w:rsid w:val="00A12301"/>
    <w:rsid w:val="00A143AC"/>
    <w:rsid w:val="00A158EB"/>
    <w:rsid w:val="00A17739"/>
    <w:rsid w:val="00A23B56"/>
    <w:rsid w:val="00A26B38"/>
    <w:rsid w:val="00A27E2C"/>
    <w:rsid w:val="00A27F9E"/>
    <w:rsid w:val="00A31026"/>
    <w:rsid w:val="00A32761"/>
    <w:rsid w:val="00A34376"/>
    <w:rsid w:val="00A35797"/>
    <w:rsid w:val="00A35DA5"/>
    <w:rsid w:val="00A3786B"/>
    <w:rsid w:val="00A37CA3"/>
    <w:rsid w:val="00A40BB2"/>
    <w:rsid w:val="00A40DFD"/>
    <w:rsid w:val="00A4122E"/>
    <w:rsid w:val="00A415E7"/>
    <w:rsid w:val="00A41A6B"/>
    <w:rsid w:val="00A44163"/>
    <w:rsid w:val="00A4562A"/>
    <w:rsid w:val="00A45C10"/>
    <w:rsid w:val="00A46B36"/>
    <w:rsid w:val="00A47B1A"/>
    <w:rsid w:val="00A50E52"/>
    <w:rsid w:val="00A511EE"/>
    <w:rsid w:val="00A536BA"/>
    <w:rsid w:val="00A55806"/>
    <w:rsid w:val="00A56056"/>
    <w:rsid w:val="00A61747"/>
    <w:rsid w:val="00A61A96"/>
    <w:rsid w:val="00A6452B"/>
    <w:rsid w:val="00A64A91"/>
    <w:rsid w:val="00A66143"/>
    <w:rsid w:val="00A71232"/>
    <w:rsid w:val="00A72418"/>
    <w:rsid w:val="00A72582"/>
    <w:rsid w:val="00A738D6"/>
    <w:rsid w:val="00A73BC8"/>
    <w:rsid w:val="00A7440E"/>
    <w:rsid w:val="00A74C65"/>
    <w:rsid w:val="00A74DC8"/>
    <w:rsid w:val="00A76400"/>
    <w:rsid w:val="00A76F37"/>
    <w:rsid w:val="00A8157A"/>
    <w:rsid w:val="00A8181A"/>
    <w:rsid w:val="00A8190F"/>
    <w:rsid w:val="00A8209C"/>
    <w:rsid w:val="00A828C3"/>
    <w:rsid w:val="00A82DA8"/>
    <w:rsid w:val="00A84400"/>
    <w:rsid w:val="00A8528C"/>
    <w:rsid w:val="00A9077D"/>
    <w:rsid w:val="00A91EA7"/>
    <w:rsid w:val="00A922C8"/>
    <w:rsid w:val="00A923CB"/>
    <w:rsid w:val="00A943F5"/>
    <w:rsid w:val="00A951D3"/>
    <w:rsid w:val="00AA0496"/>
    <w:rsid w:val="00AA1768"/>
    <w:rsid w:val="00AA302B"/>
    <w:rsid w:val="00AA4291"/>
    <w:rsid w:val="00AA4332"/>
    <w:rsid w:val="00AA53AA"/>
    <w:rsid w:val="00AA6F7C"/>
    <w:rsid w:val="00AA712E"/>
    <w:rsid w:val="00AA7F50"/>
    <w:rsid w:val="00AB00D7"/>
    <w:rsid w:val="00AB04BF"/>
    <w:rsid w:val="00AB4049"/>
    <w:rsid w:val="00AB4BE5"/>
    <w:rsid w:val="00AB58C5"/>
    <w:rsid w:val="00AB65D2"/>
    <w:rsid w:val="00AC0242"/>
    <w:rsid w:val="00AC0411"/>
    <w:rsid w:val="00AC0681"/>
    <w:rsid w:val="00AC0E5E"/>
    <w:rsid w:val="00AC2D3F"/>
    <w:rsid w:val="00AC3C2E"/>
    <w:rsid w:val="00AC3CD8"/>
    <w:rsid w:val="00AC5842"/>
    <w:rsid w:val="00AC5A4A"/>
    <w:rsid w:val="00AD2FA1"/>
    <w:rsid w:val="00AD385D"/>
    <w:rsid w:val="00AD47A5"/>
    <w:rsid w:val="00AD5F8B"/>
    <w:rsid w:val="00AD7597"/>
    <w:rsid w:val="00AD7B98"/>
    <w:rsid w:val="00AE3A3B"/>
    <w:rsid w:val="00AE5833"/>
    <w:rsid w:val="00AE59CD"/>
    <w:rsid w:val="00AE5CC9"/>
    <w:rsid w:val="00AE6547"/>
    <w:rsid w:val="00AE7C55"/>
    <w:rsid w:val="00AF06E2"/>
    <w:rsid w:val="00AF0B55"/>
    <w:rsid w:val="00AF199A"/>
    <w:rsid w:val="00AF26D3"/>
    <w:rsid w:val="00AF3B37"/>
    <w:rsid w:val="00AF3EB9"/>
    <w:rsid w:val="00AF4C26"/>
    <w:rsid w:val="00AF5295"/>
    <w:rsid w:val="00AF581B"/>
    <w:rsid w:val="00AF5BB3"/>
    <w:rsid w:val="00AF6629"/>
    <w:rsid w:val="00AF7105"/>
    <w:rsid w:val="00B0087D"/>
    <w:rsid w:val="00B00966"/>
    <w:rsid w:val="00B021F8"/>
    <w:rsid w:val="00B04314"/>
    <w:rsid w:val="00B048BB"/>
    <w:rsid w:val="00B04B46"/>
    <w:rsid w:val="00B06EF1"/>
    <w:rsid w:val="00B0714E"/>
    <w:rsid w:val="00B0778D"/>
    <w:rsid w:val="00B10BBA"/>
    <w:rsid w:val="00B10F08"/>
    <w:rsid w:val="00B112C0"/>
    <w:rsid w:val="00B13B69"/>
    <w:rsid w:val="00B1600F"/>
    <w:rsid w:val="00B16EE8"/>
    <w:rsid w:val="00B20A31"/>
    <w:rsid w:val="00B21CE7"/>
    <w:rsid w:val="00B21F25"/>
    <w:rsid w:val="00B24009"/>
    <w:rsid w:val="00B246C4"/>
    <w:rsid w:val="00B2586B"/>
    <w:rsid w:val="00B26230"/>
    <w:rsid w:val="00B30585"/>
    <w:rsid w:val="00B30ED2"/>
    <w:rsid w:val="00B311B0"/>
    <w:rsid w:val="00B315D4"/>
    <w:rsid w:val="00B34C4B"/>
    <w:rsid w:val="00B361B0"/>
    <w:rsid w:val="00B3742F"/>
    <w:rsid w:val="00B40416"/>
    <w:rsid w:val="00B405FF"/>
    <w:rsid w:val="00B4167C"/>
    <w:rsid w:val="00B42442"/>
    <w:rsid w:val="00B431AD"/>
    <w:rsid w:val="00B46BAF"/>
    <w:rsid w:val="00B4778A"/>
    <w:rsid w:val="00B478E6"/>
    <w:rsid w:val="00B52E2D"/>
    <w:rsid w:val="00B556D1"/>
    <w:rsid w:val="00B56902"/>
    <w:rsid w:val="00B60E3D"/>
    <w:rsid w:val="00B617D5"/>
    <w:rsid w:val="00B62A06"/>
    <w:rsid w:val="00B630CF"/>
    <w:rsid w:val="00B66198"/>
    <w:rsid w:val="00B67381"/>
    <w:rsid w:val="00B674B4"/>
    <w:rsid w:val="00B713C8"/>
    <w:rsid w:val="00B71592"/>
    <w:rsid w:val="00B72D02"/>
    <w:rsid w:val="00B7316E"/>
    <w:rsid w:val="00B749FB"/>
    <w:rsid w:val="00B76208"/>
    <w:rsid w:val="00B77550"/>
    <w:rsid w:val="00B80E58"/>
    <w:rsid w:val="00B81FDA"/>
    <w:rsid w:val="00B82E4E"/>
    <w:rsid w:val="00B84094"/>
    <w:rsid w:val="00B8410C"/>
    <w:rsid w:val="00B8413E"/>
    <w:rsid w:val="00B84A7C"/>
    <w:rsid w:val="00B903C3"/>
    <w:rsid w:val="00B90871"/>
    <w:rsid w:val="00B93676"/>
    <w:rsid w:val="00B93B4E"/>
    <w:rsid w:val="00B94FDF"/>
    <w:rsid w:val="00B95019"/>
    <w:rsid w:val="00BA0B41"/>
    <w:rsid w:val="00BA10F3"/>
    <w:rsid w:val="00BA24BA"/>
    <w:rsid w:val="00BA3B1C"/>
    <w:rsid w:val="00BA427A"/>
    <w:rsid w:val="00BA5AA3"/>
    <w:rsid w:val="00BA60CC"/>
    <w:rsid w:val="00BA6216"/>
    <w:rsid w:val="00BB1C36"/>
    <w:rsid w:val="00BB2D85"/>
    <w:rsid w:val="00BB3331"/>
    <w:rsid w:val="00BB470F"/>
    <w:rsid w:val="00BB4C1D"/>
    <w:rsid w:val="00BB54AF"/>
    <w:rsid w:val="00BB7AA6"/>
    <w:rsid w:val="00BC1D83"/>
    <w:rsid w:val="00BC2216"/>
    <w:rsid w:val="00BC27AB"/>
    <w:rsid w:val="00BC3B78"/>
    <w:rsid w:val="00BC4350"/>
    <w:rsid w:val="00BC4463"/>
    <w:rsid w:val="00BD13B5"/>
    <w:rsid w:val="00BD1745"/>
    <w:rsid w:val="00BD1F58"/>
    <w:rsid w:val="00BD3569"/>
    <w:rsid w:val="00BD3DFF"/>
    <w:rsid w:val="00BD67D9"/>
    <w:rsid w:val="00BD756A"/>
    <w:rsid w:val="00BD7596"/>
    <w:rsid w:val="00BE0F23"/>
    <w:rsid w:val="00BE0F95"/>
    <w:rsid w:val="00BE193F"/>
    <w:rsid w:val="00BE19A3"/>
    <w:rsid w:val="00BE31FF"/>
    <w:rsid w:val="00BE3E87"/>
    <w:rsid w:val="00BE4B58"/>
    <w:rsid w:val="00BE4EB6"/>
    <w:rsid w:val="00BE50CB"/>
    <w:rsid w:val="00BE5387"/>
    <w:rsid w:val="00BE53B6"/>
    <w:rsid w:val="00BE7A52"/>
    <w:rsid w:val="00BE7F4C"/>
    <w:rsid w:val="00BF19EE"/>
    <w:rsid w:val="00BF2489"/>
    <w:rsid w:val="00BF3753"/>
    <w:rsid w:val="00BF6391"/>
    <w:rsid w:val="00BF64B5"/>
    <w:rsid w:val="00BF67F2"/>
    <w:rsid w:val="00BF7EE6"/>
    <w:rsid w:val="00C022ED"/>
    <w:rsid w:val="00C027BD"/>
    <w:rsid w:val="00C02859"/>
    <w:rsid w:val="00C037BF"/>
    <w:rsid w:val="00C063E9"/>
    <w:rsid w:val="00C06C9E"/>
    <w:rsid w:val="00C06CCE"/>
    <w:rsid w:val="00C06F42"/>
    <w:rsid w:val="00C07152"/>
    <w:rsid w:val="00C07AE0"/>
    <w:rsid w:val="00C07CE7"/>
    <w:rsid w:val="00C1139A"/>
    <w:rsid w:val="00C12304"/>
    <w:rsid w:val="00C135AA"/>
    <w:rsid w:val="00C22F5D"/>
    <w:rsid w:val="00C232AC"/>
    <w:rsid w:val="00C24127"/>
    <w:rsid w:val="00C249A8"/>
    <w:rsid w:val="00C25650"/>
    <w:rsid w:val="00C262EF"/>
    <w:rsid w:val="00C3064D"/>
    <w:rsid w:val="00C32538"/>
    <w:rsid w:val="00C40D8C"/>
    <w:rsid w:val="00C4166C"/>
    <w:rsid w:val="00C41686"/>
    <w:rsid w:val="00C420A0"/>
    <w:rsid w:val="00C4278F"/>
    <w:rsid w:val="00C44D76"/>
    <w:rsid w:val="00C453C1"/>
    <w:rsid w:val="00C453F0"/>
    <w:rsid w:val="00C4693F"/>
    <w:rsid w:val="00C46AE4"/>
    <w:rsid w:val="00C47214"/>
    <w:rsid w:val="00C4793D"/>
    <w:rsid w:val="00C500D6"/>
    <w:rsid w:val="00C506DF"/>
    <w:rsid w:val="00C51203"/>
    <w:rsid w:val="00C54032"/>
    <w:rsid w:val="00C5561F"/>
    <w:rsid w:val="00C55973"/>
    <w:rsid w:val="00C57040"/>
    <w:rsid w:val="00C62E6A"/>
    <w:rsid w:val="00C6502F"/>
    <w:rsid w:val="00C651F4"/>
    <w:rsid w:val="00C6520D"/>
    <w:rsid w:val="00C655CA"/>
    <w:rsid w:val="00C655DC"/>
    <w:rsid w:val="00C664BE"/>
    <w:rsid w:val="00C6676F"/>
    <w:rsid w:val="00C707C7"/>
    <w:rsid w:val="00C71A47"/>
    <w:rsid w:val="00C725CE"/>
    <w:rsid w:val="00C74BE3"/>
    <w:rsid w:val="00C762BA"/>
    <w:rsid w:val="00C762D0"/>
    <w:rsid w:val="00C7632D"/>
    <w:rsid w:val="00C76DE2"/>
    <w:rsid w:val="00C806C5"/>
    <w:rsid w:val="00C807D2"/>
    <w:rsid w:val="00C80D23"/>
    <w:rsid w:val="00C82747"/>
    <w:rsid w:val="00C851A1"/>
    <w:rsid w:val="00C85294"/>
    <w:rsid w:val="00C8559C"/>
    <w:rsid w:val="00C85F7E"/>
    <w:rsid w:val="00C87045"/>
    <w:rsid w:val="00C8749A"/>
    <w:rsid w:val="00C87588"/>
    <w:rsid w:val="00C900D1"/>
    <w:rsid w:val="00C92446"/>
    <w:rsid w:val="00C95DA7"/>
    <w:rsid w:val="00C967EB"/>
    <w:rsid w:val="00C96F53"/>
    <w:rsid w:val="00CA1024"/>
    <w:rsid w:val="00CA1531"/>
    <w:rsid w:val="00CA1F22"/>
    <w:rsid w:val="00CA202A"/>
    <w:rsid w:val="00CA2889"/>
    <w:rsid w:val="00CA2A19"/>
    <w:rsid w:val="00CA3E7B"/>
    <w:rsid w:val="00CA3EEC"/>
    <w:rsid w:val="00CA5A5B"/>
    <w:rsid w:val="00CA5E6E"/>
    <w:rsid w:val="00CA61AF"/>
    <w:rsid w:val="00CB2A16"/>
    <w:rsid w:val="00CB5613"/>
    <w:rsid w:val="00CB59A2"/>
    <w:rsid w:val="00CB5DE3"/>
    <w:rsid w:val="00CB7BC5"/>
    <w:rsid w:val="00CC157E"/>
    <w:rsid w:val="00CC1F8E"/>
    <w:rsid w:val="00CC2496"/>
    <w:rsid w:val="00CC2999"/>
    <w:rsid w:val="00CC36CF"/>
    <w:rsid w:val="00CC5266"/>
    <w:rsid w:val="00CC6E8E"/>
    <w:rsid w:val="00CD2D97"/>
    <w:rsid w:val="00CD4AA2"/>
    <w:rsid w:val="00CD68D5"/>
    <w:rsid w:val="00CD6C2A"/>
    <w:rsid w:val="00CD706D"/>
    <w:rsid w:val="00CE17B1"/>
    <w:rsid w:val="00CE2478"/>
    <w:rsid w:val="00CE3291"/>
    <w:rsid w:val="00CE597E"/>
    <w:rsid w:val="00CE65EC"/>
    <w:rsid w:val="00CE778C"/>
    <w:rsid w:val="00CF2B96"/>
    <w:rsid w:val="00CF4BA9"/>
    <w:rsid w:val="00CF5576"/>
    <w:rsid w:val="00CF68B7"/>
    <w:rsid w:val="00CF72A7"/>
    <w:rsid w:val="00D00064"/>
    <w:rsid w:val="00D00ACE"/>
    <w:rsid w:val="00D00F91"/>
    <w:rsid w:val="00D03024"/>
    <w:rsid w:val="00D031CF"/>
    <w:rsid w:val="00D03C0E"/>
    <w:rsid w:val="00D0693A"/>
    <w:rsid w:val="00D06A9C"/>
    <w:rsid w:val="00D11202"/>
    <w:rsid w:val="00D1132E"/>
    <w:rsid w:val="00D120D7"/>
    <w:rsid w:val="00D12A6D"/>
    <w:rsid w:val="00D12D3A"/>
    <w:rsid w:val="00D13304"/>
    <w:rsid w:val="00D13B7F"/>
    <w:rsid w:val="00D14A9D"/>
    <w:rsid w:val="00D15622"/>
    <w:rsid w:val="00D15C33"/>
    <w:rsid w:val="00D15FA4"/>
    <w:rsid w:val="00D1776B"/>
    <w:rsid w:val="00D26004"/>
    <w:rsid w:val="00D26934"/>
    <w:rsid w:val="00D30823"/>
    <w:rsid w:val="00D315F3"/>
    <w:rsid w:val="00D319C8"/>
    <w:rsid w:val="00D31F0A"/>
    <w:rsid w:val="00D31F58"/>
    <w:rsid w:val="00D32668"/>
    <w:rsid w:val="00D328F2"/>
    <w:rsid w:val="00D357CA"/>
    <w:rsid w:val="00D35DB4"/>
    <w:rsid w:val="00D42FAC"/>
    <w:rsid w:val="00D43362"/>
    <w:rsid w:val="00D45A1A"/>
    <w:rsid w:val="00D45DBB"/>
    <w:rsid w:val="00D46716"/>
    <w:rsid w:val="00D4751A"/>
    <w:rsid w:val="00D47904"/>
    <w:rsid w:val="00D51F73"/>
    <w:rsid w:val="00D548A4"/>
    <w:rsid w:val="00D57713"/>
    <w:rsid w:val="00D57F76"/>
    <w:rsid w:val="00D60C3F"/>
    <w:rsid w:val="00D61489"/>
    <w:rsid w:val="00D628FB"/>
    <w:rsid w:val="00D65068"/>
    <w:rsid w:val="00D65BD0"/>
    <w:rsid w:val="00D65F72"/>
    <w:rsid w:val="00D66492"/>
    <w:rsid w:val="00D7113D"/>
    <w:rsid w:val="00D71A0B"/>
    <w:rsid w:val="00D7369E"/>
    <w:rsid w:val="00D740F7"/>
    <w:rsid w:val="00D7646F"/>
    <w:rsid w:val="00D807B9"/>
    <w:rsid w:val="00D820E2"/>
    <w:rsid w:val="00D82B55"/>
    <w:rsid w:val="00D830DD"/>
    <w:rsid w:val="00D83390"/>
    <w:rsid w:val="00D85767"/>
    <w:rsid w:val="00D85FB4"/>
    <w:rsid w:val="00D861B7"/>
    <w:rsid w:val="00D86FD9"/>
    <w:rsid w:val="00D87D00"/>
    <w:rsid w:val="00D90964"/>
    <w:rsid w:val="00D927D9"/>
    <w:rsid w:val="00D94884"/>
    <w:rsid w:val="00D9630A"/>
    <w:rsid w:val="00D9632C"/>
    <w:rsid w:val="00D96D91"/>
    <w:rsid w:val="00DA031B"/>
    <w:rsid w:val="00DA1371"/>
    <w:rsid w:val="00DA3BED"/>
    <w:rsid w:val="00DA7F41"/>
    <w:rsid w:val="00DB0377"/>
    <w:rsid w:val="00DB2365"/>
    <w:rsid w:val="00DB2851"/>
    <w:rsid w:val="00DB33C0"/>
    <w:rsid w:val="00DB3E50"/>
    <w:rsid w:val="00DB3FB9"/>
    <w:rsid w:val="00DB5BD0"/>
    <w:rsid w:val="00DB5CEC"/>
    <w:rsid w:val="00DB6680"/>
    <w:rsid w:val="00DB6E10"/>
    <w:rsid w:val="00DC0987"/>
    <w:rsid w:val="00DC5967"/>
    <w:rsid w:val="00DD0B69"/>
    <w:rsid w:val="00DD0CD3"/>
    <w:rsid w:val="00DD1415"/>
    <w:rsid w:val="00DD26BA"/>
    <w:rsid w:val="00DD2E18"/>
    <w:rsid w:val="00DD4174"/>
    <w:rsid w:val="00DD60B8"/>
    <w:rsid w:val="00DD654F"/>
    <w:rsid w:val="00DD6C00"/>
    <w:rsid w:val="00DD753C"/>
    <w:rsid w:val="00DE0B7E"/>
    <w:rsid w:val="00DE1E4E"/>
    <w:rsid w:val="00DE2579"/>
    <w:rsid w:val="00DE4951"/>
    <w:rsid w:val="00DE6382"/>
    <w:rsid w:val="00DE66DC"/>
    <w:rsid w:val="00DF01C8"/>
    <w:rsid w:val="00DF24FE"/>
    <w:rsid w:val="00DF2BDE"/>
    <w:rsid w:val="00DF3D5A"/>
    <w:rsid w:val="00DF5C7C"/>
    <w:rsid w:val="00DF696E"/>
    <w:rsid w:val="00E02613"/>
    <w:rsid w:val="00E05B22"/>
    <w:rsid w:val="00E05EC4"/>
    <w:rsid w:val="00E07AC0"/>
    <w:rsid w:val="00E10231"/>
    <w:rsid w:val="00E102A3"/>
    <w:rsid w:val="00E106DF"/>
    <w:rsid w:val="00E1153E"/>
    <w:rsid w:val="00E1194A"/>
    <w:rsid w:val="00E12359"/>
    <w:rsid w:val="00E12717"/>
    <w:rsid w:val="00E13A18"/>
    <w:rsid w:val="00E14BC2"/>
    <w:rsid w:val="00E1628D"/>
    <w:rsid w:val="00E1696F"/>
    <w:rsid w:val="00E16F78"/>
    <w:rsid w:val="00E220A8"/>
    <w:rsid w:val="00E239F5"/>
    <w:rsid w:val="00E24574"/>
    <w:rsid w:val="00E247D4"/>
    <w:rsid w:val="00E258A8"/>
    <w:rsid w:val="00E26B20"/>
    <w:rsid w:val="00E30EEF"/>
    <w:rsid w:val="00E32193"/>
    <w:rsid w:val="00E3229A"/>
    <w:rsid w:val="00E32FCD"/>
    <w:rsid w:val="00E337A2"/>
    <w:rsid w:val="00E357C1"/>
    <w:rsid w:val="00E36137"/>
    <w:rsid w:val="00E37CB7"/>
    <w:rsid w:val="00E41D71"/>
    <w:rsid w:val="00E456FB"/>
    <w:rsid w:val="00E459B0"/>
    <w:rsid w:val="00E45ED9"/>
    <w:rsid w:val="00E478B7"/>
    <w:rsid w:val="00E47C1C"/>
    <w:rsid w:val="00E47E56"/>
    <w:rsid w:val="00E51D91"/>
    <w:rsid w:val="00E536F6"/>
    <w:rsid w:val="00E53F8E"/>
    <w:rsid w:val="00E55697"/>
    <w:rsid w:val="00E576D4"/>
    <w:rsid w:val="00E57702"/>
    <w:rsid w:val="00E6040F"/>
    <w:rsid w:val="00E64E96"/>
    <w:rsid w:val="00E66451"/>
    <w:rsid w:val="00E7294F"/>
    <w:rsid w:val="00E73C2A"/>
    <w:rsid w:val="00E74408"/>
    <w:rsid w:val="00E75678"/>
    <w:rsid w:val="00E7588D"/>
    <w:rsid w:val="00E7613E"/>
    <w:rsid w:val="00E76583"/>
    <w:rsid w:val="00E80546"/>
    <w:rsid w:val="00E81231"/>
    <w:rsid w:val="00E81C0F"/>
    <w:rsid w:val="00E8252A"/>
    <w:rsid w:val="00E84E49"/>
    <w:rsid w:val="00E85598"/>
    <w:rsid w:val="00E909B5"/>
    <w:rsid w:val="00E917BD"/>
    <w:rsid w:val="00E95088"/>
    <w:rsid w:val="00E951A6"/>
    <w:rsid w:val="00E97086"/>
    <w:rsid w:val="00E97599"/>
    <w:rsid w:val="00EA0995"/>
    <w:rsid w:val="00EA0A86"/>
    <w:rsid w:val="00EA21D3"/>
    <w:rsid w:val="00EA228D"/>
    <w:rsid w:val="00EA43B7"/>
    <w:rsid w:val="00EA4C99"/>
    <w:rsid w:val="00EA4D3F"/>
    <w:rsid w:val="00EA70CC"/>
    <w:rsid w:val="00EA7CE5"/>
    <w:rsid w:val="00EB22AF"/>
    <w:rsid w:val="00EB2519"/>
    <w:rsid w:val="00EB2D4A"/>
    <w:rsid w:val="00EB2E2F"/>
    <w:rsid w:val="00EB4E73"/>
    <w:rsid w:val="00EB6B0F"/>
    <w:rsid w:val="00EC11B5"/>
    <w:rsid w:val="00EC214B"/>
    <w:rsid w:val="00EC358D"/>
    <w:rsid w:val="00EC36B6"/>
    <w:rsid w:val="00EC717B"/>
    <w:rsid w:val="00EC75CA"/>
    <w:rsid w:val="00ED18C8"/>
    <w:rsid w:val="00ED213E"/>
    <w:rsid w:val="00ED3CE5"/>
    <w:rsid w:val="00ED40BD"/>
    <w:rsid w:val="00ED450E"/>
    <w:rsid w:val="00ED76E7"/>
    <w:rsid w:val="00ED77BB"/>
    <w:rsid w:val="00EE0D43"/>
    <w:rsid w:val="00EE2239"/>
    <w:rsid w:val="00EE3D4E"/>
    <w:rsid w:val="00EE5242"/>
    <w:rsid w:val="00EE6144"/>
    <w:rsid w:val="00EE7294"/>
    <w:rsid w:val="00EE7382"/>
    <w:rsid w:val="00EE791C"/>
    <w:rsid w:val="00EF03D2"/>
    <w:rsid w:val="00EF2211"/>
    <w:rsid w:val="00EF2B3E"/>
    <w:rsid w:val="00EF3860"/>
    <w:rsid w:val="00EF388E"/>
    <w:rsid w:val="00EF44FD"/>
    <w:rsid w:val="00EF4966"/>
    <w:rsid w:val="00EF4FCC"/>
    <w:rsid w:val="00EF7816"/>
    <w:rsid w:val="00F005DA"/>
    <w:rsid w:val="00F01B19"/>
    <w:rsid w:val="00F0221B"/>
    <w:rsid w:val="00F04748"/>
    <w:rsid w:val="00F10D11"/>
    <w:rsid w:val="00F11B91"/>
    <w:rsid w:val="00F1252E"/>
    <w:rsid w:val="00F1490B"/>
    <w:rsid w:val="00F17995"/>
    <w:rsid w:val="00F2065A"/>
    <w:rsid w:val="00F211E5"/>
    <w:rsid w:val="00F21D87"/>
    <w:rsid w:val="00F220FD"/>
    <w:rsid w:val="00F2302B"/>
    <w:rsid w:val="00F25082"/>
    <w:rsid w:val="00F2543D"/>
    <w:rsid w:val="00F26BEE"/>
    <w:rsid w:val="00F27E6E"/>
    <w:rsid w:val="00F3011C"/>
    <w:rsid w:val="00F30B06"/>
    <w:rsid w:val="00F329AA"/>
    <w:rsid w:val="00F329CC"/>
    <w:rsid w:val="00F369A7"/>
    <w:rsid w:val="00F4116D"/>
    <w:rsid w:val="00F43561"/>
    <w:rsid w:val="00F448F7"/>
    <w:rsid w:val="00F44B57"/>
    <w:rsid w:val="00F45FBD"/>
    <w:rsid w:val="00F476CF"/>
    <w:rsid w:val="00F47FB3"/>
    <w:rsid w:val="00F508B0"/>
    <w:rsid w:val="00F52713"/>
    <w:rsid w:val="00F52E72"/>
    <w:rsid w:val="00F56181"/>
    <w:rsid w:val="00F56CCE"/>
    <w:rsid w:val="00F57F53"/>
    <w:rsid w:val="00F60D28"/>
    <w:rsid w:val="00F63F26"/>
    <w:rsid w:val="00F64A84"/>
    <w:rsid w:val="00F66810"/>
    <w:rsid w:val="00F7043E"/>
    <w:rsid w:val="00F7071C"/>
    <w:rsid w:val="00F73B70"/>
    <w:rsid w:val="00F75899"/>
    <w:rsid w:val="00F75F44"/>
    <w:rsid w:val="00F76AB3"/>
    <w:rsid w:val="00F76EB2"/>
    <w:rsid w:val="00F8184B"/>
    <w:rsid w:val="00F82DB6"/>
    <w:rsid w:val="00F83350"/>
    <w:rsid w:val="00F85A68"/>
    <w:rsid w:val="00F868EF"/>
    <w:rsid w:val="00F86EF0"/>
    <w:rsid w:val="00F91BC3"/>
    <w:rsid w:val="00F91FB9"/>
    <w:rsid w:val="00F92C5D"/>
    <w:rsid w:val="00F96DF7"/>
    <w:rsid w:val="00FA1C24"/>
    <w:rsid w:val="00FA1FF3"/>
    <w:rsid w:val="00FA3979"/>
    <w:rsid w:val="00FA3FE2"/>
    <w:rsid w:val="00FA6401"/>
    <w:rsid w:val="00FA68FF"/>
    <w:rsid w:val="00FB7765"/>
    <w:rsid w:val="00FC004B"/>
    <w:rsid w:val="00FC27B6"/>
    <w:rsid w:val="00FC43A0"/>
    <w:rsid w:val="00FC6C7E"/>
    <w:rsid w:val="00FD38E6"/>
    <w:rsid w:val="00FD4382"/>
    <w:rsid w:val="00FD6911"/>
    <w:rsid w:val="00FD7D65"/>
    <w:rsid w:val="00FE09DF"/>
    <w:rsid w:val="00FE2788"/>
    <w:rsid w:val="00FE3784"/>
    <w:rsid w:val="00FE5082"/>
    <w:rsid w:val="00FE6125"/>
    <w:rsid w:val="00FE6166"/>
    <w:rsid w:val="00FF4117"/>
    <w:rsid w:val="00FF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652050"/>
  <w15:chartTrackingRefBased/>
  <w15:docId w15:val="{74FC43A5-0259-4B87-9D52-092DAC6C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CE"/>
    <w:rPr>
      <w:rFonts w:ascii="Times New Roman" w:hAnsi="Times New Roman" w:cs="Times New Roman"/>
    </w:rPr>
  </w:style>
  <w:style w:type="paragraph" w:styleId="Heading1">
    <w:name w:val="heading 1"/>
    <w:basedOn w:val="Normal"/>
    <w:next w:val="Normal"/>
    <w:link w:val="Heading1Char"/>
    <w:uiPriority w:val="9"/>
    <w:qFormat/>
    <w:rsid w:val="00457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3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6E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F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FCE"/>
    <w:pPr>
      <w:numPr>
        <w:numId w:val="1"/>
      </w:numPr>
      <w:spacing w:before="120" w:after="240" w:line="240" w:lineRule="auto"/>
      <w:contextualSpacing/>
    </w:pPr>
    <w:rPr>
      <w:rFonts w:eastAsia="Cambria"/>
      <w:sz w:val="24"/>
      <w:szCs w:val="24"/>
    </w:rPr>
  </w:style>
  <w:style w:type="paragraph" w:customStyle="1" w:styleId="AuthorList">
    <w:name w:val="Author List"/>
    <w:aliases w:val="Keywords,Abstract"/>
    <w:basedOn w:val="Subtitle"/>
    <w:next w:val="Normal"/>
    <w:uiPriority w:val="1"/>
    <w:qFormat/>
    <w:rsid w:val="00457FCE"/>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HTMLPreformatted">
    <w:name w:val="HTML Preformatted"/>
    <w:basedOn w:val="Normal"/>
    <w:link w:val="HTMLPreformattedChar"/>
    <w:uiPriority w:val="99"/>
    <w:unhideWhenUsed/>
    <w:rsid w:val="0045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7FCE"/>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457FC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57FCE"/>
    <w:rPr>
      <w:rFonts w:eastAsiaTheme="minorEastAsia"/>
      <w:color w:val="5A5A5A" w:themeColor="text1" w:themeTint="A5"/>
      <w:spacing w:val="15"/>
    </w:rPr>
  </w:style>
  <w:style w:type="paragraph" w:styleId="Bibliography">
    <w:name w:val="Bibliography"/>
    <w:basedOn w:val="Normal"/>
    <w:next w:val="Normal"/>
    <w:uiPriority w:val="37"/>
    <w:unhideWhenUsed/>
    <w:rsid w:val="00457FCE"/>
  </w:style>
  <w:style w:type="paragraph" w:styleId="Title">
    <w:name w:val="Title"/>
    <w:basedOn w:val="Normal"/>
    <w:next w:val="Normal"/>
    <w:link w:val="TitleChar"/>
    <w:qFormat/>
    <w:rsid w:val="00457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7F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7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57FCE"/>
    <w:pPr>
      <w:spacing w:after="200" w:line="240" w:lineRule="auto"/>
    </w:pPr>
    <w:rPr>
      <w:i/>
      <w:iCs/>
      <w:color w:val="44546A" w:themeColor="text2"/>
      <w:sz w:val="18"/>
      <w:szCs w:val="18"/>
    </w:rPr>
  </w:style>
  <w:style w:type="table" w:styleId="TableGrid">
    <w:name w:val="Table Grid"/>
    <w:basedOn w:val="TableNormal"/>
    <w:uiPriority w:val="39"/>
    <w:rsid w:val="00457FCE"/>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5C10"/>
    <w:rPr>
      <w:sz w:val="16"/>
      <w:szCs w:val="16"/>
    </w:rPr>
  </w:style>
  <w:style w:type="paragraph" w:styleId="CommentText">
    <w:name w:val="annotation text"/>
    <w:basedOn w:val="Normal"/>
    <w:link w:val="CommentTextChar"/>
    <w:uiPriority w:val="99"/>
    <w:unhideWhenUsed/>
    <w:rsid w:val="00A45C10"/>
    <w:pPr>
      <w:spacing w:line="240" w:lineRule="auto"/>
    </w:pPr>
    <w:rPr>
      <w:sz w:val="20"/>
      <w:szCs w:val="20"/>
    </w:rPr>
  </w:style>
  <w:style w:type="character" w:customStyle="1" w:styleId="CommentTextChar">
    <w:name w:val="Comment Text Char"/>
    <w:basedOn w:val="DefaultParagraphFont"/>
    <w:link w:val="CommentText"/>
    <w:uiPriority w:val="99"/>
    <w:rsid w:val="00A45C10"/>
    <w:rPr>
      <w:rFonts w:ascii="Times New Roman" w:hAnsi="Times New Roman" w:cs="Times New Roman"/>
      <w:sz w:val="20"/>
      <w:szCs w:val="20"/>
    </w:rPr>
  </w:style>
  <w:style w:type="paragraph" w:styleId="Revision">
    <w:name w:val="Revision"/>
    <w:hidden/>
    <w:uiPriority w:val="99"/>
    <w:semiHidden/>
    <w:rsid w:val="00A45C10"/>
    <w:pPr>
      <w:spacing w:after="0" w:line="240" w:lineRule="auto"/>
    </w:pPr>
    <w:rPr>
      <w:rFonts w:ascii="Times New Roman" w:hAnsi="Times New Roman" w:cs="Times New Roman"/>
    </w:rPr>
  </w:style>
  <w:style w:type="paragraph" w:styleId="BodyText">
    <w:name w:val="Body Text"/>
    <w:basedOn w:val="Normal"/>
    <w:link w:val="BodyTextChar"/>
    <w:qFormat/>
    <w:rsid w:val="00A45C10"/>
    <w:pPr>
      <w:spacing w:before="180" w:after="180" w:line="240" w:lineRule="auto"/>
    </w:pPr>
    <w:rPr>
      <w:rFonts w:asciiTheme="minorHAnsi" w:hAnsiTheme="minorHAnsi" w:cstheme="minorBidi"/>
      <w:sz w:val="24"/>
      <w:szCs w:val="24"/>
    </w:rPr>
  </w:style>
  <w:style w:type="character" w:customStyle="1" w:styleId="BodyTextChar">
    <w:name w:val="Body Text Char"/>
    <w:basedOn w:val="DefaultParagraphFont"/>
    <w:link w:val="BodyText"/>
    <w:rsid w:val="00A45C10"/>
    <w:rPr>
      <w:sz w:val="24"/>
      <w:szCs w:val="24"/>
    </w:rPr>
  </w:style>
  <w:style w:type="paragraph" w:customStyle="1" w:styleId="FirstParagraph">
    <w:name w:val="First Paragraph"/>
    <w:basedOn w:val="BodyText"/>
    <w:next w:val="BodyText"/>
    <w:qFormat/>
    <w:rsid w:val="00A45C10"/>
  </w:style>
  <w:style w:type="character" w:styleId="PlaceholderText">
    <w:name w:val="Placeholder Text"/>
    <w:basedOn w:val="DefaultParagraphFont"/>
    <w:uiPriority w:val="99"/>
    <w:semiHidden/>
    <w:rsid w:val="00E02613"/>
    <w:rPr>
      <w:color w:val="808080"/>
    </w:rPr>
  </w:style>
  <w:style w:type="paragraph" w:styleId="CommentSubject">
    <w:name w:val="annotation subject"/>
    <w:basedOn w:val="CommentText"/>
    <w:next w:val="CommentText"/>
    <w:link w:val="CommentSubjectChar"/>
    <w:uiPriority w:val="99"/>
    <w:semiHidden/>
    <w:unhideWhenUsed/>
    <w:rsid w:val="004F1EEE"/>
    <w:rPr>
      <w:b/>
      <w:bCs/>
    </w:rPr>
  </w:style>
  <w:style w:type="character" w:customStyle="1" w:styleId="CommentSubjectChar">
    <w:name w:val="Comment Subject Char"/>
    <w:basedOn w:val="CommentTextChar"/>
    <w:link w:val="CommentSubject"/>
    <w:uiPriority w:val="99"/>
    <w:semiHidden/>
    <w:rsid w:val="004F1EE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F1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EEE"/>
    <w:rPr>
      <w:rFonts w:ascii="Segoe UI" w:hAnsi="Segoe UI" w:cs="Segoe UI"/>
      <w:sz w:val="18"/>
      <w:szCs w:val="18"/>
    </w:rPr>
  </w:style>
  <w:style w:type="character" w:customStyle="1" w:styleId="cf01">
    <w:name w:val="cf01"/>
    <w:basedOn w:val="DefaultParagraphFont"/>
    <w:rsid w:val="008066AC"/>
    <w:rPr>
      <w:rFonts w:ascii="Segoe UI" w:hAnsi="Segoe UI" w:cs="Segoe UI" w:hint="default"/>
      <w:sz w:val="18"/>
      <w:szCs w:val="18"/>
    </w:rPr>
  </w:style>
  <w:style w:type="character" w:styleId="Hyperlink">
    <w:name w:val="Hyperlink"/>
    <w:basedOn w:val="DefaultParagraphFont"/>
    <w:uiPriority w:val="99"/>
    <w:unhideWhenUsed/>
    <w:rsid w:val="00E456FB"/>
    <w:rPr>
      <w:color w:val="0563C1" w:themeColor="hyperlink"/>
      <w:u w:val="single"/>
    </w:rPr>
  </w:style>
  <w:style w:type="character" w:customStyle="1" w:styleId="UnresolvedMention1">
    <w:name w:val="Unresolved Mention1"/>
    <w:basedOn w:val="DefaultParagraphFont"/>
    <w:uiPriority w:val="99"/>
    <w:semiHidden/>
    <w:unhideWhenUsed/>
    <w:rsid w:val="00E456FB"/>
    <w:rPr>
      <w:color w:val="605E5C"/>
      <w:shd w:val="clear" w:color="auto" w:fill="E1DFDD"/>
    </w:rPr>
  </w:style>
  <w:style w:type="character" w:styleId="FollowedHyperlink">
    <w:name w:val="FollowedHyperlink"/>
    <w:basedOn w:val="DefaultParagraphFont"/>
    <w:uiPriority w:val="99"/>
    <w:semiHidden/>
    <w:unhideWhenUsed/>
    <w:rsid w:val="00285180"/>
    <w:rPr>
      <w:color w:val="954F72" w:themeColor="followedHyperlink"/>
      <w:u w:val="single"/>
    </w:rPr>
  </w:style>
  <w:style w:type="paragraph" w:styleId="NormalWeb">
    <w:name w:val="Normal (Web)"/>
    <w:basedOn w:val="Normal"/>
    <w:uiPriority w:val="99"/>
    <w:unhideWhenUsed/>
    <w:rsid w:val="006C485F"/>
    <w:pPr>
      <w:spacing w:before="100" w:beforeAutospacing="1" w:after="100" w:afterAutospacing="1" w:line="240" w:lineRule="auto"/>
    </w:pPr>
    <w:rPr>
      <w:rFonts w:eastAsia="Times New Roman"/>
      <w:sz w:val="24"/>
      <w:szCs w:val="24"/>
    </w:rPr>
  </w:style>
  <w:style w:type="character" w:customStyle="1" w:styleId="katex-mathml">
    <w:name w:val="katex-mathml"/>
    <w:basedOn w:val="DefaultParagraphFont"/>
    <w:rsid w:val="00473C8A"/>
  </w:style>
  <w:style w:type="character" w:customStyle="1" w:styleId="Heading4Char">
    <w:name w:val="Heading 4 Char"/>
    <w:basedOn w:val="DefaultParagraphFont"/>
    <w:link w:val="Heading4"/>
    <w:uiPriority w:val="9"/>
    <w:semiHidden/>
    <w:rsid w:val="00F86EF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B3401"/>
    <w:rPr>
      <w:rFonts w:asciiTheme="majorHAnsi" w:eastAsiaTheme="majorEastAsia" w:hAnsiTheme="majorHAnsi" w:cstheme="majorBidi"/>
      <w:color w:val="1F3763" w:themeColor="accent1" w:themeShade="7F"/>
      <w:sz w:val="24"/>
      <w:szCs w:val="24"/>
    </w:rPr>
  </w:style>
  <w:style w:type="paragraph" w:styleId="Date">
    <w:name w:val="Date"/>
    <w:basedOn w:val="Normal"/>
    <w:next w:val="Normal"/>
    <w:link w:val="DateChar"/>
    <w:uiPriority w:val="99"/>
    <w:semiHidden/>
    <w:unhideWhenUsed/>
    <w:rsid w:val="009468D3"/>
  </w:style>
  <w:style w:type="character" w:customStyle="1" w:styleId="DateChar">
    <w:name w:val="Date Char"/>
    <w:basedOn w:val="DefaultParagraphFont"/>
    <w:link w:val="Date"/>
    <w:uiPriority w:val="99"/>
    <w:semiHidden/>
    <w:rsid w:val="009468D3"/>
    <w:rPr>
      <w:rFonts w:ascii="Times New Roman" w:hAnsi="Times New Roman" w:cs="Times New Roman"/>
    </w:rPr>
  </w:style>
  <w:style w:type="paragraph" w:styleId="FootnoteText">
    <w:name w:val="footnote text"/>
    <w:basedOn w:val="Normal"/>
    <w:link w:val="FootnoteTextChar"/>
    <w:uiPriority w:val="99"/>
    <w:semiHidden/>
    <w:unhideWhenUsed/>
    <w:rsid w:val="00BC1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D8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BC1D83"/>
    <w:rPr>
      <w:vertAlign w:val="superscript"/>
    </w:rPr>
  </w:style>
  <w:style w:type="paragraph" w:styleId="EndnoteText">
    <w:name w:val="endnote text"/>
    <w:basedOn w:val="Normal"/>
    <w:link w:val="EndnoteTextChar"/>
    <w:uiPriority w:val="99"/>
    <w:semiHidden/>
    <w:unhideWhenUsed/>
    <w:rsid w:val="004646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4668"/>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64668"/>
    <w:rPr>
      <w:vertAlign w:val="superscript"/>
    </w:rPr>
  </w:style>
  <w:style w:type="paragraph" w:customStyle="1" w:styleId="EndNoteBibliographyTitle">
    <w:name w:val="EndNote Bibliography Title"/>
    <w:basedOn w:val="Normal"/>
    <w:link w:val="EndNoteBibliographyTitleChar"/>
    <w:rsid w:val="00C453F0"/>
    <w:pPr>
      <w:spacing w:after="0"/>
      <w:jc w:val="center"/>
    </w:pPr>
    <w:rPr>
      <w:noProof/>
    </w:rPr>
  </w:style>
  <w:style w:type="character" w:customStyle="1" w:styleId="EndNoteBibliographyTitleChar">
    <w:name w:val="EndNote Bibliography Title Char"/>
    <w:basedOn w:val="DefaultParagraphFont"/>
    <w:link w:val="EndNoteBibliographyTitle"/>
    <w:rsid w:val="00C453F0"/>
    <w:rPr>
      <w:rFonts w:ascii="Times New Roman" w:hAnsi="Times New Roman" w:cs="Times New Roman"/>
      <w:noProof/>
    </w:rPr>
  </w:style>
  <w:style w:type="paragraph" w:customStyle="1" w:styleId="EndNoteBibliography">
    <w:name w:val="EndNote Bibliography"/>
    <w:basedOn w:val="Normal"/>
    <w:link w:val="EndNoteBibliographyChar"/>
    <w:rsid w:val="00C453F0"/>
    <w:pPr>
      <w:spacing w:line="240" w:lineRule="auto"/>
      <w:jc w:val="both"/>
    </w:pPr>
    <w:rPr>
      <w:noProof/>
    </w:rPr>
  </w:style>
  <w:style w:type="character" w:customStyle="1" w:styleId="EndNoteBibliographyChar">
    <w:name w:val="EndNote Bibliography Char"/>
    <w:basedOn w:val="DefaultParagraphFont"/>
    <w:link w:val="EndNoteBibliography"/>
    <w:rsid w:val="00C453F0"/>
    <w:rPr>
      <w:rFonts w:ascii="Times New Roman" w:hAnsi="Times New Roman" w:cs="Times New Roman"/>
      <w:noProof/>
    </w:rPr>
  </w:style>
  <w:style w:type="character" w:customStyle="1" w:styleId="UnresolvedMention2">
    <w:name w:val="Unresolved Mention2"/>
    <w:basedOn w:val="DefaultParagraphFont"/>
    <w:uiPriority w:val="99"/>
    <w:semiHidden/>
    <w:unhideWhenUsed/>
    <w:rsid w:val="00C51203"/>
    <w:rPr>
      <w:color w:val="605E5C"/>
      <w:shd w:val="clear" w:color="auto" w:fill="E1DFDD"/>
    </w:rPr>
  </w:style>
  <w:style w:type="table" w:styleId="PlainTable3">
    <w:name w:val="Plain Table 3"/>
    <w:basedOn w:val="TableNormal"/>
    <w:uiPriority w:val="43"/>
    <w:rsid w:val="00700F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DefaultParagraphFont"/>
    <w:uiPriority w:val="99"/>
    <w:semiHidden/>
    <w:unhideWhenUsed/>
    <w:rsid w:val="00E1696F"/>
    <w:rPr>
      <w:color w:val="605E5C"/>
      <w:shd w:val="clear" w:color="auto" w:fill="E1DFDD"/>
    </w:rPr>
  </w:style>
  <w:style w:type="paragraph" w:styleId="Header">
    <w:name w:val="header"/>
    <w:basedOn w:val="Normal"/>
    <w:link w:val="HeaderChar"/>
    <w:uiPriority w:val="99"/>
    <w:unhideWhenUsed/>
    <w:rsid w:val="0071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508"/>
    <w:rPr>
      <w:rFonts w:ascii="Times New Roman" w:hAnsi="Times New Roman" w:cs="Times New Roman"/>
    </w:rPr>
  </w:style>
  <w:style w:type="paragraph" w:styleId="Footer">
    <w:name w:val="footer"/>
    <w:basedOn w:val="Normal"/>
    <w:link w:val="FooterChar"/>
    <w:uiPriority w:val="99"/>
    <w:unhideWhenUsed/>
    <w:rsid w:val="0071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5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08">
      <w:bodyDiv w:val="1"/>
      <w:marLeft w:val="0"/>
      <w:marRight w:val="0"/>
      <w:marTop w:val="0"/>
      <w:marBottom w:val="0"/>
      <w:divBdr>
        <w:top w:val="none" w:sz="0" w:space="0" w:color="auto"/>
        <w:left w:val="none" w:sz="0" w:space="0" w:color="auto"/>
        <w:bottom w:val="none" w:sz="0" w:space="0" w:color="auto"/>
        <w:right w:val="none" w:sz="0" w:space="0" w:color="auto"/>
      </w:divBdr>
    </w:div>
    <w:div w:id="1127235">
      <w:bodyDiv w:val="1"/>
      <w:marLeft w:val="0"/>
      <w:marRight w:val="0"/>
      <w:marTop w:val="0"/>
      <w:marBottom w:val="0"/>
      <w:divBdr>
        <w:top w:val="none" w:sz="0" w:space="0" w:color="auto"/>
        <w:left w:val="none" w:sz="0" w:space="0" w:color="auto"/>
        <w:bottom w:val="none" w:sz="0" w:space="0" w:color="auto"/>
        <w:right w:val="none" w:sz="0" w:space="0" w:color="auto"/>
      </w:divBdr>
    </w:div>
    <w:div w:id="4091765">
      <w:bodyDiv w:val="1"/>
      <w:marLeft w:val="0"/>
      <w:marRight w:val="0"/>
      <w:marTop w:val="0"/>
      <w:marBottom w:val="0"/>
      <w:divBdr>
        <w:top w:val="none" w:sz="0" w:space="0" w:color="auto"/>
        <w:left w:val="none" w:sz="0" w:space="0" w:color="auto"/>
        <w:bottom w:val="none" w:sz="0" w:space="0" w:color="auto"/>
        <w:right w:val="none" w:sz="0" w:space="0" w:color="auto"/>
      </w:divBdr>
    </w:div>
    <w:div w:id="4285009">
      <w:bodyDiv w:val="1"/>
      <w:marLeft w:val="0"/>
      <w:marRight w:val="0"/>
      <w:marTop w:val="0"/>
      <w:marBottom w:val="0"/>
      <w:divBdr>
        <w:top w:val="none" w:sz="0" w:space="0" w:color="auto"/>
        <w:left w:val="none" w:sz="0" w:space="0" w:color="auto"/>
        <w:bottom w:val="none" w:sz="0" w:space="0" w:color="auto"/>
        <w:right w:val="none" w:sz="0" w:space="0" w:color="auto"/>
      </w:divBdr>
    </w:div>
    <w:div w:id="5518734">
      <w:bodyDiv w:val="1"/>
      <w:marLeft w:val="0"/>
      <w:marRight w:val="0"/>
      <w:marTop w:val="0"/>
      <w:marBottom w:val="0"/>
      <w:divBdr>
        <w:top w:val="none" w:sz="0" w:space="0" w:color="auto"/>
        <w:left w:val="none" w:sz="0" w:space="0" w:color="auto"/>
        <w:bottom w:val="none" w:sz="0" w:space="0" w:color="auto"/>
        <w:right w:val="none" w:sz="0" w:space="0" w:color="auto"/>
      </w:divBdr>
      <w:divsChild>
        <w:div w:id="1257208480">
          <w:marLeft w:val="0"/>
          <w:marRight w:val="0"/>
          <w:marTop w:val="0"/>
          <w:marBottom w:val="0"/>
          <w:divBdr>
            <w:top w:val="none" w:sz="0" w:space="0" w:color="auto"/>
            <w:left w:val="none" w:sz="0" w:space="0" w:color="auto"/>
            <w:bottom w:val="none" w:sz="0" w:space="0" w:color="auto"/>
            <w:right w:val="none" w:sz="0" w:space="0" w:color="auto"/>
          </w:divBdr>
        </w:div>
      </w:divsChild>
    </w:div>
    <w:div w:id="8802070">
      <w:bodyDiv w:val="1"/>
      <w:marLeft w:val="0"/>
      <w:marRight w:val="0"/>
      <w:marTop w:val="0"/>
      <w:marBottom w:val="0"/>
      <w:divBdr>
        <w:top w:val="none" w:sz="0" w:space="0" w:color="auto"/>
        <w:left w:val="none" w:sz="0" w:space="0" w:color="auto"/>
        <w:bottom w:val="none" w:sz="0" w:space="0" w:color="auto"/>
        <w:right w:val="none" w:sz="0" w:space="0" w:color="auto"/>
      </w:divBdr>
    </w:div>
    <w:div w:id="9652281">
      <w:bodyDiv w:val="1"/>
      <w:marLeft w:val="0"/>
      <w:marRight w:val="0"/>
      <w:marTop w:val="0"/>
      <w:marBottom w:val="0"/>
      <w:divBdr>
        <w:top w:val="none" w:sz="0" w:space="0" w:color="auto"/>
        <w:left w:val="none" w:sz="0" w:space="0" w:color="auto"/>
        <w:bottom w:val="none" w:sz="0" w:space="0" w:color="auto"/>
        <w:right w:val="none" w:sz="0" w:space="0" w:color="auto"/>
      </w:divBdr>
    </w:div>
    <w:div w:id="10763533">
      <w:bodyDiv w:val="1"/>
      <w:marLeft w:val="0"/>
      <w:marRight w:val="0"/>
      <w:marTop w:val="0"/>
      <w:marBottom w:val="0"/>
      <w:divBdr>
        <w:top w:val="none" w:sz="0" w:space="0" w:color="auto"/>
        <w:left w:val="none" w:sz="0" w:space="0" w:color="auto"/>
        <w:bottom w:val="none" w:sz="0" w:space="0" w:color="auto"/>
        <w:right w:val="none" w:sz="0" w:space="0" w:color="auto"/>
      </w:divBdr>
      <w:divsChild>
        <w:div w:id="641883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5447017">
              <w:marLeft w:val="0"/>
              <w:marRight w:val="0"/>
              <w:marTop w:val="0"/>
              <w:marBottom w:val="0"/>
              <w:divBdr>
                <w:top w:val="none" w:sz="0" w:space="0" w:color="auto"/>
                <w:left w:val="none" w:sz="0" w:space="0" w:color="auto"/>
                <w:bottom w:val="none" w:sz="0" w:space="0" w:color="auto"/>
                <w:right w:val="none" w:sz="0" w:space="0" w:color="auto"/>
              </w:divBdr>
              <w:divsChild>
                <w:div w:id="866941822">
                  <w:marLeft w:val="0"/>
                  <w:marRight w:val="0"/>
                  <w:marTop w:val="0"/>
                  <w:marBottom w:val="0"/>
                  <w:divBdr>
                    <w:top w:val="none" w:sz="0" w:space="0" w:color="auto"/>
                    <w:left w:val="none" w:sz="0" w:space="0" w:color="auto"/>
                    <w:bottom w:val="none" w:sz="0" w:space="0" w:color="auto"/>
                    <w:right w:val="none" w:sz="0" w:space="0" w:color="auto"/>
                  </w:divBdr>
                  <w:divsChild>
                    <w:div w:id="1039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53">
      <w:bodyDiv w:val="1"/>
      <w:marLeft w:val="0"/>
      <w:marRight w:val="0"/>
      <w:marTop w:val="0"/>
      <w:marBottom w:val="0"/>
      <w:divBdr>
        <w:top w:val="none" w:sz="0" w:space="0" w:color="auto"/>
        <w:left w:val="none" w:sz="0" w:space="0" w:color="auto"/>
        <w:bottom w:val="none" w:sz="0" w:space="0" w:color="auto"/>
        <w:right w:val="none" w:sz="0" w:space="0" w:color="auto"/>
      </w:divBdr>
      <w:divsChild>
        <w:div w:id="1744253649">
          <w:marLeft w:val="0"/>
          <w:marRight w:val="0"/>
          <w:marTop w:val="0"/>
          <w:marBottom w:val="0"/>
          <w:divBdr>
            <w:top w:val="none" w:sz="0" w:space="0" w:color="auto"/>
            <w:left w:val="none" w:sz="0" w:space="0" w:color="auto"/>
            <w:bottom w:val="none" w:sz="0" w:space="0" w:color="auto"/>
            <w:right w:val="none" w:sz="0" w:space="0" w:color="auto"/>
          </w:divBdr>
        </w:div>
      </w:divsChild>
    </w:div>
    <w:div w:id="11612400">
      <w:bodyDiv w:val="1"/>
      <w:marLeft w:val="0"/>
      <w:marRight w:val="0"/>
      <w:marTop w:val="0"/>
      <w:marBottom w:val="0"/>
      <w:divBdr>
        <w:top w:val="none" w:sz="0" w:space="0" w:color="auto"/>
        <w:left w:val="none" w:sz="0" w:space="0" w:color="auto"/>
        <w:bottom w:val="none" w:sz="0" w:space="0" w:color="auto"/>
        <w:right w:val="none" w:sz="0" w:space="0" w:color="auto"/>
      </w:divBdr>
    </w:div>
    <w:div w:id="12809923">
      <w:bodyDiv w:val="1"/>
      <w:marLeft w:val="0"/>
      <w:marRight w:val="0"/>
      <w:marTop w:val="0"/>
      <w:marBottom w:val="0"/>
      <w:divBdr>
        <w:top w:val="none" w:sz="0" w:space="0" w:color="auto"/>
        <w:left w:val="none" w:sz="0" w:space="0" w:color="auto"/>
        <w:bottom w:val="none" w:sz="0" w:space="0" w:color="auto"/>
        <w:right w:val="none" w:sz="0" w:space="0" w:color="auto"/>
      </w:divBdr>
    </w:div>
    <w:div w:id="14237121">
      <w:bodyDiv w:val="1"/>
      <w:marLeft w:val="0"/>
      <w:marRight w:val="0"/>
      <w:marTop w:val="0"/>
      <w:marBottom w:val="0"/>
      <w:divBdr>
        <w:top w:val="none" w:sz="0" w:space="0" w:color="auto"/>
        <w:left w:val="none" w:sz="0" w:space="0" w:color="auto"/>
        <w:bottom w:val="none" w:sz="0" w:space="0" w:color="auto"/>
        <w:right w:val="none" w:sz="0" w:space="0" w:color="auto"/>
      </w:divBdr>
    </w:div>
    <w:div w:id="14771102">
      <w:bodyDiv w:val="1"/>
      <w:marLeft w:val="0"/>
      <w:marRight w:val="0"/>
      <w:marTop w:val="0"/>
      <w:marBottom w:val="0"/>
      <w:divBdr>
        <w:top w:val="none" w:sz="0" w:space="0" w:color="auto"/>
        <w:left w:val="none" w:sz="0" w:space="0" w:color="auto"/>
        <w:bottom w:val="none" w:sz="0" w:space="0" w:color="auto"/>
        <w:right w:val="none" w:sz="0" w:space="0" w:color="auto"/>
      </w:divBdr>
    </w:div>
    <w:div w:id="19473414">
      <w:bodyDiv w:val="1"/>
      <w:marLeft w:val="0"/>
      <w:marRight w:val="0"/>
      <w:marTop w:val="0"/>
      <w:marBottom w:val="0"/>
      <w:divBdr>
        <w:top w:val="none" w:sz="0" w:space="0" w:color="auto"/>
        <w:left w:val="none" w:sz="0" w:space="0" w:color="auto"/>
        <w:bottom w:val="none" w:sz="0" w:space="0" w:color="auto"/>
        <w:right w:val="none" w:sz="0" w:space="0" w:color="auto"/>
      </w:divBdr>
    </w:div>
    <w:div w:id="19476419">
      <w:bodyDiv w:val="1"/>
      <w:marLeft w:val="0"/>
      <w:marRight w:val="0"/>
      <w:marTop w:val="0"/>
      <w:marBottom w:val="0"/>
      <w:divBdr>
        <w:top w:val="none" w:sz="0" w:space="0" w:color="auto"/>
        <w:left w:val="none" w:sz="0" w:space="0" w:color="auto"/>
        <w:bottom w:val="none" w:sz="0" w:space="0" w:color="auto"/>
        <w:right w:val="none" w:sz="0" w:space="0" w:color="auto"/>
      </w:divBdr>
    </w:div>
    <w:div w:id="20013120">
      <w:bodyDiv w:val="1"/>
      <w:marLeft w:val="0"/>
      <w:marRight w:val="0"/>
      <w:marTop w:val="0"/>
      <w:marBottom w:val="0"/>
      <w:divBdr>
        <w:top w:val="none" w:sz="0" w:space="0" w:color="auto"/>
        <w:left w:val="none" w:sz="0" w:space="0" w:color="auto"/>
        <w:bottom w:val="none" w:sz="0" w:space="0" w:color="auto"/>
        <w:right w:val="none" w:sz="0" w:space="0" w:color="auto"/>
      </w:divBdr>
    </w:div>
    <w:div w:id="20716590">
      <w:bodyDiv w:val="1"/>
      <w:marLeft w:val="0"/>
      <w:marRight w:val="0"/>
      <w:marTop w:val="0"/>
      <w:marBottom w:val="0"/>
      <w:divBdr>
        <w:top w:val="none" w:sz="0" w:space="0" w:color="auto"/>
        <w:left w:val="none" w:sz="0" w:space="0" w:color="auto"/>
        <w:bottom w:val="none" w:sz="0" w:space="0" w:color="auto"/>
        <w:right w:val="none" w:sz="0" w:space="0" w:color="auto"/>
      </w:divBdr>
    </w:div>
    <w:div w:id="20742104">
      <w:bodyDiv w:val="1"/>
      <w:marLeft w:val="0"/>
      <w:marRight w:val="0"/>
      <w:marTop w:val="0"/>
      <w:marBottom w:val="0"/>
      <w:divBdr>
        <w:top w:val="none" w:sz="0" w:space="0" w:color="auto"/>
        <w:left w:val="none" w:sz="0" w:space="0" w:color="auto"/>
        <w:bottom w:val="none" w:sz="0" w:space="0" w:color="auto"/>
        <w:right w:val="none" w:sz="0" w:space="0" w:color="auto"/>
      </w:divBdr>
    </w:div>
    <w:div w:id="25369316">
      <w:bodyDiv w:val="1"/>
      <w:marLeft w:val="0"/>
      <w:marRight w:val="0"/>
      <w:marTop w:val="0"/>
      <w:marBottom w:val="0"/>
      <w:divBdr>
        <w:top w:val="none" w:sz="0" w:space="0" w:color="auto"/>
        <w:left w:val="none" w:sz="0" w:space="0" w:color="auto"/>
        <w:bottom w:val="none" w:sz="0" w:space="0" w:color="auto"/>
        <w:right w:val="none" w:sz="0" w:space="0" w:color="auto"/>
      </w:divBdr>
    </w:div>
    <w:div w:id="30497669">
      <w:bodyDiv w:val="1"/>
      <w:marLeft w:val="0"/>
      <w:marRight w:val="0"/>
      <w:marTop w:val="0"/>
      <w:marBottom w:val="0"/>
      <w:divBdr>
        <w:top w:val="none" w:sz="0" w:space="0" w:color="auto"/>
        <w:left w:val="none" w:sz="0" w:space="0" w:color="auto"/>
        <w:bottom w:val="none" w:sz="0" w:space="0" w:color="auto"/>
        <w:right w:val="none" w:sz="0" w:space="0" w:color="auto"/>
      </w:divBdr>
    </w:div>
    <w:div w:id="30544367">
      <w:bodyDiv w:val="1"/>
      <w:marLeft w:val="0"/>
      <w:marRight w:val="0"/>
      <w:marTop w:val="0"/>
      <w:marBottom w:val="0"/>
      <w:divBdr>
        <w:top w:val="none" w:sz="0" w:space="0" w:color="auto"/>
        <w:left w:val="none" w:sz="0" w:space="0" w:color="auto"/>
        <w:bottom w:val="none" w:sz="0" w:space="0" w:color="auto"/>
        <w:right w:val="none" w:sz="0" w:space="0" w:color="auto"/>
      </w:divBdr>
    </w:div>
    <w:div w:id="30570984">
      <w:bodyDiv w:val="1"/>
      <w:marLeft w:val="0"/>
      <w:marRight w:val="0"/>
      <w:marTop w:val="0"/>
      <w:marBottom w:val="0"/>
      <w:divBdr>
        <w:top w:val="none" w:sz="0" w:space="0" w:color="auto"/>
        <w:left w:val="none" w:sz="0" w:space="0" w:color="auto"/>
        <w:bottom w:val="none" w:sz="0" w:space="0" w:color="auto"/>
        <w:right w:val="none" w:sz="0" w:space="0" w:color="auto"/>
      </w:divBdr>
    </w:div>
    <w:div w:id="30737865">
      <w:bodyDiv w:val="1"/>
      <w:marLeft w:val="0"/>
      <w:marRight w:val="0"/>
      <w:marTop w:val="0"/>
      <w:marBottom w:val="0"/>
      <w:divBdr>
        <w:top w:val="none" w:sz="0" w:space="0" w:color="auto"/>
        <w:left w:val="none" w:sz="0" w:space="0" w:color="auto"/>
        <w:bottom w:val="none" w:sz="0" w:space="0" w:color="auto"/>
        <w:right w:val="none" w:sz="0" w:space="0" w:color="auto"/>
      </w:divBdr>
    </w:div>
    <w:div w:id="33501573">
      <w:bodyDiv w:val="1"/>
      <w:marLeft w:val="0"/>
      <w:marRight w:val="0"/>
      <w:marTop w:val="0"/>
      <w:marBottom w:val="0"/>
      <w:divBdr>
        <w:top w:val="none" w:sz="0" w:space="0" w:color="auto"/>
        <w:left w:val="none" w:sz="0" w:space="0" w:color="auto"/>
        <w:bottom w:val="none" w:sz="0" w:space="0" w:color="auto"/>
        <w:right w:val="none" w:sz="0" w:space="0" w:color="auto"/>
      </w:divBdr>
    </w:div>
    <w:div w:id="35008480">
      <w:bodyDiv w:val="1"/>
      <w:marLeft w:val="0"/>
      <w:marRight w:val="0"/>
      <w:marTop w:val="0"/>
      <w:marBottom w:val="0"/>
      <w:divBdr>
        <w:top w:val="none" w:sz="0" w:space="0" w:color="auto"/>
        <w:left w:val="none" w:sz="0" w:space="0" w:color="auto"/>
        <w:bottom w:val="none" w:sz="0" w:space="0" w:color="auto"/>
        <w:right w:val="none" w:sz="0" w:space="0" w:color="auto"/>
      </w:divBdr>
    </w:div>
    <w:div w:id="37819293">
      <w:bodyDiv w:val="1"/>
      <w:marLeft w:val="0"/>
      <w:marRight w:val="0"/>
      <w:marTop w:val="0"/>
      <w:marBottom w:val="0"/>
      <w:divBdr>
        <w:top w:val="none" w:sz="0" w:space="0" w:color="auto"/>
        <w:left w:val="none" w:sz="0" w:space="0" w:color="auto"/>
        <w:bottom w:val="none" w:sz="0" w:space="0" w:color="auto"/>
        <w:right w:val="none" w:sz="0" w:space="0" w:color="auto"/>
      </w:divBdr>
    </w:div>
    <w:div w:id="39211707">
      <w:bodyDiv w:val="1"/>
      <w:marLeft w:val="0"/>
      <w:marRight w:val="0"/>
      <w:marTop w:val="0"/>
      <w:marBottom w:val="0"/>
      <w:divBdr>
        <w:top w:val="none" w:sz="0" w:space="0" w:color="auto"/>
        <w:left w:val="none" w:sz="0" w:space="0" w:color="auto"/>
        <w:bottom w:val="none" w:sz="0" w:space="0" w:color="auto"/>
        <w:right w:val="none" w:sz="0" w:space="0" w:color="auto"/>
      </w:divBdr>
    </w:div>
    <w:div w:id="41254050">
      <w:bodyDiv w:val="1"/>
      <w:marLeft w:val="0"/>
      <w:marRight w:val="0"/>
      <w:marTop w:val="0"/>
      <w:marBottom w:val="0"/>
      <w:divBdr>
        <w:top w:val="none" w:sz="0" w:space="0" w:color="auto"/>
        <w:left w:val="none" w:sz="0" w:space="0" w:color="auto"/>
        <w:bottom w:val="none" w:sz="0" w:space="0" w:color="auto"/>
        <w:right w:val="none" w:sz="0" w:space="0" w:color="auto"/>
      </w:divBdr>
    </w:div>
    <w:div w:id="41947130">
      <w:bodyDiv w:val="1"/>
      <w:marLeft w:val="0"/>
      <w:marRight w:val="0"/>
      <w:marTop w:val="0"/>
      <w:marBottom w:val="0"/>
      <w:divBdr>
        <w:top w:val="none" w:sz="0" w:space="0" w:color="auto"/>
        <w:left w:val="none" w:sz="0" w:space="0" w:color="auto"/>
        <w:bottom w:val="none" w:sz="0" w:space="0" w:color="auto"/>
        <w:right w:val="none" w:sz="0" w:space="0" w:color="auto"/>
      </w:divBdr>
    </w:div>
    <w:div w:id="42028332">
      <w:bodyDiv w:val="1"/>
      <w:marLeft w:val="0"/>
      <w:marRight w:val="0"/>
      <w:marTop w:val="0"/>
      <w:marBottom w:val="0"/>
      <w:divBdr>
        <w:top w:val="none" w:sz="0" w:space="0" w:color="auto"/>
        <w:left w:val="none" w:sz="0" w:space="0" w:color="auto"/>
        <w:bottom w:val="none" w:sz="0" w:space="0" w:color="auto"/>
        <w:right w:val="none" w:sz="0" w:space="0" w:color="auto"/>
      </w:divBdr>
    </w:div>
    <w:div w:id="42756242">
      <w:bodyDiv w:val="1"/>
      <w:marLeft w:val="0"/>
      <w:marRight w:val="0"/>
      <w:marTop w:val="0"/>
      <w:marBottom w:val="0"/>
      <w:divBdr>
        <w:top w:val="none" w:sz="0" w:space="0" w:color="auto"/>
        <w:left w:val="none" w:sz="0" w:space="0" w:color="auto"/>
        <w:bottom w:val="none" w:sz="0" w:space="0" w:color="auto"/>
        <w:right w:val="none" w:sz="0" w:space="0" w:color="auto"/>
      </w:divBdr>
    </w:div>
    <w:div w:id="45839708">
      <w:bodyDiv w:val="1"/>
      <w:marLeft w:val="0"/>
      <w:marRight w:val="0"/>
      <w:marTop w:val="0"/>
      <w:marBottom w:val="0"/>
      <w:divBdr>
        <w:top w:val="none" w:sz="0" w:space="0" w:color="auto"/>
        <w:left w:val="none" w:sz="0" w:space="0" w:color="auto"/>
        <w:bottom w:val="none" w:sz="0" w:space="0" w:color="auto"/>
        <w:right w:val="none" w:sz="0" w:space="0" w:color="auto"/>
      </w:divBdr>
    </w:div>
    <w:div w:id="47344148">
      <w:bodyDiv w:val="1"/>
      <w:marLeft w:val="0"/>
      <w:marRight w:val="0"/>
      <w:marTop w:val="0"/>
      <w:marBottom w:val="0"/>
      <w:divBdr>
        <w:top w:val="none" w:sz="0" w:space="0" w:color="auto"/>
        <w:left w:val="none" w:sz="0" w:space="0" w:color="auto"/>
        <w:bottom w:val="none" w:sz="0" w:space="0" w:color="auto"/>
        <w:right w:val="none" w:sz="0" w:space="0" w:color="auto"/>
      </w:divBdr>
    </w:div>
    <w:div w:id="48768703">
      <w:bodyDiv w:val="1"/>
      <w:marLeft w:val="0"/>
      <w:marRight w:val="0"/>
      <w:marTop w:val="0"/>
      <w:marBottom w:val="0"/>
      <w:divBdr>
        <w:top w:val="none" w:sz="0" w:space="0" w:color="auto"/>
        <w:left w:val="none" w:sz="0" w:space="0" w:color="auto"/>
        <w:bottom w:val="none" w:sz="0" w:space="0" w:color="auto"/>
        <w:right w:val="none" w:sz="0" w:space="0" w:color="auto"/>
      </w:divBdr>
    </w:div>
    <w:div w:id="49308910">
      <w:bodyDiv w:val="1"/>
      <w:marLeft w:val="0"/>
      <w:marRight w:val="0"/>
      <w:marTop w:val="0"/>
      <w:marBottom w:val="0"/>
      <w:divBdr>
        <w:top w:val="none" w:sz="0" w:space="0" w:color="auto"/>
        <w:left w:val="none" w:sz="0" w:space="0" w:color="auto"/>
        <w:bottom w:val="none" w:sz="0" w:space="0" w:color="auto"/>
        <w:right w:val="none" w:sz="0" w:space="0" w:color="auto"/>
      </w:divBdr>
    </w:div>
    <w:div w:id="49885357">
      <w:bodyDiv w:val="1"/>
      <w:marLeft w:val="0"/>
      <w:marRight w:val="0"/>
      <w:marTop w:val="0"/>
      <w:marBottom w:val="0"/>
      <w:divBdr>
        <w:top w:val="none" w:sz="0" w:space="0" w:color="auto"/>
        <w:left w:val="none" w:sz="0" w:space="0" w:color="auto"/>
        <w:bottom w:val="none" w:sz="0" w:space="0" w:color="auto"/>
        <w:right w:val="none" w:sz="0" w:space="0" w:color="auto"/>
      </w:divBdr>
    </w:div>
    <w:div w:id="50931674">
      <w:bodyDiv w:val="1"/>
      <w:marLeft w:val="0"/>
      <w:marRight w:val="0"/>
      <w:marTop w:val="0"/>
      <w:marBottom w:val="0"/>
      <w:divBdr>
        <w:top w:val="none" w:sz="0" w:space="0" w:color="auto"/>
        <w:left w:val="none" w:sz="0" w:space="0" w:color="auto"/>
        <w:bottom w:val="none" w:sz="0" w:space="0" w:color="auto"/>
        <w:right w:val="none" w:sz="0" w:space="0" w:color="auto"/>
      </w:divBdr>
    </w:div>
    <w:div w:id="51194404">
      <w:bodyDiv w:val="1"/>
      <w:marLeft w:val="0"/>
      <w:marRight w:val="0"/>
      <w:marTop w:val="0"/>
      <w:marBottom w:val="0"/>
      <w:divBdr>
        <w:top w:val="none" w:sz="0" w:space="0" w:color="auto"/>
        <w:left w:val="none" w:sz="0" w:space="0" w:color="auto"/>
        <w:bottom w:val="none" w:sz="0" w:space="0" w:color="auto"/>
        <w:right w:val="none" w:sz="0" w:space="0" w:color="auto"/>
      </w:divBdr>
    </w:div>
    <w:div w:id="51512087">
      <w:bodyDiv w:val="1"/>
      <w:marLeft w:val="0"/>
      <w:marRight w:val="0"/>
      <w:marTop w:val="0"/>
      <w:marBottom w:val="0"/>
      <w:divBdr>
        <w:top w:val="none" w:sz="0" w:space="0" w:color="auto"/>
        <w:left w:val="none" w:sz="0" w:space="0" w:color="auto"/>
        <w:bottom w:val="none" w:sz="0" w:space="0" w:color="auto"/>
        <w:right w:val="none" w:sz="0" w:space="0" w:color="auto"/>
      </w:divBdr>
    </w:div>
    <w:div w:id="51929134">
      <w:bodyDiv w:val="1"/>
      <w:marLeft w:val="0"/>
      <w:marRight w:val="0"/>
      <w:marTop w:val="0"/>
      <w:marBottom w:val="0"/>
      <w:divBdr>
        <w:top w:val="none" w:sz="0" w:space="0" w:color="auto"/>
        <w:left w:val="none" w:sz="0" w:space="0" w:color="auto"/>
        <w:bottom w:val="none" w:sz="0" w:space="0" w:color="auto"/>
        <w:right w:val="none" w:sz="0" w:space="0" w:color="auto"/>
      </w:divBdr>
    </w:div>
    <w:div w:id="51932688">
      <w:bodyDiv w:val="1"/>
      <w:marLeft w:val="0"/>
      <w:marRight w:val="0"/>
      <w:marTop w:val="0"/>
      <w:marBottom w:val="0"/>
      <w:divBdr>
        <w:top w:val="none" w:sz="0" w:space="0" w:color="auto"/>
        <w:left w:val="none" w:sz="0" w:space="0" w:color="auto"/>
        <w:bottom w:val="none" w:sz="0" w:space="0" w:color="auto"/>
        <w:right w:val="none" w:sz="0" w:space="0" w:color="auto"/>
      </w:divBdr>
    </w:div>
    <w:div w:id="52049372">
      <w:bodyDiv w:val="1"/>
      <w:marLeft w:val="0"/>
      <w:marRight w:val="0"/>
      <w:marTop w:val="0"/>
      <w:marBottom w:val="0"/>
      <w:divBdr>
        <w:top w:val="none" w:sz="0" w:space="0" w:color="auto"/>
        <w:left w:val="none" w:sz="0" w:space="0" w:color="auto"/>
        <w:bottom w:val="none" w:sz="0" w:space="0" w:color="auto"/>
        <w:right w:val="none" w:sz="0" w:space="0" w:color="auto"/>
      </w:divBdr>
    </w:div>
    <w:div w:id="55008393">
      <w:bodyDiv w:val="1"/>
      <w:marLeft w:val="0"/>
      <w:marRight w:val="0"/>
      <w:marTop w:val="0"/>
      <w:marBottom w:val="0"/>
      <w:divBdr>
        <w:top w:val="none" w:sz="0" w:space="0" w:color="auto"/>
        <w:left w:val="none" w:sz="0" w:space="0" w:color="auto"/>
        <w:bottom w:val="none" w:sz="0" w:space="0" w:color="auto"/>
        <w:right w:val="none" w:sz="0" w:space="0" w:color="auto"/>
      </w:divBdr>
    </w:div>
    <w:div w:id="61568217">
      <w:bodyDiv w:val="1"/>
      <w:marLeft w:val="0"/>
      <w:marRight w:val="0"/>
      <w:marTop w:val="0"/>
      <w:marBottom w:val="0"/>
      <w:divBdr>
        <w:top w:val="none" w:sz="0" w:space="0" w:color="auto"/>
        <w:left w:val="none" w:sz="0" w:space="0" w:color="auto"/>
        <w:bottom w:val="none" w:sz="0" w:space="0" w:color="auto"/>
        <w:right w:val="none" w:sz="0" w:space="0" w:color="auto"/>
      </w:divBdr>
    </w:div>
    <w:div w:id="65611710">
      <w:bodyDiv w:val="1"/>
      <w:marLeft w:val="0"/>
      <w:marRight w:val="0"/>
      <w:marTop w:val="0"/>
      <w:marBottom w:val="0"/>
      <w:divBdr>
        <w:top w:val="none" w:sz="0" w:space="0" w:color="auto"/>
        <w:left w:val="none" w:sz="0" w:space="0" w:color="auto"/>
        <w:bottom w:val="none" w:sz="0" w:space="0" w:color="auto"/>
        <w:right w:val="none" w:sz="0" w:space="0" w:color="auto"/>
      </w:divBdr>
    </w:div>
    <w:div w:id="68117761">
      <w:bodyDiv w:val="1"/>
      <w:marLeft w:val="0"/>
      <w:marRight w:val="0"/>
      <w:marTop w:val="0"/>
      <w:marBottom w:val="0"/>
      <w:divBdr>
        <w:top w:val="none" w:sz="0" w:space="0" w:color="auto"/>
        <w:left w:val="none" w:sz="0" w:space="0" w:color="auto"/>
        <w:bottom w:val="none" w:sz="0" w:space="0" w:color="auto"/>
        <w:right w:val="none" w:sz="0" w:space="0" w:color="auto"/>
      </w:divBdr>
      <w:divsChild>
        <w:div w:id="760375627">
          <w:marLeft w:val="0"/>
          <w:marRight w:val="0"/>
          <w:marTop w:val="0"/>
          <w:marBottom w:val="0"/>
          <w:divBdr>
            <w:top w:val="none" w:sz="0" w:space="0" w:color="auto"/>
            <w:left w:val="none" w:sz="0" w:space="0" w:color="auto"/>
            <w:bottom w:val="none" w:sz="0" w:space="0" w:color="auto"/>
            <w:right w:val="none" w:sz="0" w:space="0" w:color="auto"/>
          </w:divBdr>
        </w:div>
      </w:divsChild>
    </w:div>
    <w:div w:id="70011692">
      <w:bodyDiv w:val="1"/>
      <w:marLeft w:val="0"/>
      <w:marRight w:val="0"/>
      <w:marTop w:val="0"/>
      <w:marBottom w:val="0"/>
      <w:divBdr>
        <w:top w:val="none" w:sz="0" w:space="0" w:color="auto"/>
        <w:left w:val="none" w:sz="0" w:space="0" w:color="auto"/>
        <w:bottom w:val="none" w:sz="0" w:space="0" w:color="auto"/>
        <w:right w:val="none" w:sz="0" w:space="0" w:color="auto"/>
      </w:divBdr>
    </w:div>
    <w:div w:id="70155111">
      <w:bodyDiv w:val="1"/>
      <w:marLeft w:val="0"/>
      <w:marRight w:val="0"/>
      <w:marTop w:val="0"/>
      <w:marBottom w:val="0"/>
      <w:divBdr>
        <w:top w:val="none" w:sz="0" w:space="0" w:color="auto"/>
        <w:left w:val="none" w:sz="0" w:space="0" w:color="auto"/>
        <w:bottom w:val="none" w:sz="0" w:space="0" w:color="auto"/>
        <w:right w:val="none" w:sz="0" w:space="0" w:color="auto"/>
      </w:divBdr>
    </w:div>
    <w:div w:id="70321828">
      <w:bodyDiv w:val="1"/>
      <w:marLeft w:val="0"/>
      <w:marRight w:val="0"/>
      <w:marTop w:val="0"/>
      <w:marBottom w:val="0"/>
      <w:divBdr>
        <w:top w:val="none" w:sz="0" w:space="0" w:color="auto"/>
        <w:left w:val="none" w:sz="0" w:space="0" w:color="auto"/>
        <w:bottom w:val="none" w:sz="0" w:space="0" w:color="auto"/>
        <w:right w:val="none" w:sz="0" w:space="0" w:color="auto"/>
      </w:divBdr>
    </w:div>
    <w:div w:id="73164934">
      <w:bodyDiv w:val="1"/>
      <w:marLeft w:val="0"/>
      <w:marRight w:val="0"/>
      <w:marTop w:val="0"/>
      <w:marBottom w:val="0"/>
      <w:divBdr>
        <w:top w:val="none" w:sz="0" w:space="0" w:color="auto"/>
        <w:left w:val="none" w:sz="0" w:space="0" w:color="auto"/>
        <w:bottom w:val="none" w:sz="0" w:space="0" w:color="auto"/>
        <w:right w:val="none" w:sz="0" w:space="0" w:color="auto"/>
      </w:divBdr>
    </w:div>
    <w:div w:id="74129979">
      <w:bodyDiv w:val="1"/>
      <w:marLeft w:val="0"/>
      <w:marRight w:val="0"/>
      <w:marTop w:val="0"/>
      <w:marBottom w:val="0"/>
      <w:divBdr>
        <w:top w:val="none" w:sz="0" w:space="0" w:color="auto"/>
        <w:left w:val="none" w:sz="0" w:space="0" w:color="auto"/>
        <w:bottom w:val="none" w:sz="0" w:space="0" w:color="auto"/>
        <w:right w:val="none" w:sz="0" w:space="0" w:color="auto"/>
      </w:divBdr>
    </w:div>
    <w:div w:id="78018955">
      <w:bodyDiv w:val="1"/>
      <w:marLeft w:val="0"/>
      <w:marRight w:val="0"/>
      <w:marTop w:val="0"/>
      <w:marBottom w:val="0"/>
      <w:divBdr>
        <w:top w:val="none" w:sz="0" w:space="0" w:color="auto"/>
        <w:left w:val="none" w:sz="0" w:space="0" w:color="auto"/>
        <w:bottom w:val="none" w:sz="0" w:space="0" w:color="auto"/>
        <w:right w:val="none" w:sz="0" w:space="0" w:color="auto"/>
      </w:divBdr>
    </w:div>
    <w:div w:id="78916017">
      <w:bodyDiv w:val="1"/>
      <w:marLeft w:val="0"/>
      <w:marRight w:val="0"/>
      <w:marTop w:val="0"/>
      <w:marBottom w:val="0"/>
      <w:divBdr>
        <w:top w:val="none" w:sz="0" w:space="0" w:color="auto"/>
        <w:left w:val="none" w:sz="0" w:space="0" w:color="auto"/>
        <w:bottom w:val="none" w:sz="0" w:space="0" w:color="auto"/>
        <w:right w:val="none" w:sz="0" w:space="0" w:color="auto"/>
      </w:divBdr>
    </w:div>
    <w:div w:id="78989363">
      <w:bodyDiv w:val="1"/>
      <w:marLeft w:val="0"/>
      <w:marRight w:val="0"/>
      <w:marTop w:val="0"/>
      <w:marBottom w:val="0"/>
      <w:divBdr>
        <w:top w:val="none" w:sz="0" w:space="0" w:color="auto"/>
        <w:left w:val="none" w:sz="0" w:space="0" w:color="auto"/>
        <w:bottom w:val="none" w:sz="0" w:space="0" w:color="auto"/>
        <w:right w:val="none" w:sz="0" w:space="0" w:color="auto"/>
      </w:divBdr>
      <w:divsChild>
        <w:div w:id="1191845797">
          <w:marLeft w:val="0"/>
          <w:marRight w:val="0"/>
          <w:marTop w:val="0"/>
          <w:marBottom w:val="0"/>
          <w:divBdr>
            <w:top w:val="none" w:sz="0" w:space="0" w:color="auto"/>
            <w:left w:val="none" w:sz="0" w:space="0" w:color="auto"/>
            <w:bottom w:val="none" w:sz="0" w:space="0" w:color="auto"/>
            <w:right w:val="none" w:sz="0" w:space="0" w:color="auto"/>
          </w:divBdr>
        </w:div>
      </w:divsChild>
    </w:div>
    <w:div w:id="79304153">
      <w:bodyDiv w:val="1"/>
      <w:marLeft w:val="0"/>
      <w:marRight w:val="0"/>
      <w:marTop w:val="0"/>
      <w:marBottom w:val="0"/>
      <w:divBdr>
        <w:top w:val="none" w:sz="0" w:space="0" w:color="auto"/>
        <w:left w:val="none" w:sz="0" w:space="0" w:color="auto"/>
        <w:bottom w:val="none" w:sz="0" w:space="0" w:color="auto"/>
        <w:right w:val="none" w:sz="0" w:space="0" w:color="auto"/>
      </w:divBdr>
    </w:div>
    <w:div w:id="79640277">
      <w:bodyDiv w:val="1"/>
      <w:marLeft w:val="0"/>
      <w:marRight w:val="0"/>
      <w:marTop w:val="0"/>
      <w:marBottom w:val="0"/>
      <w:divBdr>
        <w:top w:val="none" w:sz="0" w:space="0" w:color="auto"/>
        <w:left w:val="none" w:sz="0" w:space="0" w:color="auto"/>
        <w:bottom w:val="none" w:sz="0" w:space="0" w:color="auto"/>
        <w:right w:val="none" w:sz="0" w:space="0" w:color="auto"/>
      </w:divBdr>
    </w:div>
    <w:div w:id="80492370">
      <w:bodyDiv w:val="1"/>
      <w:marLeft w:val="0"/>
      <w:marRight w:val="0"/>
      <w:marTop w:val="0"/>
      <w:marBottom w:val="0"/>
      <w:divBdr>
        <w:top w:val="none" w:sz="0" w:space="0" w:color="auto"/>
        <w:left w:val="none" w:sz="0" w:space="0" w:color="auto"/>
        <w:bottom w:val="none" w:sz="0" w:space="0" w:color="auto"/>
        <w:right w:val="none" w:sz="0" w:space="0" w:color="auto"/>
      </w:divBdr>
    </w:div>
    <w:div w:id="83495080">
      <w:bodyDiv w:val="1"/>
      <w:marLeft w:val="0"/>
      <w:marRight w:val="0"/>
      <w:marTop w:val="0"/>
      <w:marBottom w:val="0"/>
      <w:divBdr>
        <w:top w:val="none" w:sz="0" w:space="0" w:color="auto"/>
        <w:left w:val="none" w:sz="0" w:space="0" w:color="auto"/>
        <w:bottom w:val="none" w:sz="0" w:space="0" w:color="auto"/>
        <w:right w:val="none" w:sz="0" w:space="0" w:color="auto"/>
      </w:divBdr>
    </w:div>
    <w:div w:id="85737729">
      <w:bodyDiv w:val="1"/>
      <w:marLeft w:val="0"/>
      <w:marRight w:val="0"/>
      <w:marTop w:val="0"/>
      <w:marBottom w:val="0"/>
      <w:divBdr>
        <w:top w:val="none" w:sz="0" w:space="0" w:color="auto"/>
        <w:left w:val="none" w:sz="0" w:space="0" w:color="auto"/>
        <w:bottom w:val="none" w:sz="0" w:space="0" w:color="auto"/>
        <w:right w:val="none" w:sz="0" w:space="0" w:color="auto"/>
      </w:divBdr>
    </w:div>
    <w:div w:id="87237793">
      <w:bodyDiv w:val="1"/>
      <w:marLeft w:val="0"/>
      <w:marRight w:val="0"/>
      <w:marTop w:val="0"/>
      <w:marBottom w:val="0"/>
      <w:divBdr>
        <w:top w:val="none" w:sz="0" w:space="0" w:color="auto"/>
        <w:left w:val="none" w:sz="0" w:space="0" w:color="auto"/>
        <w:bottom w:val="none" w:sz="0" w:space="0" w:color="auto"/>
        <w:right w:val="none" w:sz="0" w:space="0" w:color="auto"/>
      </w:divBdr>
    </w:div>
    <w:div w:id="88938914">
      <w:bodyDiv w:val="1"/>
      <w:marLeft w:val="0"/>
      <w:marRight w:val="0"/>
      <w:marTop w:val="0"/>
      <w:marBottom w:val="0"/>
      <w:divBdr>
        <w:top w:val="none" w:sz="0" w:space="0" w:color="auto"/>
        <w:left w:val="none" w:sz="0" w:space="0" w:color="auto"/>
        <w:bottom w:val="none" w:sz="0" w:space="0" w:color="auto"/>
        <w:right w:val="none" w:sz="0" w:space="0" w:color="auto"/>
      </w:divBdr>
    </w:div>
    <w:div w:id="92866437">
      <w:bodyDiv w:val="1"/>
      <w:marLeft w:val="0"/>
      <w:marRight w:val="0"/>
      <w:marTop w:val="0"/>
      <w:marBottom w:val="0"/>
      <w:divBdr>
        <w:top w:val="none" w:sz="0" w:space="0" w:color="auto"/>
        <w:left w:val="none" w:sz="0" w:space="0" w:color="auto"/>
        <w:bottom w:val="none" w:sz="0" w:space="0" w:color="auto"/>
        <w:right w:val="none" w:sz="0" w:space="0" w:color="auto"/>
      </w:divBdr>
    </w:div>
    <w:div w:id="95174120">
      <w:bodyDiv w:val="1"/>
      <w:marLeft w:val="0"/>
      <w:marRight w:val="0"/>
      <w:marTop w:val="0"/>
      <w:marBottom w:val="0"/>
      <w:divBdr>
        <w:top w:val="none" w:sz="0" w:space="0" w:color="auto"/>
        <w:left w:val="none" w:sz="0" w:space="0" w:color="auto"/>
        <w:bottom w:val="none" w:sz="0" w:space="0" w:color="auto"/>
        <w:right w:val="none" w:sz="0" w:space="0" w:color="auto"/>
      </w:divBdr>
    </w:div>
    <w:div w:id="97146334">
      <w:bodyDiv w:val="1"/>
      <w:marLeft w:val="0"/>
      <w:marRight w:val="0"/>
      <w:marTop w:val="0"/>
      <w:marBottom w:val="0"/>
      <w:divBdr>
        <w:top w:val="none" w:sz="0" w:space="0" w:color="auto"/>
        <w:left w:val="none" w:sz="0" w:space="0" w:color="auto"/>
        <w:bottom w:val="none" w:sz="0" w:space="0" w:color="auto"/>
        <w:right w:val="none" w:sz="0" w:space="0" w:color="auto"/>
      </w:divBdr>
    </w:div>
    <w:div w:id="97456842">
      <w:bodyDiv w:val="1"/>
      <w:marLeft w:val="0"/>
      <w:marRight w:val="0"/>
      <w:marTop w:val="0"/>
      <w:marBottom w:val="0"/>
      <w:divBdr>
        <w:top w:val="none" w:sz="0" w:space="0" w:color="auto"/>
        <w:left w:val="none" w:sz="0" w:space="0" w:color="auto"/>
        <w:bottom w:val="none" w:sz="0" w:space="0" w:color="auto"/>
        <w:right w:val="none" w:sz="0" w:space="0" w:color="auto"/>
      </w:divBdr>
    </w:div>
    <w:div w:id="97725847">
      <w:bodyDiv w:val="1"/>
      <w:marLeft w:val="0"/>
      <w:marRight w:val="0"/>
      <w:marTop w:val="0"/>
      <w:marBottom w:val="0"/>
      <w:divBdr>
        <w:top w:val="none" w:sz="0" w:space="0" w:color="auto"/>
        <w:left w:val="none" w:sz="0" w:space="0" w:color="auto"/>
        <w:bottom w:val="none" w:sz="0" w:space="0" w:color="auto"/>
        <w:right w:val="none" w:sz="0" w:space="0" w:color="auto"/>
      </w:divBdr>
    </w:div>
    <w:div w:id="98524225">
      <w:bodyDiv w:val="1"/>
      <w:marLeft w:val="0"/>
      <w:marRight w:val="0"/>
      <w:marTop w:val="0"/>
      <w:marBottom w:val="0"/>
      <w:divBdr>
        <w:top w:val="none" w:sz="0" w:space="0" w:color="auto"/>
        <w:left w:val="none" w:sz="0" w:space="0" w:color="auto"/>
        <w:bottom w:val="none" w:sz="0" w:space="0" w:color="auto"/>
        <w:right w:val="none" w:sz="0" w:space="0" w:color="auto"/>
      </w:divBdr>
    </w:div>
    <w:div w:id="101649719">
      <w:bodyDiv w:val="1"/>
      <w:marLeft w:val="0"/>
      <w:marRight w:val="0"/>
      <w:marTop w:val="0"/>
      <w:marBottom w:val="0"/>
      <w:divBdr>
        <w:top w:val="none" w:sz="0" w:space="0" w:color="auto"/>
        <w:left w:val="none" w:sz="0" w:space="0" w:color="auto"/>
        <w:bottom w:val="none" w:sz="0" w:space="0" w:color="auto"/>
        <w:right w:val="none" w:sz="0" w:space="0" w:color="auto"/>
      </w:divBdr>
      <w:divsChild>
        <w:div w:id="730496282">
          <w:marLeft w:val="0"/>
          <w:marRight w:val="0"/>
          <w:marTop w:val="0"/>
          <w:marBottom w:val="0"/>
          <w:divBdr>
            <w:top w:val="none" w:sz="0" w:space="0" w:color="auto"/>
            <w:left w:val="none" w:sz="0" w:space="0" w:color="auto"/>
            <w:bottom w:val="none" w:sz="0" w:space="0" w:color="auto"/>
            <w:right w:val="none" w:sz="0" w:space="0" w:color="auto"/>
          </w:divBdr>
        </w:div>
      </w:divsChild>
    </w:div>
    <w:div w:id="101803153">
      <w:bodyDiv w:val="1"/>
      <w:marLeft w:val="0"/>
      <w:marRight w:val="0"/>
      <w:marTop w:val="0"/>
      <w:marBottom w:val="0"/>
      <w:divBdr>
        <w:top w:val="none" w:sz="0" w:space="0" w:color="auto"/>
        <w:left w:val="none" w:sz="0" w:space="0" w:color="auto"/>
        <w:bottom w:val="none" w:sz="0" w:space="0" w:color="auto"/>
        <w:right w:val="none" w:sz="0" w:space="0" w:color="auto"/>
      </w:divBdr>
    </w:div>
    <w:div w:id="101924668">
      <w:bodyDiv w:val="1"/>
      <w:marLeft w:val="0"/>
      <w:marRight w:val="0"/>
      <w:marTop w:val="0"/>
      <w:marBottom w:val="0"/>
      <w:divBdr>
        <w:top w:val="none" w:sz="0" w:space="0" w:color="auto"/>
        <w:left w:val="none" w:sz="0" w:space="0" w:color="auto"/>
        <w:bottom w:val="none" w:sz="0" w:space="0" w:color="auto"/>
        <w:right w:val="none" w:sz="0" w:space="0" w:color="auto"/>
      </w:divBdr>
    </w:div>
    <w:div w:id="104693047">
      <w:bodyDiv w:val="1"/>
      <w:marLeft w:val="0"/>
      <w:marRight w:val="0"/>
      <w:marTop w:val="0"/>
      <w:marBottom w:val="0"/>
      <w:divBdr>
        <w:top w:val="none" w:sz="0" w:space="0" w:color="auto"/>
        <w:left w:val="none" w:sz="0" w:space="0" w:color="auto"/>
        <w:bottom w:val="none" w:sz="0" w:space="0" w:color="auto"/>
        <w:right w:val="none" w:sz="0" w:space="0" w:color="auto"/>
      </w:divBdr>
    </w:div>
    <w:div w:id="105391776">
      <w:bodyDiv w:val="1"/>
      <w:marLeft w:val="0"/>
      <w:marRight w:val="0"/>
      <w:marTop w:val="0"/>
      <w:marBottom w:val="0"/>
      <w:divBdr>
        <w:top w:val="none" w:sz="0" w:space="0" w:color="auto"/>
        <w:left w:val="none" w:sz="0" w:space="0" w:color="auto"/>
        <w:bottom w:val="none" w:sz="0" w:space="0" w:color="auto"/>
        <w:right w:val="none" w:sz="0" w:space="0" w:color="auto"/>
      </w:divBdr>
    </w:div>
    <w:div w:id="106315073">
      <w:bodyDiv w:val="1"/>
      <w:marLeft w:val="0"/>
      <w:marRight w:val="0"/>
      <w:marTop w:val="0"/>
      <w:marBottom w:val="0"/>
      <w:divBdr>
        <w:top w:val="none" w:sz="0" w:space="0" w:color="auto"/>
        <w:left w:val="none" w:sz="0" w:space="0" w:color="auto"/>
        <w:bottom w:val="none" w:sz="0" w:space="0" w:color="auto"/>
        <w:right w:val="none" w:sz="0" w:space="0" w:color="auto"/>
      </w:divBdr>
    </w:div>
    <w:div w:id="107089391">
      <w:bodyDiv w:val="1"/>
      <w:marLeft w:val="0"/>
      <w:marRight w:val="0"/>
      <w:marTop w:val="0"/>
      <w:marBottom w:val="0"/>
      <w:divBdr>
        <w:top w:val="none" w:sz="0" w:space="0" w:color="auto"/>
        <w:left w:val="none" w:sz="0" w:space="0" w:color="auto"/>
        <w:bottom w:val="none" w:sz="0" w:space="0" w:color="auto"/>
        <w:right w:val="none" w:sz="0" w:space="0" w:color="auto"/>
      </w:divBdr>
    </w:div>
    <w:div w:id="107164289">
      <w:bodyDiv w:val="1"/>
      <w:marLeft w:val="0"/>
      <w:marRight w:val="0"/>
      <w:marTop w:val="0"/>
      <w:marBottom w:val="0"/>
      <w:divBdr>
        <w:top w:val="none" w:sz="0" w:space="0" w:color="auto"/>
        <w:left w:val="none" w:sz="0" w:space="0" w:color="auto"/>
        <w:bottom w:val="none" w:sz="0" w:space="0" w:color="auto"/>
        <w:right w:val="none" w:sz="0" w:space="0" w:color="auto"/>
      </w:divBdr>
    </w:div>
    <w:div w:id="109130821">
      <w:bodyDiv w:val="1"/>
      <w:marLeft w:val="0"/>
      <w:marRight w:val="0"/>
      <w:marTop w:val="0"/>
      <w:marBottom w:val="0"/>
      <w:divBdr>
        <w:top w:val="none" w:sz="0" w:space="0" w:color="auto"/>
        <w:left w:val="none" w:sz="0" w:space="0" w:color="auto"/>
        <w:bottom w:val="none" w:sz="0" w:space="0" w:color="auto"/>
        <w:right w:val="none" w:sz="0" w:space="0" w:color="auto"/>
      </w:divBdr>
    </w:div>
    <w:div w:id="109517744">
      <w:bodyDiv w:val="1"/>
      <w:marLeft w:val="0"/>
      <w:marRight w:val="0"/>
      <w:marTop w:val="0"/>
      <w:marBottom w:val="0"/>
      <w:divBdr>
        <w:top w:val="none" w:sz="0" w:space="0" w:color="auto"/>
        <w:left w:val="none" w:sz="0" w:space="0" w:color="auto"/>
        <w:bottom w:val="none" w:sz="0" w:space="0" w:color="auto"/>
        <w:right w:val="none" w:sz="0" w:space="0" w:color="auto"/>
      </w:divBdr>
      <w:divsChild>
        <w:div w:id="1929191930">
          <w:marLeft w:val="0"/>
          <w:marRight w:val="0"/>
          <w:marTop w:val="0"/>
          <w:marBottom w:val="0"/>
          <w:divBdr>
            <w:top w:val="none" w:sz="0" w:space="0" w:color="auto"/>
            <w:left w:val="none" w:sz="0" w:space="0" w:color="auto"/>
            <w:bottom w:val="none" w:sz="0" w:space="0" w:color="auto"/>
            <w:right w:val="none" w:sz="0" w:space="0" w:color="auto"/>
          </w:divBdr>
        </w:div>
      </w:divsChild>
    </w:div>
    <w:div w:id="111174354">
      <w:bodyDiv w:val="1"/>
      <w:marLeft w:val="0"/>
      <w:marRight w:val="0"/>
      <w:marTop w:val="0"/>
      <w:marBottom w:val="0"/>
      <w:divBdr>
        <w:top w:val="none" w:sz="0" w:space="0" w:color="auto"/>
        <w:left w:val="none" w:sz="0" w:space="0" w:color="auto"/>
        <w:bottom w:val="none" w:sz="0" w:space="0" w:color="auto"/>
        <w:right w:val="none" w:sz="0" w:space="0" w:color="auto"/>
      </w:divBdr>
    </w:div>
    <w:div w:id="111680475">
      <w:bodyDiv w:val="1"/>
      <w:marLeft w:val="0"/>
      <w:marRight w:val="0"/>
      <w:marTop w:val="0"/>
      <w:marBottom w:val="0"/>
      <w:divBdr>
        <w:top w:val="none" w:sz="0" w:space="0" w:color="auto"/>
        <w:left w:val="none" w:sz="0" w:space="0" w:color="auto"/>
        <w:bottom w:val="none" w:sz="0" w:space="0" w:color="auto"/>
        <w:right w:val="none" w:sz="0" w:space="0" w:color="auto"/>
      </w:divBdr>
    </w:div>
    <w:div w:id="112557341">
      <w:bodyDiv w:val="1"/>
      <w:marLeft w:val="0"/>
      <w:marRight w:val="0"/>
      <w:marTop w:val="0"/>
      <w:marBottom w:val="0"/>
      <w:divBdr>
        <w:top w:val="none" w:sz="0" w:space="0" w:color="auto"/>
        <w:left w:val="none" w:sz="0" w:space="0" w:color="auto"/>
        <w:bottom w:val="none" w:sz="0" w:space="0" w:color="auto"/>
        <w:right w:val="none" w:sz="0" w:space="0" w:color="auto"/>
      </w:divBdr>
    </w:div>
    <w:div w:id="117140493">
      <w:bodyDiv w:val="1"/>
      <w:marLeft w:val="0"/>
      <w:marRight w:val="0"/>
      <w:marTop w:val="0"/>
      <w:marBottom w:val="0"/>
      <w:divBdr>
        <w:top w:val="none" w:sz="0" w:space="0" w:color="auto"/>
        <w:left w:val="none" w:sz="0" w:space="0" w:color="auto"/>
        <w:bottom w:val="none" w:sz="0" w:space="0" w:color="auto"/>
        <w:right w:val="none" w:sz="0" w:space="0" w:color="auto"/>
      </w:divBdr>
    </w:div>
    <w:div w:id="117262269">
      <w:bodyDiv w:val="1"/>
      <w:marLeft w:val="0"/>
      <w:marRight w:val="0"/>
      <w:marTop w:val="0"/>
      <w:marBottom w:val="0"/>
      <w:divBdr>
        <w:top w:val="none" w:sz="0" w:space="0" w:color="auto"/>
        <w:left w:val="none" w:sz="0" w:space="0" w:color="auto"/>
        <w:bottom w:val="none" w:sz="0" w:space="0" w:color="auto"/>
        <w:right w:val="none" w:sz="0" w:space="0" w:color="auto"/>
      </w:divBdr>
    </w:div>
    <w:div w:id="118767002">
      <w:bodyDiv w:val="1"/>
      <w:marLeft w:val="0"/>
      <w:marRight w:val="0"/>
      <w:marTop w:val="0"/>
      <w:marBottom w:val="0"/>
      <w:divBdr>
        <w:top w:val="none" w:sz="0" w:space="0" w:color="auto"/>
        <w:left w:val="none" w:sz="0" w:space="0" w:color="auto"/>
        <w:bottom w:val="none" w:sz="0" w:space="0" w:color="auto"/>
        <w:right w:val="none" w:sz="0" w:space="0" w:color="auto"/>
      </w:divBdr>
    </w:div>
    <w:div w:id="119232416">
      <w:bodyDiv w:val="1"/>
      <w:marLeft w:val="0"/>
      <w:marRight w:val="0"/>
      <w:marTop w:val="0"/>
      <w:marBottom w:val="0"/>
      <w:divBdr>
        <w:top w:val="none" w:sz="0" w:space="0" w:color="auto"/>
        <w:left w:val="none" w:sz="0" w:space="0" w:color="auto"/>
        <w:bottom w:val="none" w:sz="0" w:space="0" w:color="auto"/>
        <w:right w:val="none" w:sz="0" w:space="0" w:color="auto"/>
      </w:divBdr>
    </w:div>
    <w:div w:id="120996926">
      <w:bodyDiv w:val="1"/>
      <w:marLeft w:val="0"/>
      <w:marRight w:val="0"/>
      <w:marTop w:val="0"/>
      <w:marBottom w:val="0"/>
      <w:divBdr>
        <w:top w:val="none" w:sz="0" w:space="0" w:color="auto"/>
        <w:left w:val="none" w:sz="0" w:space="0" w:color="auto"/>
        <w:bottom w:val="none" w:sz="0" w:space="0" w:color="auto"/>
        <w:right w:val="none" w:sz="0" w:space="0" w:color="auto"/>
      </w:divBdr>
    </w:div>
    <w:div w:id="123282536">
      <w:bodyDiv w:val="1"/>
      <w:marLeft w:val="0"/>
      <w:marRight w:val="0"/>
      <w:marTop w:val="0"/>
      <w:marBottom w:val="0"/>
      <w:divBdr>
        <w:top w:val="none" w:sz="0" w:space="0" w:color="auto"/>
        <w:left w:val="none" w:sz="0" w:space="0" w:color="auto"/>
        <w:bottom w:val="none" w:sz="0" w:space="0" w:color="auto"/>
        <w:right w:val="none" w:sz="0" w:space="0" w:color="auto"/>
      </w:divBdr>
    </w:div>
    <w:div w:id="123548189">
      <w:bodyDiv w:val="1"/>
      <w:marLeft w:val="0"/>
      <w:marRight w:val="0"/>
      <w:marTop w:val="0"/>
      <w:marBottom w:val="0"/>
      <w:divBdr>
        <w:top w:val="none" w:sz="0" w:space="0" w:color="auto"/>
        <w:left w:val="none" w:sz="0" w:space="0" w:color="auto"/>
        <w:bottom w:val="none" w:sz="0" w:space="0" w:color="auto"/>
        <w:right w:val="none" w:sz="0" w:space="0" w:color="auto"/>
      </w:divBdr>
    </w:div>
    <w:div w:id="123937003">
      <w:bodyDiv w:val="1"/>
      <w:marLeft w:val="0"/>
      <w:marRight w:val="0"/>
      <w:marTop w:val="0"/>
      <w:marBottom w:val="0"/>
      <w:divBdr>
        <w:top w:val="none" w:sz="0" w:space="0" w:color="auto"/>
        <w:left w:val="none" w:sz="0" w:space="0" w:color="auto"/>
        <w:bottom w:val="none" w:sz="0" w:space="0" w:color="auto"/>
        <w:right w:val="none" w:sz="0" w:space="0" w:color="auto"/>
      </w:divBdr>
    </w:div>
    <w:div w:id="124205297">
      <w:bodyDiv w:val="1"/>
      <w:marLeft w:val="0"/>
      <w:marRight w:val="0"/>
      <w:marTop w:val="0"/>
      <w:marBottom w:val="0"/>
      <w:divBdr>
        <w:top w:val="none" w:sz="0" w:space="0" w:color="auto"/>
        <w:left w:val="none" w:sz="0" w:space="0" w:color="auto"/>
        <w:bottom w:val="none" w:sz="0" w:space="0" w:color="auto"/>
        <w:right w:val="none" w:sz="0" w:space="0" w:color="auto"/>
      </w:divBdr>
    </w:div>
    <w:div w:id="125587478">
      <w:bodyDiv w:val="1"/>
      <w:marLeft w:val="0"/>
      <w:marRight w:val="0"/>
      <w:marTop w:val="0"/>
      <w:marBottom w:val="0"/>
      <w:divBdr>
        <w:top w:val="none" w:sz="0" w:space="0" w:color="auto"/>
        <w:left w:val="none" w:sz="0" w:space="0" w:color="auto"/>
        <w:bottom w:val="none" w:sz="0" w:space="0" w:color="auto"/>
        <w:right w:val="none" w:sz="0" w:space="0" w:color="auto"/>
      </w:divBdr>
    </w:div>
    <w:div w:id="126242170">
      <w:bodyDiv w:val="1"/>
      <w:marLeft w:val="0"/>
      <w:marRight w:val="0"/>
      <w:marTop w:val="0"/>
      <w:marBottom w:val="0"/>
      <w:divBdr>
        <w:top w:val="none" w:sz="0" w:space="0" w:color="auto"/>
        <w:left w:val="none" w:sz="0" w:space="0" w:color="auto"/>
        <w:bottom w:val="none" w:sz="0" w:space="0" w:color="auto"/>
        <w:right w:val="none" w:sz="0" w:space="0" w:color="auto"/>
      </w:divBdr>
    </w:div>
    <w:div w:id="126247262">
      <w:bodyDiv w:val="1"/>
      <w:marLeft w:val="0"/>
      <w:marRight w:val="0"/>
      <w:marTop w:val="0"/>
      <w:marBottom w:val="0"/>
      <w:divBdr>
        <w:top w:val="none" w:sz="0" w:space="0" w:color="auto"/>
        <w:left w:val="none" w:sz="0" w:space="0" w:color="auto"/>
        <w:bottom w:val="none" w:sz="0" w:space="0" w:color="auto"/>
        <w:right w:val="none" w:sz="0" w:space="0" w:color="auto"/>
      </w:divBdr>
    </w:div>
    <w:div w:id="126320529">
      <w:bodyDiv w:val="1"/>
      <w:marLeft w:val="0"/>
      <w:marRight w:val="0"/>
      <w:marTop w:val="0"/>
      <w:marBottom w:val="0"/>
      <w:divBdr>
        <w:top w:val="none" w:sz="0" w:space="0" w:color="auto"/>
        <w:left w:val="none" w:sz="0" w:space="0" w:color="auto"/>
        <w:bottom w:val="none" w:sz="0" w:space="0" w:color="auto"/>
        <w:right w:val="none" w:sz="0" w:space="0" w:color="auto"/>
      </w:divBdr>
    </w:div>
    <w:div w:id="126357815">
      <w:bodyDiv w:val="1"/>
      <w:marLeft w:val="0"/>
      <w:marRight w:val="0"/>
      <w:marTop w:val="0"/>
      <w:marBottom w:val="0"/>
      <w:divBdr>
        <w:top w:val="none" w:sz="0" w:space="0" w:color="auto"/>
        <w:left w:val="none" w:sz="0" w:space="0" w:color="auto"/>
        <w:bottom w:val="none" w:sz="0" w:space="0" w:color="auto"/>
        <w:right w:val="none" w:sz="0" w:space="0" w:color="auto"/>
      </w:divBdr>
    </w:div>
    <w:div w:id="126513783">
      <w:bodyDiv w:val="1"/>
      <w:marLeft w:val="0"/>
      <w:marRight w:val="0"/>
      <w:marTop w:val="0"/>
      <w:marBottom w:val="0"/>
      <w:divBdr>
        <w:top w:val="none" w:sz="0" w:space="0" w:color="auto"/>
        <w:left w:val="none" w:sz="0" w:space="0" w:color="auto"/>
        <w:bottom w:val="none" w:sz="0" w:space="0" w:color="auto"/>
        <w:right w:val="none" w:sz="0" w:space="0" w:color="auto"/>
      </w:divBdr>
    </w:div>
    <w:div w:id="126624666">
      <w:bodyDiv w:val="1"/>
      <w:marLeft w:val="0"/>
      <w:marRight w:val="0"/>
      <w:marTop w:val="0"/>
      <w:marBottom w:val="0"/>
      <w:divBdr>
        <w:top w:val="none" w:sz="0" w:space="0" w:color="auto"/>
        <w:left w:val="none" w:sz="0" w:space="0" w:color="auto"/>
        <w:bottom w:val="none" w:sz="0" w:space="0" w:color="auto"/>
        <w:right w:val="none" w:sz="0" w:space="0" w:color="auto"/>
      </w:divBdr>
    </w:div>
    <w:div w:id="127556602">
      <w:bodyDiv w:val="1"/>
      <w:marLeft w:val="0"/>
      <w:marRight w:val="0"/>
      <w:marTop w:val="0"/>
      <w:marBottom w:val="0"/>
      <w:divBdr>
        <w:top w:val="none" w:sz="0" w:space="0" w:color="auto"/>
        <w:left w:val="none" w:sz="0" w:space="0" w:color="auto"/>
        <w:bottom w:val="none" w:sz="0" w:space="0" w:color="auto"/>
        <w:right w:val="none" w:sz="0" w:space="0" w:color="auto"/>
      </w:divBdr>
    </w:div>
    <w:div w:id="129902358">
      <w:bodyDiv w:val="1"/>
      <w:marLeft w:val="0"/>
      <w:marRight w:val="0"/>
      <w:marTop w:val="0"/>
      <w:marBottom w:val="0"/>
      <w:divBdr>
        <w:top w:val="none" w:sz="0" w:space="0" w:color="auto"/>
        <w:left w:val="none" w:sz="0" w:space="0" w:color="auto"/>
        <w:bottom w:val="none" w:sz="0" w:space="0" w:color="auto"/>
        <w:right w:val="none" w:sz="0" w:space="0" w:color="auto"/>
      </w:divBdr>
    </w:div>
    <w:div w:id="130638601">
      <w:bodyDiv w:val="1"/>
      <w:marLeft w:val="0"/>
      <w:marRight w:val="0"/>
      <w:marTop w:val="0"/>
      <w:marBottom w:val="0"/>
      <w:divBdr>
        <w:top w:val="none" w:sz="0" w:space="0" w:color="auto"/>
        <w:left w:val="none" w:sz="0" w:space="0" w:color="auto"/>
        <w:bottom w:val="none" w:sz="0" w:space="0" w:color="auto"/>
        <w:right w:val="none" w:sz="0" w:space="0" w:color="auto"/>
      </w:divBdr>
    </w:div>
    <w:div w:id="131753875">
      <w:bodyDiv w:val="1"/>
      <w:marLeft w:val="0"/>
      <w:marRight w:val="0"/>
      <w:marTop w:val="0"/>
      <w:marBottom w:val="0"/>
      <w:divBdr>
        <w:top w:val="none" w:sz="0" w:space="0" w:color="auto"/>
        <w:left w:val="none" w:sz="0" w:space="0" w:color="auto"/>
        <w:bottom w:val="none" w:sz="0" w:space="0" w:color="auto"/>
        <w:right w:val="none" w:sz="0" w:space="0" w:color="auto"/>
      </w:divBdr>
    </w:div>
    <w:div w:id="131754316">
      <w:bodyDiv w:val="1"/>
      <w:marLeft w:val="0"/>
      <w:marRight w:val="0"/>
      <w:marTop w:val="0"/>
      <w:marBottom w:val="0"/>
      <w:divBdr>
        <w:top w:val="none" w:sz="0" w:space="0" w:color="auto"/>
        <w:left w:val="none" w:sz="0" w:space="0" w:color="auto"/>
        <w:bottom w:val="none" w:sz="0" w:space="0" w:color="auto"/>
        <w:right w:val="none" w:sz="0" w:space="0" w:color="auto"/>
      </w:divBdr>
    </w:div>
    <w:div w:id="134615300">
      <w:bodyDiv w:val="1"/>
      <w:marLeft w:val="0"/>
      <w:marRight w:val="0"/>
      <w:marTop w:val="0"/>
      <w:marBottom w:val="0"/>
      <w:divBdr>
        <w:top w:val="none" w:sz="0" w:space="0" w:color="auto"/>
        <w:left w:val="none" w:sz="0" w:space="0" w:color="auto"/>
        <w:bottom w:val="none" w:sz="0" w:space="0" w:color="auto"/>
        <w:right w:val="none" w:sz="0" w:space="0" w:color="auto"/>
      </w:divBdr>
    </w:div>
    <w:div w:id="135269830">
      <w:bodyDiv w:val="1"/>
      <w:marLeft w:val="0"/>
      <w:marRight w:val="0"/>
      <w:marTop w:val="0"/>
      <w:marBottom w:val="0"/>
      <w:divBdr>
        <w:top w:val="none" w:sz="0" w:space="0" w:color="auto"/>
        <w:left w:val="none" w:sz="0" w:space="0" w:color="auto"/>
        <w:bottom w:val="none" w:sz="0" w:space="0" w:color="auto"/>
        <w:right w:val="none" w:sz="0" w:space="0" w:color="auto"/>
      </w:divBdr>
    </w:div>
    <w:div w:id="136723095">
      <w:bodyDiv w:val="1"/>
      <w:marLeft w:val="0"/>
      <w:marRight w:val="0"/>
      <w:marTop w:val="0"/>
      <w:marBottom w:val="0"/>
      <w:divBdr>
        <w:top w:val="none" w:sz="0" w:space="0" w:color="auto"/>
        <w:left w:val="none" w:sz="0" w:space="0" w:color="auto"/>
        <w:bottom w:val="none" w:sz="0" w:space="0" w:color="auto"/>
        <w:right w:val="none" w:sz="0" w:space="0" w:color="auto"/>
      </w:divBdr>
    </w:div>
    <w:div w:id="137111300">
      <w:bodyDiv w:val="1"/>
      <w:marLeft w:val="0"/>
      <w:marRight w:val="0"/>
      <w:marTop w:val="0"/>
      <w:marBottom w:val="0"/>
      <w:divBdr>
        <w:top w:val="none" w:sz="0" w:space="0" w:color="auto"/>
        <w:left w:val="none" w:sz="0" w:space="0" w:color="auto"/>
        <w:bottom w:val="none" w:sz="0" w:space="0" w:color="auto"/>
        <w:right w:val="none" w:sz="0" w:space="0" w:color="auto"/>
      </w:divBdr>
    </w:div>
    <w:div w:id="138959719">
      <w:bodyDiv w:val="1"/>
      <w:marLeft w:val="0"/>
      <w:marRight w:val="0"/>
      <w:marTop w:val="0"/>
      <w:marBottom w:val="0"/>
      <w:divBdr>
        <w:top w:val="none" w:sz="0" w:space="0" w:color="auto"/>
        <w:left w:val="none" w:sz="0" w:space="0" w:color="auto"/>
        <w:bottom w:val="none" w:sz="0" w:space="0" w:color="auto"/>
        <w:right w:val="none" w:sz="0" w:space="0" w:color="auto"/>
      </w:divBdr>
    </w:div>
    <w:div w:id="141970879">
      <w:bodyDiv w:val="1"/>
      <w:marLeft w:val="0"/>
      <w:marRight w:val="0"/>
      <w:marTop w:val="0"/>
      <w:marBottom w:val="0"/>
      <w:divBdr>
        <w:top w:val="none" w:sz="0" w:space="0" w:color="auto"/>
        <w:left w:val="none" w:sz="0" w:space="0" w:color="auto"/>
        <w:bottom w:val="none" w:sz="0" w:space="0" w:color="auto"/>
        <w:right w:val="none" w:sz="0" w:space="0" w:color="auto"/>
      </w:divBdr>
    </w:div>
    <w:div w:id="142089840">
      <w:bodyDiv w:val="1"/>
      <w:marLeft w:val="0"/>
      <w:marRight w:val="0"/>
      <w:marTop w:val="0"/>
      <w:marBottom w:val="0"/>
      <w:divBdr>
        <w:top w:val="none" w:sz="0" w:space="0" w:color="auto"/>
        <w:left w:val="none" w:sz="0" w:space="0" w:color="auto"/>
        <w:bottom w:val="none" w:sz="0" w:space="0" w:color="auto"/>
        <w:right w:val="none" w:sz="0" w:space="0" w:color="auto"/>
      </w:divBdr>
    </w:div>
    <w:div w:id="144128600">
      <w:bodyDiv w:val="1"/>
      <w:marLeft w:val="0"/>
      <w:marRight w:val="0"/>
      <w:marTop w:val="0"/>
      <w:marBottom w:val="0"/>
      <w:divBdr>
        <w:top w:val="none" w:sz="0" w:space="0" w:color="auto"/>
        <w:left w:val="none" w:sz="0" w:space="0" w:color="auto"/>
        <w:bottom w:val="none" w:sz="0" w:space="0" w:color="auto"/>
        <w:right w:val="none" w:sz="0" w:space="0" w:color="auto"/>
      </w:divBdr>
    </w:div>
    <w:div w:id="145050339">
      <w:bodyDiv w:val="1"/>
      <w:marLeft w:val="0"/>
      <w:marRight w:val="0"/>
      <w:marTop w:val="0"/>
      <w:marBottom w:val="0"/>
      <w:divBdr>
        <w:top w:val="none" w:sz="0" w:space="0" w:color="auto"/>
        <w:left w:val="none" w:sz="0" w:space="0" w:color="auto"/>
        <w:bottom w:val="none" w:sz="0" w:space="0" w:color="auto"/>
        <w:right w:val="none" w:sz="0" w:space="0" w:color="auto"/>
      </w:divBdr>
    </w:div>
    <w:div w:id="146216396">
      <w:bodyDiv w:val="1"/>
      <w:marLeft w:val="0"/>
      <w:marRight w:val="0"/>
      <w:marTop w:val="0"/>
      <w:marBottom w:val="0"/>
      <w:divBdr>
        <w:top w:val="none" w:sz="0" w:space="0" w:color="auto"/>
        <w:left w:val="none" w:sz="0" w:space="0" w:color="auto"/>
        <w:bottom w:val="none" w:sz="0" w:space="0" w:color="auto"/>
        <w:right w:val="none" w:sz="0" w:space="0" w:color="auto"/>
      </w:divBdr>
    </w:div>
    <w:div w:id="147862144">
      <w:bodyDiv w:val="1"/>
      <w:marLeft w:val="0"/>
      <w:marRight w:val="0"/>
      <w:marTop w:val="0"/>
      <w:marBottom w:val="0"/>
      <w:divBdr>
        <w:top w:val="none" w:sz="0" w:space="0" w:color="auto"/>
        <w:left w:val="none" w:sz="0" w:space="0" w:color="auto"/>
        <w:bottom w:val="none" w:sz="0" w:space="0" w:color="auto"/>
        <w:right w:val="none" w:sz="0" w:space="0" w:color="auto"/>
      </w:divBdr>
    </w:div>
    <w:div w:id="147980978">
      <w:bodyDiv w:val="1"/>
      <w:marLeft w:val="0"/>
      <w:marRight w:val="0"/>
      <w:marTop w:val="0"/>
      <w:marBottom w:val="0"/>
      <w:divBdr>
        <w:top w:val="none" w:sz="0" w:space="0" w:color="auto"/>
        <w:left w:val="none" w:sz="0" w:space="0" w:color="auto"/>
        <w:bottom w:val="none" w:sz="0" w:space="0" w:color="auto"/>
        <w:right w:val="none" w:sz="0" w:space="0" w:color="auto"/>
      </w:divBdr>
      <w:divsChild>
        <w:div w:id="2003853302">
          <w:marLeft w:val="0"/>
          <w:marRight w:val="0"/>
          <w:marTop w:val="0"/>
          <w:marBottom w:val="0"/>
          <w:divBdr>
            <w:top w:val="none" w:sz="0" w:space="0" w:color="auto"/>
            <w:left w:val="none" w:sz="0" w:space="0" w:color="auto"/>
            <w:bottom w:val="none" w:sz="0" w:space="0" w:color="auto"/>
            <w:right w:val="none" w:sz="0" w:space="0" w:color="auto"/>
          </w:divBdr>
        </w:div>
      </w:divsChild>
    </w:div>
    <w:div w:id="148520548">
      <w:bodyDiv w:val="1"/>
      <w:marLeft w:val="0"/>
      <w:marRight w:val="0"/>
      <w:marTop w:val="0"/>
      <w:marBottom w:val="0"/>
      <w:divBdr>
        <w:top w:val="none" w:sz="0" w:space="0" w:color="auto"/>
        <w:left w:val="none" w:sz="0" w:space="0" w:color="auto"/>
        <w:bottom w:val="none" w:sz="0" w:space="0" w:color="auto"/>
        <w:right w:val="none" w:sz="0" w:space="0" w:color="auto"/>
      </w:divBdr>
    </w:div>
    <w:div w:id="149835905">
      <w:bodyDiv w:val="1"/>
      <w:marLeft w:val="0"/>
      <w:marRight w:val="0"/>
      <w:marTop w:val="0"/>
      <w:marBottom w:val="0"/>
      <w:divBdr>
        <w:top w:val="none" w:sz="0" w:space="0" w:color="auto"/>
        <w:left w:val="none" w:sz="0" w:space="0" w:color="auto"/>
        <w:bottom w:val="none" w:sz="0" w:space="0" w:color="auto"/>
        <w:right w:val="none" w:sz="0" w:space="0" w:color="auto"/>
      </w:divBdr>
    </w:div>
    <w:div w:id="150215017">
      <w:bodyDiv w:val="1"/>
      <w:marLeft w:val="0"/>
      <w:marRight w:val="0"/>
      <w:marTop w:val="0"/>
      <w:marBottom w:val="0"/>
      <w:divBdr>
        <w:top w:val="none" w:sz="0" w:space="0" w:color="auto"/>
        <w:left w:val="none" w:sz="0" w:space="0" w:color="auto"/>
        <w:bottom w:val="none" w:sz="0" w:space="0" w:color="auto"/>
        <w:right w:val="none" w:sz="0" w:space="0" w:color="auto"/>
      </w:divBdr>
    </w:div>
    <w:div w:id="151795574">
      <w:bodyDiv w:val="1"/>
      <w:marLeft w:val="0"/>
      <w:marRight w:val="0"/>
      <w:marTop w:val="0"/>
      <w:marBottom w:val="0"/>
      <w:divBdr>
        <w:top w:val="none" w:sz="0" w:space="0" w:color="auto"/>
        <w:left w:val="none" w:sz="0" w:space="0" w:color="auto"/>
        <w:bottom w:val="none" w:sz="0" w:space="0" w:color="auto"/>
        <w:right w:val="none" w:sz="0" w:space="0" w:color="auto"/>
      </w:divBdr>
    </w:div>
    <w:div w:id="153648529">
      <w:bodyDiv w:val="1"/>
      <w:marLeft w:val="0"/>
      <w:marRight w:val="0"/>
      <w:marTop w:val="0"/>
      <w:marBottom w:val="0"/>
      <w:divBdr>
        <w:top w:val="none" w:sz="0" w:space="0" w:color="auto"/>
        <w:left w:val="none" w:sz="0" w:space="0" w:color="auto"/>
        <w:bottom w:val="none" w:sz="0" w:space="0" w:color="auto"/>
        <w:right w:val="none" w:sz="0" w:space="0" w:color="auto"/>
      </w:divBdr>
    </w:div>
    <w:div w:id="156193311">
      <w:bodyDiv w:val="1"/>
      <w:marLeft w:val="0"/>
      <w:marRight w:val="0"/>
      <w:marTop w:val="0"/>
      <w:marBottom w:val="0"/>
      <w:divBdr>
        <w:top w:val="none" w:sz="0" w:space="0" w:color="auto"/>
        <w:left w:val="none" w:sz="0" w:space="0" w:color="auto"/>
        <w:bottom w:val="none" w:sz="0" w:space="0" w:color="auto"/>
        <w:right w:val="none" w:sz="0" w:space="0" w:color="auto"/>
      </w:divBdr>
    </w:div>
    <w:div w:id="156387922">
      <w:bodyDiv w:val="1"/>
      <w:marLeft w:val="0"/>
      <w:marRight w:val="0"/>
      <w:marTop w:val="0"/>
      <w:marBottom w:val="0"/>
      <w:divBdr>
        <w:top w:val="none" w:sz="0" w:space="0" w:color="auto"/>
        <w:left w:val="none" w:sz="0" w:space="0" w:color="auto"/>
        <w:bottom w:val="none" w:sz="0" w:space="0" w:color="auto"/>
        <w:right w:val="none" w:sz="0" w:space="0" w:color="auto"/>
      </w:divBdr>
    </w:div>
    <w:div w:id="156917895">
      <w:bodyDiv w:val="1"/>
      <w:marLeft w:val="0"/>
      <w:marRight w:val="0"/>
      <w:marTop w:val="0"/>
      <w:marBottom w:val="0"/>
      <w:divBdr>
        <w:top w:val="none" w:sz="0" w:space="0" w:color="auto"/>
        <w:left w:val="none" w:sz="0" w:space="0" w:color="auto"/>
        <w:bottom w:val="none" w:sz="0" w:space="0" w:color="auto"/>
        <w:right w:val="none" w:sz="0" w:space="0" w:color="auto"/>
      </w:divBdr>
    </w:div>
    <w:div w:id="162819648">
      <w:bodyDiv w:val="1"/>
      <w:marLeft w:val="0"/>
      <w:marRight w:val="0"/>
      <w:marTop w:val="0"/>
      <w:marBottom w:val="0"/>
      <w:divBdr>
        <w:top w:val="none" w:sz="0" w:space="0" w:color="auto"/>
        <w:left w:val="none" w:sz="0" w:space="0" w:color="auto"/>
        <w:bottom w:val="none" w:sz="0" w:space="0" w:color="auto"/>
        <w:right w:val="none" w:sz="0" w:space="0" w:color="auto"/>
      </w:divBdr>
      <w:divsChild>
        <w:div w:id="1813674680">
          <w:marLeft w:val="0"/>
          <w:marRight w:val="0"/>
          <w:marTop w:val="0"/>
          <w:marBottom w:val="0"/>
          <w:divBdr>
            <w:top w:val="none" w:sz="0" w:space="0" w:color="auto"/>
            <w:left w:val="none" w:sz="0" w:space="0" w:color="auto"/>
            <w:bottom w:val="none" w:sz="0" w:space="0" w:color="auto"/>
            <w:right w:val="none" w:sz="0" w:space="0" w:color="auto"/>
          </w:divBdr>
        </w:div>
      </w:divsChild>
    </w:div>
    <w:div w:id="164519667">
      <w:bodyDiv w:val="1"/>
      <w:marLeft w:val="0"/>
      <w:marRight w:val="0"/>
      <w:marTop w:val="0"/>
      <w:marBottom w:val="0"/>
      <w:divBdr>
        <w:top w:val="none" w:sz="0" w:space="0" w:color="auto"/>
        <w:left w:val="none" w:sz="0" w:space="0" w:color="auto"/>
        <w:bottom w:val="none" w:sz="0" w:space="0" w:color="auto"/>
        <w:right w:val="none" w:sz="0" w:space="0" w:color="auto"/>
      </w:divBdr>
    </w:div>
    <w:div w:id="168299426">
      <w:bodyDiv w:val="1"/>
      <w:marLeft w:val="0"/>
      <w:marRight w:val="0"/>
      <w:marTop w:val="0"/>
      <w:marBottom w:val="0"/>
      <w:divBdr>
        <w:top w:val="none" w:sz="0" w:space="0" w:color="auto"/>
        <w:left w:val="none" w:sz="0" w:space="0" w:color="auto"/>
        <w:bottom w:val="none" w:sz="0" w:space="0" w:color="auto"/>
        <w:right w:val="none" w:sz="0" w:space="0" w:color="auto"/>
      </w:divBdr>
    </w:div>
    <w:div w:id="168906594">
      <w:bodyDiv w:val="1"/>
      <w:marLeft w:val="0"/>
      <w:marRight w:val="0"/>
      <w:marTop w:val="0"/>
      <w:marBottom w:val="0"/>
      <w:divBdr>
        <w:top w:val="none" w:sz="0" w:space="0" w:color="auto"/>
        <w:left w:val="none" w:sz="0" w:space="0" w:color="auto"/>
        <w:bottom w:val="none" w:sz="0" w:space="0" w:color="auto"/>
        <w:right w:val="none" w:sz="0" w:space="0" w:color="auto"/>
      </w:divBdr>
    </w:div>
    <w:div w:id="169031512">
      <w:bodyDiv w:val="1"/>
      <w:marLeft w:val="0"/>
      <w:marRight w:val="0"/>
      <w:marTop w:val="0"/>
      <w:marBottom w:val="0"/>
      <w:divBdr>
        <w:top w:val="none" w:sz="0" w:space="0" w:color="auto"/>
        <w:left w:val="none" w:sz="0" w:space="0" w:color="auto"/>
        <w:bottom w:val="none" w:sz="0" w:space="0" w:color="auto"/>
        <w:right w:val="none" w:sz="0" w:space="0" w:color="auto"/>
      </w:divBdr>
    </w:div>
    <w:div w:id="169179415">
      <w:bodyDiv w:val="1"/>
      <w:marLeft w:val="0"/>
      <w:marRight w:val="0"/>
      <w:marTop w:val="0"/>
      <w:marBottom w:val="0"/>
      <w:divBdr>
        <w:top w:val="none" w:sz="0" w:space="0" w:color="auto"/>
        <w:left w:val="none" w:sz="0" w:space="0" w:color="auto"/>
        <w:bottom w:val="none" w:sz="0" w:space="0" w:color="auto"/>
        <w:right w:val="none" w:sz="0" w:space="0" w:color="auto"/>
      </w:divBdr>
    </w:div>
    <w:div w:id="170267264">
      <w:bodyDiv w:val="1"/>
      <w:marLeft w:val="0"/>
      <w:marRight w:val="0"/>
      <w:marTop w:val="0"/>
      <w:marBottom w:val="0"/>
      <w:divBdr>
        <w:top w:val="none" w:sz="0" w:space="0" w:color="auto"/>
        <w:left w:val="none" w:sz="0" w:space="0" w:color="auto"/>
        <w:bottom w:val="none" w:sz="0" w:space="0" w:color="auto"/>
        <w:right w:val="none" w:sz="0" w:space="0" w:color="auto"/>
      </w:divBdr>
    </w:div>
    <w:div w:id="170878600">
      <w:bodyDiv w:val="1"/>
      <w:marLeft w:val="0"/>
      <w:marRight w:val="0"/>
      <w:marTop w:val="0"/>
      <w:marBottom w:val="0"/>
      <w:divBdr>
        <w:top w:val="none" w:sz="0" w:space="0" w:color="auto"/>
        <w:left w:val="none" w:sz="0" w:space="0" w:color="auto"/>
        <w:bottom w:val="none" w:sz="0" w:space="0" w:color="auto"/>
        <w:right w:val="none" w:sz="0" w:space="0" w:color="auto"/>
      </w:divBdr>
    </w:div>
    <w:div w:id="172496948">
      <w:bodyDiv w:val="1"/>
      <w:marLeft w:val="0"/>
      <w:marRight w:val="0"/>
      <w:marTop w:val="0"/>
      <w:marBottom w:val="0"/>
      <w:divBdr>
        <w:top w:val="none" w:sz="0" w:space="0" w:color="auto"/>
        <w:left w:val="none" w:sz="0" w:space="0" w:color="auto"/>
        <w:bottom w:val="none" w:sz="0" w:space="0" w:color="auto"/>
        <w:right w:val="none" w:sz="0" w:space="0" w:color="auto"/>
      </w:divBdr>
    </w:div>
    <w:div w:id="174000260">
      <w:bodyDiv w:val="1"/>
      <w:marLeft w:val="0"/>
      <w:marRight w:val="0"/>
      <w:marTop w:val="0"/>
      <w:marBottom w:val="0"/>
      <w:divBdr>
        <w:top w:val="none" w:sz="0" w:space="0" w:color="auto"/>
        <w:left w:val="none" w:sz="0" w:space="0" w:color="auto"/>
        <w:bottom w:val="none" w:sz="0" w:space="0" w:color="auto"/>
        <w:right w:val="none" w:sz="0" w:space="0" w:color="auto"/>
      </w:divBdr>
    </w:div>
    <w:div w:id="175510887">
      <w:bodyDiv w:val="1"/>
      <w:marLeft w:val="0"/>
      <w:marRight w:val="0"/>
      <w:marTop w:val="0"/>
      <w:marBottom w:val="0"/>
      <w:divBdr>
        <w:top w:val="none" w:sz="0" w:space="0" w:color="auto"/>
        <w:left w:val="none" w:sz="0" w:space="0" w:color="auto"/>
        <w:bottom w:val="none" w:sz="0" w:space="0" w:color="auto"/>
        <w:right w:val="none" w:sz="0" w:space="0" w:color="auto"/>
      </w:divBdr>
    </w:div>
    <w:div w:id="176819251">
      <w:bodyDiv w:val="1"/>
      <w:marLeft w:val="0"/>
      <w:marRight w:val="0"/>
      <w:marTop w:val="0"/>
      <w:marBottom w:val="0"/>
      <w:divBdr>
        <w:top w:val="none" w:sz="0" w:space="0" w:color="auto"/>
        <w:left w:val="none" w:sz="0" w:space="0" w:color="auto"/>
        <w:bottom w:val="none" w:sz="0" w:space="0" w:color="auto"/>
        <w:right w:val="none" w:sz="0" w:space="0" w:color="auto"/>
      </w:divBdr>
    </w:div>
    <w:div w:id="178011810">
      <w:bodyDiv w:val="1"/>
      <w:marLeft w:val="0"/>
      <w:marRight w:val="0"/>
      <w:marTop w:val="0"/>
      <w:marBottom w:val="0"/>
      <w:divBdr>
        <w:top w:val="none" w:sz="0" w:space="0" w:color="auto"/>
        <w:left w:val="none" w:sz="0" w:space="0" w:color="auto"/>
        <w:bottom w:val="none" w:sz="0" w:space="0" w:color="auto"/>
        <w:right w:val="none" w:sz="0" w:space="0" w:color="auto"/>
      </w:divBdr>
    </w:div>
    <w:div w:id="178934179">
      <w:bodyDiv w:val="1"/>
      <w:marLeft w:val="0"/>
      <w:marRight w:val="0"/>
      <w:marTop w:val="0"/>
      <w:marBottom w:val="0"/>
      <w:divBdr>
        <w:top w:val="none" w:sz="0" w:space="0" w:color="auto"/>
        <w:left w:val="none" w:sz="0" w:space="0" w:color="auto"/>
        <w:bottom w:val="none" w:sz="0" w:space="0" w:color="auto"/>
        <w:right w:val="none" w:sz="0" w:space="0" w:color="auto"/>
      </w:divBdr>
    </w:div>
    <w:div w:id="181165378">
      <w:bodyDiv w:val="1"/>
      <w:marLeft w:val="0"/>
      <w:marRight w:val="0"/>
      <w:marTop w:val="0"/>
      <w:marBottom w:val="0"/>
      <w:divBdr>
        <w:top w:val="none" w:sz="0" w:space="0" w:color="auto"/>
        <w:left w:val="none" w:sz="0" w:space="0" w:color="auto"/>
        <w:bottom w:val="none" w:sz="0" w:space="0" w:color="auto"/>
        <w:right w:val="none" w:sz="0" w:space="0" w:color="auto"/>
      </w:divBdr>
    </w:div>
    <w:div w:id="183903624">
      <w:bodyDiv w:val="1"/>
      <w:marLeft w:val="0"/>
      <w:marRight w:val="0"/>
      <w:marTop w:val="0"/>
      <w:marBottom w:val="0"/>
      <w:divBdr>
        <w:top w:val="none" w:sz="0" w:space="0" w:color="auto"/>
        <w:left w:val="none" w:sz="0" w:space="0" w:color="auto"/>
        <w:bottom w:val="none" w:sz="0" w:space="0" w:color="auto"/>
        <w:right w:val="none" w:sz="0" w:space="0" w:color="auto"/>
      </w:divBdr>
    </w:div>
    <w:div w:id="184254063">
      <w:bodyDiv w:val="1"/>
      <w:marLeft w:val="0"/>
      <w:marRight w:val="0"/>
      <w:marTop w:val="0"/>
      <w:marBottom w:val="0"/>
      <w:divBdr>
        <w:top w:val="none" w:sz="0" w:space="0" w:color="auto"/>
        <w:left w:val="none" w:sz="0" w:space="0" w:color="auto"/>
        <w:bottom w:val="none" w:sz="0" w:space="0" w:color="auto"/>
        <w:right w:val="none" w:sz="0" w:space="0" w:color="auto"/>
      </w:divBdr>
    </w:div>
    <w:div w:id="185021228">
      <w:bodyDiv w:val="1"/>
      <w:marLeft w:val="0"/>
      <w:marRight w:val="0"/>
      <w:marTop w:val="0"/>
      <w:marBottom w:val="0"/>
      <w:divBdr>
        <w:top w:val="none" w:sz="0" w:space="0" w:color="auto"/>
        <w:left w:val="none" w:sz="0" w:space="0" w:color="auto"/>
        <w:bottom w:val="none" w:sz="0" w:space="0" w:color="auto"/>
        <w:right w:val="none" w:sz="0" w:space="0" w:color="auto"/>
      </w:divBdr>
    </w:div>
    <w:div w:id="187841796">
      <w:bodyDiv w:val="1"/>
      <w:marLeft w:val="0"/>
      <w:marRight w:val="0"/>
      <w:marTop w:val="0"/>
      <w:marBottom w:val="0"/>
      <w:divBdr>
        <w:top w:val="none" w:sz="0" w:space="0" w:color="auto"/>
        <w:left w:val="none" w:sz="0" w:space="0" w:color="auto"/>
        <w:bottom w:val="none" w:sz="0" w:space="0" w:color="auto"/>
        <w:right w:val="none" w:sz="0" w:space="0" w:color="auto"/>
      </w:divBdr>
    </w:div>
    <w:div w:id="189539772">
      <w:bodyDiv w:val="1"/>
      <w:marLeft w:val="0"/>
      <w:marRight w:val="0"/>
      <w:marTop w:val="0"/>
      <w:marBottom w:val="0"/>
      <w:divBdr>
        <w:top w:val="none" w:sz="0" w:space="0" w:color="auto"/>
        <w:left w:val="none" w:sz="0" w:space="0" w:color="auto"/>
        <w:bottom w:val="none" w:sz="0" w:space="0" w:color="auto"/>
        <w:right w:val="none" w:sz="0" w:space="0" w:color="auto"/>
      </w:divBdr>
    </w:div>
    <w:div w:id="190536457">
      <w:bodyDiv w:val="1"/>
      <w:marLeft w:val="0"/>
      <w:marRight w:val="0"/>
      <w:marTop w:val="0"/>
      <w:marBottom w:val="0"/>
      <w:divBdr>
        <w:top w:val="none" w:sz="0" w:space="0" w:color="auto"/>
        <w:left w:val="none" w:sz="0" w:space="0" w:color="auto"/>
        <w:bottom w:val="none" w:sz="0" w:space="0" w:color="auto"/>
        <w:right w:val="none" w:sz="0" w:space="0" w:color="auto"/>
      </w:divBdr>
    </w:div>
    <w:div w:id="190848123">
      <w:bodyDiv w:val="1"/>
      <w:marLeft w:val="0"/>
      <w:marRight w:val="0"/>
      <w:marTop w:val="0"/>
      <w:marBottom w:val="0"/>
      <w:divBdr>
        <w:top w:val="none" w:sz="0" w:space="0" w:color="auto"/>
        <w:left w:val="none" w:sz="0" w:space="0" w:color="auto"/>
        <w:bottom w:val="none" w:sz="0" w:space="0" w:color="auto"/>
        <w:right w:val="none" w:sz="0" w:space="0" w:color="auto"/>
      </w:divBdr>
    </w:div>
    <w:div w:id="191312255">
      <w:bodyDiv w:val="1"/>
      <w:marLeft w:val="0"/>
      <w:marRight w:val="0"/>
      <w:marTop w:val="0"/>
      <w:marBottom w:val="0"/>
      <w:divBdr>
        <w:top w:val="none" w:sz="0" w:space="0" w:color="auto"/>
        <w:left w:val="none" w:sz="0" w:space="0" w:color="auto"/>
        <w:bottom w:val="none" w:sz="0" w:space="0" w:color="auto"/>
        <w:right w:val="none" w:sz="0" w:space="0" w:color="auto"/>
      </w:divBdr>
    </w:div>
    <w:div w:id="192157524">
      <w:bodyDiv w:val="1"/>
      <w:marLeft w:val="0"/>
      <w:marRight w:val="0"/>
      <w:marTop w:val="0"/>
      <w:marBottom w:val="0"/>
      <w:divBdr>
        <w:top w:val="none" w:sz="0" w:space="0" w:color="auto"/>
        <w:left w:val="none" w:sz="0" w:space="0" w:color="auto"/>
        <w:bottom w:val="none" w:sz="0" w:space="0" w:color="auto"/>
        <w:right w:val="none" w:sz="0" w:space="0" w:color="auto"/>
      </w:divBdr>
    </w:div>
    <w:div w:id="193349464">
      <w:bodyDiv w:val="1"/>
      <w:marLeft w:val="0"/>
      <w:marRight w:val="0"/>
      <w:marTop w:val="0"/>
      <w:marBottom w:val="0"/>
      <w:divBdr>
        <w:top w:val="none" w:sz="0" w:space="0" w:color="auto"/>
        <w:left w:val="none" w:sz="0" w:space="0" w:color="auto"/>
        <w:bottom w:val="none" w:sz="0" w:space="0" w:color="auto"/>
        <w:right w:val="none" w:sz="0" w:space="0" w:color="auto"/>
      </w:divBdr>
    </w:div>
    <w:div w:id="194269424">
      <w:bodyDiv w:val="1"/>
      <w:marLeft w:val="0"/>
      <w:marRight w:val="0"/>
      <w:marTop w:val="0"/>
      <w:marBottom w:val="0"/>
      <w:divBdr>
        <w:top w:val="none" w:sz="0" w:space="0" w:color="auto"/>
        <w:left w:val="none" w:sz="0" w:space="0" w:color="auto"/>
        <w:bottom w:val="none" w:sz="0" w:space="0" w:color="auto"/>
        <w:right w:val="none" w:sz="0" w:space="0" w:color="auto"/>
      </w:divBdr>
    </w:div>
    <w:div w:id="194270380">
      <w:bodyDiv w:val="1"/>
      <w:marLeft w:val="0"/>
      <w:marRight w:val="0"/>
      <w:marTop w:val="0"/>
      <w:marBottom w:val="0"/>
      <w:divBdr>
        <w:top w:val="none" w:sz="0" w:space="0" w:color="auto"/>
        <w:left w:val="none" w:sz="0" w:space="0" w:color="auto"/>
        <w:bottom w:val="none" w:sz="0" w:space="0" w:color="auto"/>
        <w:right w:val="none" w:sz="0" w:space="0" w:color="auto"/>
      </w:divBdr>
    </w:div>
    <w:div w:id="194468358">
      <w:bodyDiv w:val="1"/>
      <w:marLeft w:val="0"/>
      <w:marRight w:val="0"/>
      <w:marTop w:val="0"/>
      <w:marBottom w:val="0"/>
      <w:divBdr>
        <w:top w:val="none" w:sz="0" w:space="0" w:color="auto"/>
        <w:left w:val="none" w:sz="0" w:space="0" w:color="auto"/>
        <w:bottom w:val="none" w:sz="0" w:space="0" w:color="auto"/>
        <w:right w:val="none" w:sz="0" w:space="0" w:color="auto"/>
      </w:divBdr>
    </w:div>
    <w:div w:id="194468492">
      <w:bodyDiv w:val="1"/>
      <w:marLeft w:val="0"/>
      <w:marRight w:val="0"/>
      <w:marTop w:val="0"/>
      <w:marBottom w:val="0"/>
      <w:divBdr>
        <w:top w:val="none" w:sz="0" w:space="0" w:color="auto"/>
        <w:left w:val="none" w:sz="0" w:space="0" w:color="auto"/>
        <w:bottom w:val="none" w:sz="0" w:space="0" w:color="auto"/>
        <w:right w:val="none" w:sz="0" w:space="0" w:color="auto"/>
      </w:divBdr>
    </w:div>
    <w:div w:id="194584688">
      <w:bodyDiv w:val="1"/>
      <w:marLeft w:val="0"/>
      <w:marRight w:val="0"/>
      <w:marTop w:val="0"/>
      <w:marBottom w:val="0"/>
      <w:divBdr>
        <w:top w:val="none" w:sz="0" w:space="0" w:color="auto"/>
        <w:left w:val="none" w:sz="0" w:space="0" w:color="auto"/>
        <w:bottom w:val="none" w:sz="0" w:space="0" w:color="auto"/>
        <w:right w:val="none" w:sz="0" w:space="0" w:color="auto"/>
      </w:divBdr>
    </w:div>
    <w:div w:id="195775243">
      <w:bodyDiv w:val="1"/>
      <w:marLeft w:val="0"/>
      <w:marRight w:val="0"/>
      <w:marTop w:val="0"/>
      <w:marBottom w:val="0"/>
      <w:divBdr>
        <w:top w:val="none" w:sz="0" w:space="0" w:color="auto"/>
        <w:left w:val="none" w:sz="0" w:space="0" w:color="auto"/>
        <w:bottom w:val="none" w:sz="0" w:space="0" w:color="auto"/>
        <w:right w:val="none" w:sz="0" w:space="0" w:color="auto"/>
      </w:divBdr>
    </w:div>
    <w:div w:id="196898092">
      <w:bodyDiv w:val="1"/>
      <w:marLeft w:val="0"/>
      <w:marRight w:val="0"/>
      <w:marTop w:val="0"/>
      <w:marBottom w:val="0"/>
      <w:divBdr>
        <w:top w:val="none" w:sz="0" w:space="0" w:color="auto"/>
        <w:left w:val="none" w:sz="0" w:space="0" w:color="auto"/>
        <w:bottom w:val="none" w:sz="0" w:space="0" w:color="auto"/>
        <w:right w:val="none" w:sz="0" w:space="0" w:color="auto"/>
      </w:divBdr>
    </w:div>
    <w:div w:id="197738472">
      <w:bodyDiv w:val="1"/>
      <w:marLeft w:val="0"/>
      <w:marRight w:val="0"/>
      <w:marTop w:val="0"/>
      <w:marBottom w:val="0"/>
      <w:divBdr>
        <w:top w:val="none" w:sz="0" w:space="0" w:color="auto"/>
        <w:left w:val="none" w:sz="0" w:space="0" w:color="auto"/>
        <w:bottom w:val="none" w:sz="0" w:space="0" w:color="auto"/>
        <w:right w:val="none" w:sz="0" w:space="0" w:color="auto"/>
      </w:divBdr>
    </w:div>
    <w:div w:id="197861004">
      <w:bodyDiv w:val="1"/>
      <w:marLeft w:val="0"/>
      <w:marRight w:val="0"/>
      <w:marTop w:val="0"/>
      <w:marBottom w:val="0"/>
      <w:divBdr>
        <w:top w:val="none" w:sz="0" w:space="0" w:color="auto"/>
        <w:left w:val="none" w:sz="0" w:space="0" w:color="auto"/>
        <w:bottom w:val="none" w:sz="0" w:space="0" w:color="auto"/>
        <w:right w:val="none" w:sz="0" w:space="0" w:color="auto"/>
      </w:divBdr>
    </w:div>
    <w:div w:id="200870063">
      <w:bodyDiv w:val="1"/>
      <w:marLeft w:val="0"/>
      <w:marRight w:val="0"/>
      <w:marTop w:val="0"/>
      <w:marBottom w:val="0"/>
      <w:divBdr>
        <w:top w:val="none" w:sz="0" w:space="0" w:color="auto"/>
        <w:left w:val="none" w:sz="0" w:space="0" w:color="auto"/>
        <w:bottom w:val="none" w:sz="0" w:space="0" w:color="auto"/>
        <w:right w:val="none" w:sz="0" w:space="0" w:color="auto"/>
      </w:divBdr>
    </w:div>
    <w:div w:id="202330981">
      <w:bodyDiv w:val="1"/>
      <w:marLeft w:val="0"/>
      <w:marRight w:val="0"/>
      <w:marTop w:val="0"/>
      <w:marBottom w:val="0"/>
      <w:divBdr>
        <w:top w:val="none" w:sz="0" w:space="0" w:color="auto"/>
        <w:left w:val="none" w:sz="0" w:space="0" w:color="auto"/>
        <w:bottom w:val="none" w:sz="0" w:space="0" w:color="auto"/>
        <w:right w:val="none" w:sz="0" w:space="0" w:color="auto"/>
      </w:divBdr>
    </w:div>
    <w:div w:id="203489449">
      <w:bodyDiv w:val="1"/>
      <w:marLeft w:val="0"/>
      <w:marRight w:val="0"/>
      <w:marTop w:val="0"/>
      <w:marBottom w:val="0"/>
      <w:divBdr>
        <w:top w:val="none" w:sz="0" w:space="0" w:color="auto"/>
        <w:left w:val="none" w:sz="0" w:space="0" w:color="auto"/>
        <w:bottom w:val="none" w:sz="0" w:space="0" w:color="auto"/>
        <w:right w:val="none" w:sz="0" w:space="0" w:color="auto"/>
      </w:divBdr>
    </w:div>
    <w:div w:id="203687389">
      <w:bodyDiv w:val="1"/>
      <w:marLeft w:val="0"/>
      <w:marRight w:val="0"/>
      <w:marTop w:val="0"/>
      <w:marBottom w:val="0"/>
      <w:divBdr>
        <w:top w:val="none" w:sz="0" w:space="0" w:color="auto"/>
        <w:left w:val="none" w:sz="0" w:space="0" w:color="auto"/>
        <w:bottom w:val="none" w:sz="0" w:space="0" w:color="auto"/>
        <w:right w:val="none" w:sz="0" w:space="0" w:color="auto"/>
      </w:divBdr>
    </w:div>
    <w:div w:id="203761197">
      <w:bodyDiv w:val="1"/>
      <w:marLeft w:val="0"/>
      <w:marRight w:val="0"/>
      <w:marTop w:val="0"/>
      <w:marBottom w:val="0"/>
      <w:divBdr>
        <w:top w:val="none" w:sz="0" w:space="0" w:color="auto"/>
        <w:left w:val="none" w:sz="0" w:space="0" w:color="auto"/>
        <w:bottom w:val="none" w:sz="0" w:space="0" w:color="auto"/>
        <w:right w:val="none" w:sz="0" w:space="0" w:color="auto"/>
      </w:divBdr>
    </w:div>
    <w:div w:id="205028850">
      <w:bodyDiv w:val="1"/>
      <w:marLeft w:val="0"/>
      <w:marRight w:val="0"/>
      <w:marTop w:val="0"/>
      <w:marBottom w:val="0"/>
      <w:divBdr>
        <w:top w:val="none" w:sz="0" w:space="0" w:color="auto"/>
        <w:left w:val="none" w:sz="0" w:space="0" w:color="auto"/>
        <w:bottom w:val="none" w:sz="0" w:space="0" w:color="auto"/>
        <w:right w:val="none" w:sz="0" w:space="0" w:color="auto"/>
      </w:divBdr>
    </w:div>
    <w:div w:id="208300302">
      <w:bodyDiv w:val="1"/>
      <w:marLeft w:val="0"/>
      <w:marRight w:val="0"/>
      <w:marTop w:val="0"/>
      <w:marBottom w:val="0"/>
      <w:divBdr>
        <w:top w:val="none" w:sz="0" w:space="0" w:color="auto"/>
        <w:left w:val="none" w:sz="0" w:space="0" w:color="auto"/>
        <w:bottom w:val="none" w:sz="0" w:space="0" w:color="auto"/>
        <w:right w:val="none" w:sz="0" w:space="0" w:color="auto"/>
      </w:divBdr>
    </w:div>
    <w:div w:id="209414764">
      <w:bodyDiv w:val="1"/>
      <w:marLeft w:val="0"/>
      <w:marRight w:val="0"/>
      <w:marTop w:val="0"/>
      <w:marBottom w:val="0"/>
      <w:divBdr>
        <w:top w:val="none" w:sz="0" w:space="0" w:color="auto"/>
        <w:left w:val="none" w:sz="0" w:space="0" w:color="auto"/>
        <w:bottom w:val="none" w:sz="0" w:space="0" w:color="auto"/>
        <w:right w:val="none" w:sz="0" w:space="0" w:color="auto"/>
      </w:divBdr>
    </w:div>
    <w:div w:id="211117544">
      <w:bodyDiv w:val="1"/>
      <w:marLeft w:val="0"/>
      <w:marRight w:val="0"/>
      <w:marTop w:val="0"/>
      <w:marBottom w:val="0"/>
      <w:divBdr>
        <w:top w:val="none" w:sz="0" w:space="0" w:color="auto"/>
        <w:left w:val="none" w:sz="0" w:space="0" w:color="auto"/>
        <w:bottom w:val="none" w:sz="0" w:space="0" w:color="auto"/>
        <w:right w:val="none" w:sz="0" w:space="0" w:color="auto"/>
      </w:divBdr>
    </w:div>
    <w:div w:id="211618645">
      <w:bodyDiv w:val="1"/>
      <w:marLeft w:val="0"/>
      <w:marRight w:val="0"/>
      <w:marTop w:val="0"/>
      <w:marBottom w:val="0"/>
      <w:divBdr>
        <w:top w:val="none" w:sz="0" w:space="0" w:color="auto"/>
        <w:left w:val="none" w:sz="0" w:space="0" w:color="auto"/>
        <w:bottom w:val="none" w:sz="0" w:space="0" w:color="auto"/>
        <w:right w:val="none" w:sz="0" w:space="0" w:color="auto"/>
      </w:divBdr>
    </w:div>
    <w:div w:id="212893067">
      <w:bodyDiv w:val="1"/>
      <w:marLeft w:val="0"/>
      <w:marRight w:val="0"/>
      <w:marTop w:val="0"/>
      <w:marBottom w:val="0"/>
      <w:divBdr>
        <w:top w:val="none" w:sz="0" w:space="0" w:color="auto"/>
        <w:left w:val="none" w:sz="0" w:space="0" w:color="auto"/>
        <w:bottom w:val="none" w:sz="0" w:space="0" w:color="auto"/>
        <w:right w:val="none" w:sz="0" w:space="0" w:color="auto"/>
      </w:divBdr>
    </w:div>
    <w:div w:id="213661353">
      <w:bodyDiv w:val="1"/>
      <w:marLeft w:val="0"/>
      <w:marRight w:val="0"/>
      <w:marTop w:val="0"/>
      <w:marBottom w:val="0"/>
      <w:divBdr>
        <w:top w:val="none" w:sz="0" w:space="0" w:color="auto"/>
        <w:left w:val="none" w:sz="0" w:space="0" w:color="auto"/>
        <w:bottom w:val="none" w:sz="0" w:space="0" w:color="auto"/>
        <w:right w:val="none" w:sz="0" w:space="0" w:color="auto"/>
      </w:divBdr>
    </w:div>
    <w:div w:id="214201424">
      <w:bodyDiv w:val="1"/>
      <w:marLeft w:val="0"/>
      <w:marRight w:val="0"/>
      <w:marTop w:val="0"/>
      <w:marBottom w:val="0"/>
      <w:divBdr>
        <w:top w:val="none" w:sz="0" w:space="0" w:color="auto"/>
        <w:left w:val="none" w:sz="0" w:space="0" w:color="auto"/>
        <w:bottom w:val="none" w:sz="0" w:space="0" w:color="auto"/>
        <w:right w:val="none" w:sz="0" w:space="0" w:color="auto"/>
      </w:divBdr>
    </w:div>
    <w:div w:id="215360196">
      <w:bodyDiv w:val="1"/>
      <w:marLeft w:val="0"/>
      <w:marRight w:val="0"/>
      <w:marTop w:val="0"/>
      <w:marBottom w:val="0"/>
      <w:divBdr>
        <w:top w:val="none" w:sz="0" w:space="0" w:color="auto"/>
        <w:left w:val="none" w:sz="0" w:space="0" w:color="auto"/>
        <w:bottom w:val="none" w:sz="0" w:space="0" w:color="auto"/>
        <w:right w:val="none" w:sz="0" w:space="0" w:color="auto"/>
      </w:divBdr>
      <w:divsChild>
        <w:div w:id="402916796">
          <w:marLeft w:val="0"/>
          <w:marRight w:val="0"/>
          <w:marTop w:val="0"/>
          <w:marBottom w:val="0"/>
          <w:divBdr>
            <w:top w:val="none" w:sz="0" w:space="0" w:color="auto"/>
            <w:left w:val="none" w:sz="0" w:space="0" w:color="auto"/>
            <w:bottom w:val="none" w:sz="0" w:space="0" w:color="auto"/>
            <w:right w:val="none" w:sz="0" w:space="0" w:color="auto"/>
          </w:divBdr>
        </w:div>
      </w:divsChild>
    </w:div>
    <w:div w:id="216205961">
      <w:bodyDiv w:val="1"/>
      <w:marLeft w:val="0"/>
      <w:marRight w:val="0"/>
      <w:marTop w:val="0"/>
      <w:marBottom w:val="0"/>
      <w:divBdr>
        <w:top w:val="none" w:sz="0" w:space="0" w:color="auto"/>
        <w:left w:val="none" w:sz="0" w:space="0" w:color="auto"/>
        <w:bottom w:val="none" w:sz="0" w:space="0" w:color="auto"/>
        <w:right w:val="none" w:sz="0" w:space="0" w:color="auto"/>
      </w:divBdr>
    </w:div>
    <w:div w:id="216819047">
      <w:bodyDiv w:val="1"/>
      <w:marLeft w:val="0"/>
      <w:marRight w:val="0"/>
      <w:marTop w:val="0"/>
      <w:marBottom w:val="0"/>
      <w:divBdr>
        <w:top w:val="none" w:sz="0" w:space="0" w:color="auto"/>
        <w:left w:val="none" w:sz="0" w:space="0" w:color="auto"/>
        <w:bottom w:val="none" w:sz="0" w:space="0" w:color="auto"/>
        <w:right w:val="none" w:sz="0" w:space="0" w:color="auto"/>
      </w:divBdr>
    </w:div>
    <w:div w:id="217712109">
      <w:bodyDiv w:val="1"/>
      <w:marLeft w:val="0"/>
      <w:marRight w:val="0"/>
      <w:marTop w:val="0"/>
      <w:marBottom w:val="0"/>
      <w:divBdr>
        <w:top w:val="none" w:sz="0" w:space="0" w:color="auto"/>
        <w:left w:val="none" w:sz="0" w:space="0" w:color="auto"/>
        <w:bottom w:val="none" w:sz="0" w:space="0" w:color="auto"/>
        <w:right w:val="none" w:sz="0" w:space="0" w:color="auto"/>
      </w:divBdr>
    </w:div>
    <w:div w:id="219707572">
      <w:bodyDiv w:val="1"/>
      <w:marLeft w:val="0"/>
      <w:marRight w:val="0"/>
      <w:marTop w:val="0"/>
      <w:marBottom w:val="0"/>
      <w:divBdr>
        <w:top w:val="none" w:sz="0" w:space="0" w:color="auto"/>
        <w:left w:val="none" w:sz="0" w:space="0" w:color="auto"/>
        <w:bottom w:val="none" w:sz="0" w:space="0" w:color="auto"/>
        <w:right w:val="none" w:sz="0" w:space="0" w:color="auto"/>
      </w:divBdr>
    </w:div>
    <w:div w:id="220017109">
      <w:bodyDiv w:val="1"/>
      <w:marLeft w:val="0"/>
      <w:marRight w:val="0"/>
      <w:marTop w:val="0"/>
      <w:marBottom w:val="0"/>
      <w:divBdr>
        <w:top w:val="none" w:sz="0" w:space="0" w:color="auto"/>
        <w:left w:val="none" w:sz="0" w:space="0" w:color="auto"/>
        <w:bottom w:val="none" w:sz="0" w:space="0" w:color="auto"/>
        <w:right w:val="none" w:sz="0" w:space="0" w:color="auto"/>
      </w:divBdr>
    </w:div>
    <w:div w:id="221061965">
      <w:bodyDiv w:val="1"/>
      <w:marLeft w:val="0"/>
      <w:marRight w:val="0"/>
      <w:marTop w:val="0"/>
      <w:marBottom w:val="0"/>
      <w:divBdr>
        <w:top w:val="none" w:sz="0" w:space="0" w:color="auto"/>
        <w:left w:val="none" w:sz="0" w:space="0" w:color="auto"/>
        <w:bottom w:val="none" w:sz="0" w:space="0" w:color="auto"/>
        <w:right w:val="none" w:sz="0" w:space="0" w:color="auto"/>
      </w:divBdr>
    </w:div>
    <w:div w:id="223299390">
      <w:bodyDiv w:val="1"/>
      <w:marLeft w:val="0"/>
      <w:marRight w:val="0"/>
      <w:marTop w:val="0"/>
      <w:marBottom w:val="0"/>
      <w:divBdr>
        <w:top w:val="none" w:sz="0" w:space="0" w:color="auto"/>
        <w:left w:val="none" w:sz="0" w:space="0" w:color="auto"/>
        <w:bottom w:val="none" w:sz="0" w:space="0" w:color="auto"/>
        <w:right w:val="none" w:sz="0" w:space="0" w:color="auto"/>
      </w:divBdr>
    </w:div>
    <w:div w:id="225922916">
      <w:bodyDiv w:val="1"/>
      <w:marLeft w:val="0"/>
      <w:marRight w:val="0"/>
      <w:marTop w:val="0"/>
      <w:marBottom w:val="0"/>
      <w:divBdr>
        <w:top w:val="none" w:sz="0" w:space="0" w:color="auto"/>
        <w:left w:val="none" w:sz="0" w:space="0" w:color="auto"/>
        <w:bottom w:val="none" w:sz="0" w:space="0" w:color="auto"/>
        <w:right w:val="none" w:sz="0" w:space="0" w:color="auto"/>
      </w:divBdr>
    </w:div>
    <w:div w:id="226452187">
      <w:bodyDiv w:val="1"/>
      <w:marLeft w:val="0"/>
      <w:marRight w:val="0"/>
      <w:marTop w:val="0"/>
      <w:marBottom w:val="0"/>
      <w:divBdr>
        <w:top w:val="none" w:sz="0" w:space="0" w:color="auto"/>
        <w:left w:val="none" w:sz="0" w:space="0" w:color="auto"/>
        <w:bottom w:val="none" w:sz="0" w:space="0" w:color="auto"/>
        <w:right w:val="none" w:sz="0" w:space="0" w:color="auto"/>
      </w:divBdr>
    </w:div>
    <w:div w:id="226846302">
      <w:bodyDiv w:val="1"/>
      <w:marLeft w:val="0"/>
      <w:marRight w:val="0"/>
      <w:marTop w:val="0"/>
      <w:marBottom w:val="0"/>
      <w:divBdr>
        <w:top w:val="none" w:sz="0" w:space="0" w:color="auto"/>
        <w:left w:val="none" w:sz="0" w:space="0" w:color="auto"/>
        <w:bottom w:val="none" w:sz="0" w:space="0" w:color="auto"/>
        <w:right w:val="none" w:sz="0" w:space="0" w:color="auto"/>
      </w:divBdr>
      <w:divsChild>
        <w:div w:id="998730823">
          <w:marLeft w:val="0"/>
          <w:marRight w:val="0"/>
          <w:marTop w:val="0"/>
          <w:marBottom w:val="0"/>
          <w:divBdr>
            <w:top w:val="none" w:sz="0" w:space="0" w:color="auto"/>
            <w:left w:val="none" w:sz="0" w:space="0" w:color="auto"/>
            <w:bottom w:val="none" w:sz="0" w:space="0" w:color="auto"/>
            <w:right w:val="none" w:sz="0" w:space="0" w:color="auto"/>
          </w:divBdr>
        </w:div>
      </w:divsChild>
    </w:div>
    <w:div w:id="227306559">
      <w:bodyDiv w:val="1"/>
      <w:marLeft w:val="0"/>
      <w:marRight w:val="0"/>
      <w:marTop w:val="0"/>
      <w:marBottom w:val="0"/>
      <w:divBdr>
        <w:top w:val="none" w:sz="0" w:space="0" w:color="auto"/>
        <w:left w:val="none" w:sz="0" w:space="0" w:color="auto"/>
        <w:bottom w:val="none" w:sz="0" w:space="0" w:color="auto"/>
        <w:right w:val="none" w:sz="0" w:space="0" w:color="auto"/>
      </w:divBdr>
    </w:div>
    <w:div w:id="229200068">
      <w:bodyDiv w:val="1"/>
      <w:marLeft w:val="0"/>
      <w:marRight w:val="0"/>
      <w:marTop w:val="0"/>
      <w:marBottom w:val="0"/>
      <w:divBdr>
        <w:top w:val="none" w:sz="0" w:space="0" w:color="auto"/>
        <w:left w:val="none" w:sz="0" w:space="0" w:color="auto"/>
        <w:bottom w:val="none" w:sz="0" w:space="0" w:color="auto"/>
        <w:right w:val="none" w:sz="0" w:space="0" w:color="auto"/>
      </w:divBdr>
    </w:div>
    <w:div w:id="229270649">
      <w:bodyDiv w:val="1"/>
      <w:marLeft w:val="0"/>
      <w:marRight w:val="0"/>
      <w:marTop w:val="0"/>
      <w:marBottom w:val="0"/>
      <w:divBdr>
        <w:top w:val="none" w:sz="0" w:space="0" w:color="auto"/>
        <w:left w:val="none" w:sz="0" w:space="0" w:color="auto"/>
        <w:bottom w:val="none" w:sz="0" w:space="0" w:color="auto"/>
        <w:right w:val="none" w:sz="0" w:space="0" w:color="auto"/>
      </w:divBdr>
    </w:div>
    <w:div w:id="229581783">
      <w:bodyDiv w:val="1"/>
      <w:marLeft w:val="0"/>
      <w:marRight w:val="0"/>
      <w:marTop w:val="0"/>
      <w:marBottom w:val="0"/>
      <w:divBdr>
        <w:top w:val="none" w:sz="0" w:space="0" w:color="auto"/>
        <w:left w:val="none" w:sz="0" w:space="0" w:color="auto"/>
        <w:bottom w:val="none" w:sz="0" w:space="0" w:color="auto"/>
        <w:right w:val="none" w:sz="0" w:space="0" w:color="auto"/>
      </w:divBdr>
    </w:div>
    <w:div w:id="229770961">
      <w:bodyDiv w:val="1"/>
      <w:marLeft w:val="0"/>
      <w:marRight w:val="0"/>
      <w:marTop w:val="0"/>
      <w:marBottom w:val="0"/>
      <w:divBdr>
        <w:top w:val="none" w:sz="0" w:space="0" w:color="auto"/>
        <w:left w:val="none" w:sz="0" w:space="0" w:color="auto"/>
        <w:bottom w:val="none" w:sz="0" w:space="0" w:color="auto"/>
        <w:right w:val="none" w:sz="0" w:space="0" w:color="auto"/>
      </w:divBdr>
    </w:div>
    <w:div w:id="230047668">
      <w:bodyDiv w:val="1"/>
      <w:marLeft w:val="0"/>
      <w:marRight w:val="0"/>
      <w:marTop w:val="0"/>
      <w:marBottom w:val="0"/>
      <w:divBdr>
        <w:top w:val="none" w:sz="0" w:space="0" w:color="auto"/>
        <w:left w:val="none" w:sz="0" w:space="0" w:color="auto"/>
        <w:bottom w:val="none" w:sz="0" w:space="0" w:color="auto"/>
        <w:right w:val="none" w:sz="0" w:space="0" w:color="auto"/>
      </w:divBdr>
    </w:div>
    <w:div w:id="230501304">
      <w:bodyDiv w:val="1"/>
      <w:marLeft w:val="0"/>
      <w:marRight w:val="0"/>
      <w:marTop w:val="0"/>
      <w:marBottom w:val="0"/>
      <w:divBdr>
        <w:top w:val="none" w:sz="0" w:space="0" w:color="auto"/>
        <w:left w:val="none" w:sz="0" w:space="0" w:color="auto"/>
        <w:bottom w:val="none" w:sz="0" w:space="0" w:color="auto"/>
        <w:right w:val="none" w:sz="0" w:space="0" w:color="auto"/>
      </w:divBdr>
    </w:div>
    <w:div w:id="231813789">
      <w:bodyDiv w:val="1"/>
      <w:marLeft w:val="0"/>
      <w:marRight w:val="0"/>
      <w:marTop w:val="0"/>
      <w:marBottom w:val="0"/>
      <w:divBdr>
        <w:top w:val="none" w:sz="0" w:space="0" w:color="auto"/>
        <w:left w:val="none" w:sz="0" w:space="0" w:color="auto"/>
        <w:bottom w:val="none" w:sz="0" w:space="0" w:color="auto"/>
        <w:right w:val="none" w:sz="0" w:space="0" w:color="auto"/>
      </w:divBdr>
    </w:div>
    <w:div w:id="233703209">
      <w:bodyDiv w:val="1"/>
      <w:marLeft w:val="0"/>
      <w:marRight w:val="0"/>
      <w:marTop w:val="0"/>
      <w:marBottom w:val="0"/>
      <w:divBdr>
        <w:top w:val="none" w:sz="0" w:space="0" w:color="auto"/>
        <w:left w:val="none" w:sz="0" w:space="0" w:color="auto"/>
        <w:bottom w:val="none" w:sz="0" w:space="0" w:color="auto"/>
        <w:right w:val="none" w:sz="0" w:space="0" w:color="auto"/>
      </w:divBdr>
    </w:div>
    <w:div w:id="237444315">
      <w:bodyDiv w:val="1"/>
      <w:marLeft w:val="0"/>
      <w:marRight w:val="0"/>
      <w:marTop w:val="0"/>
      <w:marBottom w:val="0"/>
      <w:divBdr>
        <w:top w:val="none" w:sz="0" w:space="0" w:color="auto"/>
        <w:left w:val="none" w:sz="0" w:space="0" w:color="auto"/>
        <w:bottom w:val="none" w:sz="0" w:space="0" w:color="auto"/>
        <w:right w:val="none" w:sz="0" w:space="0" w:color="auto"/>
      </w:divBdr>
    </w:div>
    <w:div w:id="238173019">
      <w:bodyDiv w:val="1"/>
      <w:marLeft w:val="0"/>
      <w:marRight w:val="0"/>
      <w:marTop w:val="0"/>
      <w:marBottom w:val="0"/>
      <w:divBdr>
        <w:top w:val="none" w:sz="0" w:space="0" w:color="auto"/>
        <w:left w:val="none" w:sz="0" w:space="0" w:color="auto"/>
        <w:bottom w:val="none" w:sz="0" w:space="0" w:color="auto"/>
        <w:right w:val="none" w:sz="0" w:space="0" w:color="auto"/>
      </w:divBdr>
    </w:div>
    <w:div w:id="238293429">
      <w:bodyDiv w:val="1"/>
      <w:marLeft w:val="0"/>
      <w:marRight w:val="0"/>
      <w:marTop w:val="0"/>
      <w:marBottom w:val="0"/>
      <w:divBdr>
        <w:top w:val="none" w:sz="0" w:space="0" w:color="auto"/>
        <w:left w:val="none" w:sz="0" w:space="0" w:color="auto"/>
        <w:bottom w:val="none" w:sz="0" w:space="0" w:color="auto"/>
        <w:right w:val="none" w:sz="0" w:space="0" w:color="auto"/>
      </w:divBdr>
    </w:div>
    <w:div w:id="238953694">
      <w:bodyDiv w:val="1"/>
      <w:marLeft w:val="0"/>
      <w:marRight w:val="0"/>
      <w:marTop w:val="0"/>
      <w:marBottom w:val="0"/>
      <w:divBdr>
        <w:top w:val="none" w:sz="0" w:space="0" w:color="auto"/>
        <w:left w:val="none" w:sz="0" w:space="0" w:color="auto"/>
        <w:bottom w:val="none" w:sz="0" w:space="0" w:color="auto"/>
        <w:right w:val="none" w:sz="0" w:space="0" w:color="auto"/>
      </w:divBdr>
    </w:div>
    <w:div w:id="240330311">
      <w:bodyDiv w:val="1"/>
      <w:marLeft w:val="0"/>
      <w:marRight w:val="0"/>
      <w:marTop w:val="0"/>
      <w:marBottom w:val="0"/>
      <w:divBdr>
        <w:top w:val="none" w:sz="0" w:space="0" w:color="auto"/>
        <w:left w:val="none" w:sz="0" w:space="0" w:color="auto"/>
        <w:bottom w:val="none" w:sz="0" w:space="0" w:color="auto"/>
        <w:right w:val="none" w:sz="0" w:space="0" w:color="auto"/>
      </w:divBdr>
    </w:div>
    <w:div w:id="243496066">
      <w:bodyDiv w:val="1"/>
      <w:marLeft w:val="0"/>
      <w:marRight w:val="0"/>
      <w:marTop w:val="0"/>
      <w:marBottom w:val="0"/>
      <w:divBdr>
        <w:top w:val="none" w:sz="0" w:space="0" w:color="auto"/>
        <w:left w:val="none" w:sz="0" w:space="0" w:color="auto"/>
        <w:bottom w:val="none" w:sz="0" w:space="0" w:color="auto"/>
        <w:right w:val="none" w:sz="0" w:space="0" w:color="auto"/>
      </w:divBdr>
    </w:div>
    <w:div w:id="244344159">
      <w:bodyDiv w:val="1"/>
      <w:marLeft w:val="0"/>
      <w:marRight w:val="0"/>
      <w:marTop w:val="0"/>
      <w:marBottom w:val="0"/>
      <w:divBdr>
        <w:top w:val="none" w:sz="0" w:space="0" w:color="auto"/>
        <w:left w:val="none" w:sz="0" w:space="0" w:color="auto"/>
        <w:bottom w:val="none" w:sz="0" w:space="0" w:color="auto"/>
        <w:right w:val="none" w:sz="0" w:space="0" w:color="auto"/>
      </w:divBdr>
    </w:div>
    <w:div w:id="244801216">
      <w:bodyDiv w:val="1"/>
      <w:marLeft w:val="0"/>
      <w:marRight w:val="0"/>
      <w:marTop w:val="0"/>
      <w:marBottom w:val="0"/>
      <w:divBdr>
        <w:top w:val="none" w:sz="0" w:space="0" w:color="auto"/>
        <w:left w:val="none" w:sz="0" w:space="0" w:color="auto"/>
        <w:bottom w:val="none" w:sz="0" w:space="0" w:color="auto"/>
        <w:right w:val="none" w:sz="0" w:space="0" w:color="auto"/>
      </w:divBdr>
    </w:div>
    <w:div w:id="246616602">
      <w:bodyDiv w:val="1"/>
      <w:marLeft w:val="0"/>
      <w:marRight w:val="0"/>
      <w:marTop w:val="0"/>
      <w:marBottom w:val="0"/>
      <w:divBdr>
        <w:top w:val="none" w:sz="0" w:space="0" w:color="auto"/>
        <w:left w:val="none" w:sz="0" w:space="0" w:color="auto"/>
        <w:bottom w:val="none" w:sz="0" w:space="0" w:color="auto"/>
        <w:right w:val="none" w:sz="0" w:space="0" w:color="auto"/>
      </w:divBdr>
    </w:div>
    <w:div w:id="248347700">
      <w:bodyDiv w:val="1"/>
      <w:marLeft w:val="0"/>
      <w:marRight w:val="0"/>
      <w:marTop w:val="0"/>
      <w:marBottom w:val="0"/>
      <w:divBdr>
        <w:top w:val="none" w:sz="0" w:space="0" w:color="auto"/>
        <w:left w:val="none" w:sz="0" w:space="0" w:color="auto"/>
        <w:bottom w:val="none" w:sz="0" w:space="0" w:color="auto"/>
        <w:right w:val="none" w:sz="0" w:space="0" w:color="auto"/>
      </w:divBdr>
    </w:div>
    <w:div w:id="250284409">
      <w:bodyDiv w:val="1"/>
      <w:marLeft w:val="0"/>
      <w:marRight w:val="0"/>
      <w:marTop w:val="0"/>
      <w:marBottom w:val="0"/>
      <w:divBdr>
        <w:top w:val="none" w:sz="0" w:space="0" w:color="auto"/>
        <w:left w:val="none" w:sz="0" w:space="0" w:color="auto"/>
        <w:bottom w:val="none" w:sz="0" w:space="0" w:color="auto"/>
        <w:right w:val="none" w:sz="0" w:space="0" w:color="auto"/>
      </w:divBdr>
    </w:div>
    <w:div w:id="252586937">
      <w:bodyDiv w:val="1"/>
      <w:marLeft w:val="0"/>
      <w:marRight w:val="0"/>
      <w:marTop w:val="0"/>
      <w:marBottom w:val="0"/>
      <w:divBdr>
        <w:top w:val="none" w:sz="0" w:space="0" w:color="auto"/>
        <w:left w:val="none" w:sz="0" w:space="0" w:color="auto"/>
        <w:bottom w:val="none" w:sz="0" w:space="0" w:color="auto"/>
        <w:right w:val="none" w:sz="0" w:space="0" w:color="auto"/>
      </w:divBdr>
    </w:div>
    <w:div w:id="253822362">
      <w:bodyDiv w:val="1"/>
      <w:marLeft w:val="0"/>
      <w:marRight w:val="0"/>
      <w:marTop w:val="0"/>
      <w:marBottom w:val="0"/>
      <w:divBdr>
        <w:top w:val="none" w:sz="0" w:space="0" w:color="auto"/>
        <w:left w:val="none" w:sz="0" w:space="0" w:color="auto"/>
        <w:bottom w:val="none" w:sz="0" w:space="0" w:color="auto"/>
        <w:right w:val="none" w:sz="0" w:space="0" w:color="auto"/>
      </w:divBdr>
    </w:div>
    <w:div w:id="256210092">
      <w:bodyDiv w:val="1"/>
      <w:marLeft w:val="0"/>
      <w:marRight w:val="0"/>
      <w:marTop w:val="0"/>
      <w:marBottom w:val="0"/>
      <w:divBdr>
        <w:top w:val="none" w:sz="0" w:space="0" w:color="auto"/>
        <w:left w:val="none" w:sz="0" w:space="0" w:color="auto"/>
        <w:bottom w:val="none" w:sz="0" w:space="0" w:color="auto"/>
        <w:right w:val="none" w:sz="0" w:space="0" w:color="auto"/>
      </w:divBdr>
    </w:div>
    <w:div w:id="256257979">
      <w:bodyDiv w:val="1"/>
      <w:marLeft w:val="0"/>
      <w:marRight w:val="0"/>
      <w:marTop w:val="0"/>
      <w:marBottom w:val="0"/>
      <w:divBdr>
        <w:top w:val="none" w:sz="0" w:space="0" w:color="auto"/>
        <w:left w:val="none" w:sz="0" w:space="0" w:color="auto"/>
        <w:bottom w:val="none" w:sz="0" w:space="0" w:color="auto"/>
        <w:right w:val="none" w:sz="0" w:space="0" w:color="auto"/>
      </w:divBdr>
    </w:div>
    <w:div w:id="258802522">
      <w:bodyDiv w:val="1"/>
      <w:marLeft w:val="0"/>
      <w:marRight w:val="0"/>
      <w:marTop w:val="0"/>
      <w:marBottom w:val="0"/>
      <w:divBdr>
        <w:top w:val="none" w:sz="0" w:space="0" w:color="auto"/>
        <w:left w:val="none" w:sz="0" w:space="0" w:color="auto"/>
        <w:bottom w:val="none" w:sz="0" w:space="0" w:color="auto"/>
        <w:right w:val="none" w:sz="0" w:space="0" w:color="auto"/>
      </w:divBdr>
    </w:div>
    <w:div w:id="263653317">
      <w:bodyDiv w:val="1"/>
      <w:marLeft w:val="0"/>
      <w:marRight w:val="0"/>
      <w:marTop w:val="0"/>
      <w:marBottom w:val="0"/>
      <w:divBdr>
        <w:top w:val="none" w:sz="0" w:space="0" w:color="auto"/>
        <w:left w:val="none" w:sz="0" w:space="0" w:color="auto"/>
        <w:bottom w:val="none" w:sz="0" w:space="0" w:color="auto"/>
        <w:right w:val="none" w:sz="0" w:space="0" w:color="auto"/>
      </w:divBdr>
    </w:div>
    <w:div w:id="264726879">
      <w:bodyDiv w:val="1"/>
      <w:marLeft w:val="0"/>
      <w:marRight w:val="0"/>
      <w:marTop w:val="0"/>
      <w:marBottom w:val="0"/>
      <w:divBdr>
        <w:top w:val="none" w:sz="0" w:space="0" w:color="auto"/>
        <w:left w:val="none" w:sz="0" w:space="0" w:color="auto"/>
        <w:bottom w:val="none" w:sz="0" w:space="0" w:color="auto"/>
        <w:right w:val="none" w:sz="0" w:space="0" w:color="auto"/>
      </w:divBdr>
    </w:div>
    <w:div w:id="265626626">
      <w:bodyDiv w:val="1"/>
      <w:marLeft w:val="0"/>
      <w:marRight w:val="0"/>
      <w:marTop w:val="0"/>
      <w:marBottom w:val="0"/>
      <w:divBdr>
        <w:top w:val="none" w:sz="0" w:space="0" w:color="auto"/>
        <w:left w:val="none" w:sz="0" w:space="0" w:color="auto"/>
        <w:bottom w:val="none" w:sz="0" w:space="0" w:color="auto"/>
        <w:right w:val="none" w:sz="0" w:space="0" w:color="auto"/>
      </w:divBdr>
    </w:div>
    <w:div w:id="266350033">
      <w:bodyDiv w:val="1"/>
      <w:marLeft w:val="0"/>
      <w:marRight w:val="0"/>
      <w:marTop w:val="0"/>
      <w:marBottom w:val="0"/>
      <w:divBdr>
        <w:top w:val="none" w:sz="0" w:space="0" w:color="auto"/>
        <w:left w:val="none" w:sz="0" w:space="0" w:color="auto"/>
        <w:bottom w:val="none" w:sz="0" w:space="0" w:color="auto"/>
        <w:right w:val="none" w:sz="0" w:space="0" w:color="auto"/>
      </w:divBdr>
    </w:div>
    <w:div w:id="268515822">
      <w:bodyDiv w:val="1"/>
      <w:marLeft w:val="0"/>
      <w:marRight w:val="0"/>
      <w:marTop w:val="0"/>
      <w:marBottom w:val="0"/>
      <w:divBdr>
        <w:top w:val="none" w:sz="0" w:space="0" w:color="auto"/>
        <w:left w:val="none" w:sz="0" w:space="0" w:color="auto"/>
        <w:bottom w:val="none" w:sz="0" w:space="0" w:color="auto"/>
        <w:right w:val="none" w:sz="0" w:space="0" w:color="auto"/>
      </w:divBdr>
    </w:div>
    <w:div w:id="271400103">
      <w:bodyDiv w:val="1"/>
      <w:marLeft w:val="0"/>
      <w:marRight w:val="0"/>
      <w:marTop w:val="0"/>
      <w:marBottom w:val="0"/>
      <w:divBdr>
        <w:top w:val="none" w:sz="0" w:space="0" w:color="auto"/>
        <w:left w:val="none" w:sz="0" w:space="0" w:color="auto"/>
        <w:bottom w:val="none" w:sz="0" w:space="0" w:color="auto"/>
        <w:right w:val="none" w:sz="0" w:space="0" w:color="auto"/>
      </w:divBdr>
    </w:div>
    <w:div w:id="272324071">
      <w:bodyDiv w:val="1"/>
      <w:marLeft w:val="0"/>
      <w:marRight w:val="0"/>
      <w:marTop w:val="0"/>
      <w:marBottom w:val="0"/>
      <w:divBdr>
        <w:top w:val="none" w:sz="0" w:space="0" w:color="auto"/>
        <w:left w:val="none" w:sz="0" w:space="0" w:color="auto"/>
        <w:bottom w:val="none" w:sz="0" w:space="0" w:color="auto"/>
        <w:right w:val="none" w:sz="0" w:space="0" w:color="auto"/>
      </w:divBdr>
    </w:div>
    <w:div w:id="273171330">
      <w:bodyDiv w:val="1"/>
      <w:marLeft w:val="0"/>
      <w:marRight w:val="0"/>
      <w:marTop w:val="0"/>
      <w:marBottom w:val="0"/>
      <w:divBdr>
        <w:top w:val="none" w:sz="0" w:space="0" w:color="auto"/>
        <w:left w:val="none" w:sz="0" w:space="0" w:color="auto"/>
        <w:bottom w:val="none" w:sz="0" w:space="0" w:color="auto"/>
        <w:right w:val="none" w:sz="0" w:space="0" w:color="auto"/>
      </w:divBdr>
    </w:div>
    <w:div w:id="275260392">
      <w:bodyDiv w:val="1"/>
      <w:marLeft w:val="0"/>
      <w:marRight w:val="0"/>
      <w:marTop w:val="0"/>
      <w:marBottom w:val="0"/>
      <w:divBdr>
        <w:top w:val="none" w:sz="0" w:space="0" w:color="auto"/>
        <w:left w:val="none" w:sz="0" w:space="0" w:color="auto"/>
        <w:bottom w:val="none" w:sz="0" w:space="0" w:color="auto"/>
        <w:right w:val="none" w:sz="0" w:space="0" w:color="auto"/>
      </w:divBdr>
    </w:div>
    <w:div w:id="275524569">
      <w:bodyDiv w:val="1"/>
      <w:marLeft w:val="0"/>
      <w:marRight w:val="0"/>
      <w:marTop w:val="0"/>
      <w:marBottom w:val="0"/>
      <w:divBdr>
        <w:top w:val="none" w:sz="0" w:space="0" w:color="auto"/>
        <w:left w:val="none" w:sz="0" w:space="0" w:color="auto"/>
        <w:bottom w:val="none" w:sz="0" w:space="0" w:color="auto"/>
        <w:right w:val="none" w:sz="0" w:space="0" w:color="auto"/>
      </w:divBdr>
    </w:div>
    <w:div w:id="276063037">
      <w:bodyDiv w:val="1"/>
      <w:marLeft w:val="0"/>
      <w:marRight w:val="0"/>
      <w:marTop w:val="0"/>
      <w:marBottom w:val="0"/>
      <w:divBdr>
        <w:top w:val="none" w:sz="0" w:space="0" w:color="auto"/>
        <w:left w:val="none" w:sz="0" w:space="0" w:color="auto"/>
        <w:bottom w:val="none" w:sz="0" w:space="0" w:color="auto"/>
        <w:right w:val="none" w:sz="0" w:space="0" w:color="auto"/>
      </w:divBdr>
    </w:div>
    <w:div w:id="280915730">
      <w:bodyDiv w:val="1"/>
      <w:marLeft w:val="0"/>
      <w:marRight w:val="0"/>
      <w:marTop w:val="0"/>
      <w:marBottom w:val="0"/>
      <w:divBdr>
        <w:top w:val="none" w:sz="0" w:space="0" w:color="auto"/>
        <w:left w:val="none" w:sz="0" w:space="0" w:color="auto"/>
        <w:bottom w:val="none" w:sz="0" w:space="0" w:color="auto"/>
        <w:right w:val="none" w:sz="0" w:space="0" w:color="auto"/>
      </w:divBdr>
    </w:div>
    <w:div w:id="284851508">
      <w:bodyDiv w:val="1"/>
      <w:marLeft w:val="0"/>
      <w:marRight w:val="0"/>
      <w:marTop w:val="0"/>
      <w:marBottom w:val="0"/>
      <w:divBdr>
        <w:top w:val="none" w:sz="0" w:space="0" w:color="auto"/>
        <w:left w:val="none" w:sz="0" w:space="0" w:color="auto"/>
        <w:bottom w:val="none" w:sz="0" w:space="0" w:color="auto"/>
        <w:right w:val="none" w:sz="0" w:space="0" w:color="auto"/>
      </w:divBdr>
    </w:div>
    <w:div w:id="285159316">
      <w:bodyDiv w:val="1"/>
      <w:marLeft w:val="0"/>
      <w:marRight w:val="0"/>
      <w:marTop w:val="0"/>
      <w:marBottom w:val="0"/>
      <w:divBdr>
        <w:top w:val="none" w:sz="0" w:space="0" w:color="auto"/>
        <w:left w:val="none" w:sz="0" w:space="0" w:color="auto"/>
        <w:bottom w:val="none" w:sz="0" w:space="0" w:color="auto"/>
        <w:right w:val="none" w:sz="0" w:space="0" w:color="auto"/>
      </w:divBdr>
    </w:div>
    <w:div w:id="285506983">
      <w:bodyDiv w:val="1"/>
      <w:marLeft w:val="0"/>
      <w:marRight w:val="0"/>
      <w:marTop w:val="0"/>
      <w:marBottom w:val="0"/>
      <w:divBdr>
        <w:top w:val="none" w:sz="0" w:space="0" w:color="auto"/>
        <w:left w:val="none" w:sz="0" w:space="0" w:color="auto"/>
        <w:bottom w:val="none" w:sz="0" w:space="0" w:color="auto"/>
        <w:right w:val="none" w:sz="0" w:space="0" w:color="auto"/>
      </w:divBdr>
    </w:div>
    <w:div w:id="289215924">
      <w:bodyDiv w:val="1"/>
      <w:marLeft w:val="0"/>
      <w:marRight w:val="0"/>
      <w:marTop w:val="0"/>
      <w:marBottom w:val="0"/>
      <w:divBdr>
        <w:top w:val="none" w:sz="0" w:space="0" w:color="auto"/>
        <w:left w:val="none" w:sz="0" w:space="0" w:color="auto"/>
        <w:bottom w:val="none" w:sz="0" w:space="0" w:color="auto"/>
        <w:right w:val="none" w:sz="0" w:space="0" w:color="auto"/>
      </w:divBdr>
    </w:div>
    <w:div w:id="291790457">
      <w:bodyDiv w:val="1"/>
      <w:marLeft w:val="0"/>
      <w:marRight w:val="0"/>
      <w:marTop w:val="0"/>
      <w:marBottom w:val="0"/>
      <w:divBdr>
        <w:top w:val="none" w:sz="0" w:space="0" w:color="auto"/>
        <w:left w:val="none" w:sz="0" w:space="0" w:color="auto"/>
        <w:bottom w:val="none" w:sz="0" w:space="0" w:color="auto"/>
        <w:right w:val="none" w:sz="0" w:space="0" w:color="auto"/>
      </w:divBdr>
    </w:div>
    <w:div w:id="291862635">
      <w:bodyDiv w:val="1"/>
      <w:marLeft w:val="0"/>
      <w:marRight w:val="0"/>
      <w:marTop w:val="0"/>
      <w:marBottom w:val="0"/>
      <w:divBdr>
        <w:top w:val="none" w:sz="0" w:space="0" w:color="auto"/>
        <w:left w:val="none" w:sz="0" w:space="0" w:color="auto"/>
        <w:bottom w:val="none" w:sz="0" w:space="0" w:color="auto"/>
        <w:right w:val="none" w:sz="0" w:space="0" w:color="auto"/>
      </w:divBdr>
    </w:div>
    <w:div w:id="294988402">
      <w:bodyDiv w:val="1"/>
      <w:marLeft w:val="0"/>
      <w:marRight w:val="0"/>
      <w:marTop w:val="0"/>
      <w:marBottom w:val="0"/>
      <w:divBdr>
        <w:top w:val="none" w:sz="0" w:space="0" w:color="auto"/>
        <w:left w:val="none" w:sz="0" w:space="0" w:color="auto"/>
        <w:bottom w:val="none" w:sz="0" w:space="0" w:color="auto"/>
        <w:right w:val="none" w:sz="0" w:space="0" w:color="auto"/>
      </w:divBdr>
    </w:div>
    <w:div w:id="297419877">
      <w:bodyDiv w:val="1"/>
      <w:marLeft w:val="0"/>
      <w:marRight w:val="0"/>
      <w:marTop w:val="0"/>
      <w:marBottom w:val="0"/>
      <w:divBdr>
        <w:top w:val="none" w:sz="0" w:space="0" w:color="auto"/>
        <w:left w:val="none" w:sz="0" w:space="0" w:color="auto"/>
        <w:bottom w:val="none" w:sz="0" w:space="0" w:color="auto"/>
        <w:right w:val="none" w:sz="0" w:space="0" w:color="auto"/>
      </w:divBdr>
    </w:div>
    <w:div w:id="297494604">
      <w:bodyDiv w:val="1"/>
      <w:marLeft w:val="0"/>
      <w:marRight w:val="0"/>
      <w:marTop w:val="0"/>
      <w:marBottom w:val="0"/>
      <w:divBdr>
        <w:top w:val="none" w:sz="0" w:space="0" w:color="auto"/>
        <w:left w:val="none" w:sz="0" w:space="0" w:color="auto"/>
        <w:bottom w:val="none" w:sz="0" w:space="0" w:color="auto"/>
        <w:right w:val="none" w:sz="0" w:space="0" w:color="auto"/>
      </w:divBdr>
    </w:div>
    <w:div w:id="297564900">
      <w:bodyDiv w:val="1"/>
      <w:marLeft w:val="0"/>
      <w:marRight w:val="0"/>
      <w:marTop w:val="0"/>
      <w:marBottom w:val="0"/>
      <w:divBdr>
        <w:top w:val="none" w:sz="0" w:space="0" w:color="auto"/>
        <w:left w:val="none" w:sz="0" w:space="0" w:color="auto"/>
        <w:bottom w:val="none" w:sz="0" w:space="0" w:color="auto"/>
        <w:right w:val="none" w:sz="0" w:space="0" w:color="auto"/>
      </w:divBdr>
    </w:div>
    <w:div w:id="297999425">
      <w:bodyDiv w:val="1"/>
      <w:marLeft w:val="0"/>
      <w:marRight w:val="0"/>
      <w:marTop w:val="0"/>
      <w:marBottom w:val="0"/>
      <w:divBdr>
        <w:top w:val="none" w:sz="0" w:space="0" w:color="auto"/>
        <w:left w:val="none" w:sz="0" w:space="0" w:color="auto"/>
        <w:bottom w:val="none" w:sz="0" w:space="0" w:color="auto"/>
        <w:right w:val="none" w:sz="0" w:space="0" w:color="auto"/>
      </w:divBdr>
    </w:div>
    <w:div w:id="299960553">
      <w:bodyDiv w:val="1"/>
      <w:marLeft w:val="0"/>
      <w:marRight w:val="0"/>
      <w:marTop w:val="0"/>
      <w:marBottom w:val="0"/>
      <w:divBdr>
        <w:top w:val="none" w:sz="0" w:space="0" w:color="auto"/>
        <w:left w:val="none" w:sz="0" w:space="0" w:color="auto"/>
        <w:bottom w:val="none" w:sz="0" w:space="0" w:color="auto"/>
        <w:right w:val="none" w:sz="0" w:space="0" w:color="auto"/>
      </w:divBdr>
    </w:div>
    <w:div w:id="300037573">
      <w:bodyDiv w:val="1"/>
      <w:marLeft w:val="0"/>
      <w:marRight w:val="0"/>
      <w:marTop w:val="0"/>
      <w:marBottom w:val="0"/>
      <w:divBdr>
        <w:top w:val="none" w:sz="0" w:space="0" w:color="auto"/>
        <w:left w:val="none" w:sz="0" w:space="0" w:color="auto"/>
        <w:bottom w:val="none" w:sz="0" w:space="0" w:color="auto"/>
        <w:right w:val="none" w:sz="0" w:space="0" w:color="auto"/>
      </w:divBdr>
    </w:div>
    <w:div w:id="301156467">
      <w:bodyDiv w:val="1"/>
      <w:marLeft w:val="0"/>
      <w:marRight w:val="0"/>
      <w:marTop w:val="0"/>
      <w:marBottom w:val="0"/>
      <w:divBdr>
        <w:top w:val="none" w:sz="0" w:space="0" w:color="auto"/>
        <w:left w:val="none" w:sz="0" w:space="0" w:color="auto"/>
        <w:bottom w:val="none" w:sz="0" w:space="0" w:color="auto"/>
        <w:right w:val="none" w:sz="0" w:space="0" w:color="auto"/>
      </w:divBdr>
    </w:div>
    <w:div w:id="303237957">
      <w:bodyDiv w:val="1"/>
      <w:marLeft w:val="0"/>
      <w:marRight w:val="0"/>
      <w:marTop w:val="0"/>
      <w:marBottom w:val="0"/>
      <w:divBdr>
        <w:top w:val="none" w:sz="0" w:space="0" w:color="auto"/>
        <w:left w:val="none" w:sz="0" w:space="0" w:color="auto"/>
        <w:bottom w:val="none" w:sz="0" w:space="0" w:color="auto"/>
        <w:right w:val="none" w:sz="0" w:space="0" w:color="auto"/>
      </w:divBdr>
    </w:div>
    <w:div w:id="303856086">
      <w:bodyDiv w:val="1"/>
      <w:marLeft w:val="0"/>
      <w:marRight w:val="0"/>
      <w:marTop w:val="0"/>
      <w:marBottom w:val="0"/>
      <w:divBdr>
        <w:top w:val="none" w:sz="0" w:space="0" w:color="auto"/>
        <w:left w:val="none" w:sz="0" w:space="0" w:color="auto"/>
        <w:bottom w:val="none" w:sz="0" w:space="0" w:color="auto"/>
        <w:right w:val="none" w:sz="0" w:space="0" w:color="auto"/>
      </w:divBdr>
      <w:divsChild>
        <w:div w:id="785388122">
          <w:marLeft w:val="0"/>
          <w:marRight w:val="0"/>
          <w:marTop w:val="0"/>
          <w:marBottom w:val="0"/>
          <w:divBdr>
            <w:top w:val="none" w:sz="0" w:space="0" w:color="auto"/>
            <w:left w:val="none" w:sz="0" w:space="0" w:color="auto"/>
            <w:bottom w:val="none" w:sz="0" w:space="0" w:color="auto"/>
            <w:right w:val="none" w:sz="0" w:space="0" w:color="auto"/>
          </w:divBdr>
        </w:div>
      </w:divsChild>
    </w:div>
    <w:div w:id="307052390">
      <w:bodyDiv w:val="1"/>
      <w:marLeft w:val="0"/>
      <w:marRight w:val="0"/>
      <w:marTop w:val="0"/>
      <w:marBottom w:val="0"/>
      <w:divBdr>
        <w:top w:val="none" w:sz="0" w:space="0" w:color="auto"/>
        <w:left w:val="none" w:sz="0" w:space="0" w:color="auto"/>
        <w:bottom w:val="none" w:sz="0" w:space="0" w:color="auto"/>
        <w:right w:val="none" w:sz="0" w:space="0" w:color="auto"/>
      </w:divBdr>
    </w:div>
    <w:div w:id="307127314">
      <w:bodyDiv w:val="1"/>
      <w:marLeft w:val="0"/>
      <w:marRight w:val="0"/>
      <w:marTop w:val="0"/>
      <w:marBottom w:val="0"/>
      <w:divBdr>
        <w:top w:val="none" w:sz="0" w:space="0" w:color="auto"/>
        <w:left w:val="none" w:sz="0" w:space="0" w:color="auto"/>
        <w:bottom w:val="none" w:sz="0" w:space="0" w:color="auto"/>
        <w:right w:val="none" w:sz="0" w:space="0" w:color="auto"/>
      </w:divBdr>
    </w:div>
    <w:div w:id="311524029">
      <w:bodyDiv w:val="1"/>
      <w:marLeft w:val="0"/>
      <w:marRight w:val="0"/>
      <w:marTop w:val="0"/>
      <w:marBottom w:val="0"/>
      <w:divBdr>
        <w:top w:val="none" w:sz="0" w:space="0" w:color="auto"/>
        <w:left w:val="none" w:sz="0" w:space="0" w:color="auto"/>
        <w:bottom w:val="none" w:sz="0" w:space="0" w:color="auto"/>
        <w:right w:val="none" w:sz="0" w:space="0" w:color="auto"/>
      </w:divBdr>
    </w:div>
    <w:div w:id="311763053">
      <w:bodyDiv w:val="1"/>
      <w:marLeft w:val="0"/>
      <w:marRight w:val="0"/>
      <w:marTop w:val="0"/>
      <w:marBottom w:val="0"/>
      <w:divBdr>
        <w:top w:val="none" w:sz="0" w:space="0" w:color="auto"/>
        <w:left w:val="none" w:sz="0" w:space="0" w:color="auto"/>
        <w:bottom w:val="none" w:sz="0" w:space="0" w:color="auto"/>
        <w:right w:val="none" w:sz="0" w:space="0" w:color="auto"/>
      </w:divBdr>
    </w:div>
    <w:div w:id="314601872">
      <w:bodyDiv w:val="1"/>
      <w:marLeft w:val="0"/>
      <w:marRight w:val="0"/>
      <w:marTop w:val="0"/>
      <w:marBottom w:val="0"/>
      <w:divBdr>
        <w:top w:val="none" w:sz="0" w:space="0" w:color="auto"/>
        <w:left w:val="none" w:sz="0" w:space="0" w:color="auto"/>
        <w:bottom w:val="none" w:sz="0" w:space="0" w:color="auto"/>
        <w:right w:val="none" w:sz="0" w:space="0" w:color="auto"/>
      </w:divBdr>
    </w:div>
    <w:div w:id="315230169">
      <w:bodyDiv w:val="1"/>
      <w:marLeft w:val="0"/>
      <w:marRight w:val="0"/>
      <w:marTop w:val="0"/>
      <w:marBottom w:val="0"/>
      <w:divBdr>
        <w:top w:val="none" w:sz="0" w:space="0" w:color="auto"/>
        <w:left w:val="none" w:sz="0" w:space="0" w:color="auto"/>
        <w:bottom w:val="none" w:sz="0" w:space="0" w:color="auto"/>
        <w:right w:val="none" w:sz="0" w:space="0" w:color="auto"/>
      </w:divBdr>
    </w:div>
    <w:div w:id="319430193">
      <w:bodyDiv w:val="1"/>
      <w:marLeft w:val="0"/>
      <w:marRight w:val="0"/>
      <w:marTop w:val="0"/>
      <w:marBottom w:val="0"/>
      <w:divBdr>
        <w:top w:val="none" w:sz="0" w:space="0" w:color="auto"/>
        <w:left w:val="none" w:sz="0" w:space="0" w:color="auto"/>
        <w:bottom w:val="none" w:sz="0" w:space="0" w:color="auto"/>
        <w:right w:val="none" w:sz="0" w:space="0" w:color="auto"/>
      </w:divBdr>
      <w:divsChild>
        <w:div w:id="1493594440">
          <w:marLeft w:val="0"/>
          <w:marRight w:val="0"/>
          <w:marTop w:val="0"/>
          <w:marBottom w:val="0"/>
          <w:divBdr>
            <w:top w:val="none" w:sz="0" w:space="0" w:color="auto"/>
            <w:left w:val="none" w:sz="0" w:space="0" w:color="auto"/>
            <w:bottom w:val="none" w:sz="0" w:space="0" w:color="auto"/>
            <w:right w:val="none" w:sz="0" w:space="0" w:color="auto"/>
          </w:divBdr>
        </w:div>
      </w:divsChild>
    </w:div>
    <w:div w:id="319650894">
      <w:bodyDiv w:val="1"/>
      <w:marLeft w:val="0"/>
      <w:marRight w:val="0"/>
      <w:marTop w:val="0"/>
      <w:marBottom w:val="0"/>
      <w:divBdr>
        <w:top w:val="none" w:sz="0" w:space="0" w:color="auto"/>
        <w:left w:val="none" w:sz="0" w:space="0" w:color="auto"/>
        <w:bottom w:val="none" w:sz="0" w:space="0" w:color="auto"/>
        <w:right w:val="none" w:sz="0" w:space="0" w:color="auto"/>
      </w:divBdr>
    </w:div>
    <w:div w:id="321854693">
      <w:bodyDiv w:val="1"/>
      <w:marLeft w:val="0"/>
      <w:marRight w:val="0"/>
      <w:marTop w:val="0"/>
      <w:marBottom w:val="0"/>
      <w:divBdr>
        <w:top w:val="none" w:sz="0" w:space="0" w:color="auto"/>
        <w:left w:val="none" w:sz="0" w:space="0" w:color="auto"/>
        <w:bottom w:val="none" w:sz="0" w:space="0" w:color="auto"/>
        <w:right w:val="none" w:sz="0" w:space="0" w:color="auto"/>
      </w:divBdr>
    </w:div>
    <w:div w:id="322244020">
      <w:bodyDiv w:val="1"/>
      <w:marLeft w:val="0"/>
      <w:marRight w:val="0"/>
      <w:marTop w:val="0"/>
      <w:marBottom w:val="0"/>
      <w:divBdr>
        <w:top w:val="none" w:sz="0" w:space="0" w:color="auto"/>
        <w:left w:val="none" w:sz="0" w:space="0" w:color="auto"/>
        <w:bottom w:val="none" w:sz="0" w:space="0" w:color="auto"/>
        <w:right w:val="none" w:sz="0" w:space="0" w:color="auto"/>
      </w:divBdr>
    </w:div>
    <w:div w:id="324363815">
      <w:bodyDiv w:val="1"/>
      <w:marLeft w:val="0"/>
      <w:marRight w:val="0"/>
      <w:marTop w:val="0"/>
      <w:marBottom w:val="0"/>
      <w:divBdr>
        <w:top w:val="none" w:sz="0" w:space="0" w:color="auto"/>
        <w:left w:val="none" w:sz="0" w:space="0" w:color="auto"/>
        <w:bottom w:val="none" w:sz="0" w:space="0" w:color="auto"/>
        <w:right w:val="none" w:sz="0" w:space="0" w:color="auto"/>
      </w:divBdr>
    </w:div>
    <w:div w:id="324938970">
      <w:bodyDiv w:val="1"/>
      <w:marLeft w:val="0"/>
      <w:marRight w:val="0"/>
      <w:marTop w:val="0"/>
      <w:marBottom w:val="0"/>
      <w:divBdr>
        <w:top w:val="none" w:sz="0" w:space="0" w:color="auto"/>
        <w:left w:val="none" w:sz="0" w:space="0" w:color="auto"/>
        <w:bottom w:val="none" w:sz="0" w:space="0" w:color="auto"/>
        <w:right w:val="none" w:sz="0" w:space="0" w:color="auto"/>
      </w:divBdr>
    </w:div>
    <w:div w:id="325792672">
      <w:bodyDiv w:val="1"/>
      <w:marLeft w:val="0"/>
      <w:marRight w:val="0"/>
      <w:marTop w:val="0"/>
      <w:marBottom w:val="0"/>
      <w:divBdr>
        <w:top w:val="none" w:sz="0" w:space="0" w:color="auto"/>
        <w:left w:val="none" w:sz="0" w:space="0" w:color="auto"/>
        <w:bottom w:val="none" w:sz="0" w:space="0" w:color="auto"/>
        <w:right w:val="none" w:sz="0" w:space="0" w:color="auto"/>
      </w:divBdr>
    </w:div>
    <w:div w:id="327943750">
      <w:bodyDiv w:val="1"/>
      <w:marLeft w:val="0"/>
      <w:marRight w:val="0"/>
      <w:marTop w:val="0"/>
      <w:marBottom w:val="0"/>
      <w:divBdr>
        <w:top w:val="none" w:sz="0" w:space="0" w:color="auto"/>
        <w:left w:val="none" w:sz="0" w:space="0" w:color="auto"/>
        <w:bottom w:val="none" w:sz="0" w:space="0" w:color="auto"/>
        <w:right w:val="none" w:sz="0" w:space="0" w:color="auto"/>
      </w:divBdr>
    </w:div>
    <w:div w:id="328365015">
      <w:bodyDiv w:val="1"/>
      <w:marLeft w:val="0"/>
      <w:marRight w:val="0"/>
      <w:marTop w:val="0"/>
      <w:marBottom w:val="0"/>
      <w:divBdr>
        <w:top w:val="none" w:sz="0" w:space="0" w:color="auto"/>
        <w:left w:val="none" w:sz="0" w:space="0" w:color="auto"/>
        <w:bottom w:val="none" w:sz="0" w:space="0" w:color="auto"/>
        <w:right w:val="none" w:sz="0" w:space="0" w:color="auto"/>
      </w:divBdr>
    </w:div>
    <w:div w:id="330255887">
      <w:bodyDiv w:val="1"/>
      <w:marLeft w:val="0"/>
      <w:marRight w:val="0"/>
      <w:marTop w:val="0"/>
      <w:marBottom w:val="0"/>
      <w:divBdr>
        <w:top w:val="none" w:sz="0" w:space="0" w:color="auto"/>
        <w:left w:val="none" w:sz="0" w:space="0" w:color="auto"/>
        <w:bottom w:val="none" w:sz="0" w:space="0" w:color="auto"/>
        <w:right w:val="none" w:sz="0" w:space="0" w:color="auto"/>
      </w:divBdr>
    </w:div>
    <w:div w:id="330716625">
      <w:bodyDiv w:val="1"/>
      <w:marLeft w:val="0"/>
      <w:marRight w:val="0"/>
      <w:marTop w:val="0"/>
      <w:marBottom w:val="0"/>
      <w:divBdr>
        <w:top w:val="none" w:sz="0" w:space="0" w:color="auto"/>
        <w:left w:val="none" w:sz="0" w:space="0" w:color="auto"/>
        <w:bottom w:val="none" w:sz="0" w:space="0" w:color="auto"/>
        <w:right w:val="none" w:sz="0" w:space="0" w:color="auto"/>
      </w:divBdr>
    </w:div>
    <w:div w:id="332221407">
      <w:bodyDiv w:val="1"/>
      <w:marLeft w:val="0"/>
      <w:marRight w:val="0"/>
      <w:marTop w:val="0"/>
      <w:marBottom w:val="0"/>
      <w:divBdr>
        <w:top w:val="none" w:sz="0" w:space="0" w:color="auto"/>
        <w:left w:val="none" w:sz="0" w:space="0" w:color="auto"/>
        <w:bottom w:val="none" w:sz="0" w:space="0" w:color="auto"/>
        <w:right w:val="none" w:sz="0" w:space="0" w:color="auto"/>
      </w:divBdr>
    </w:div>
    <w:div w:id="333188736">
      <w:bodyDiv w:val="1"/>
      <w:marLeft w:val="0"/>
      <w:marRight w:val="0"/>
      <w:marTop w:val="0"/>
      <w:marBottom w:val="0"/>
      <w:divBdr>
        <w:top w:val="none" w:sz="0" w:space="0" w:color="auto"/>
        <w:left w:val="none" w:sz="0" w:space="0" w:color="auto"/>
        <w:bottom w:val="none" w:sz="0" w:space="0" w:color="auto"/>
        <w:right w:val="none" w:sz="0" w:space="0" w:color="auto"/>
      </w:divBdr>
    </w:div>
    <w:div w:id="333847755">
      <w:bodyDiv w:val="1"/>
      <w:marLeft w:val="0"/>
      <w:marRight w:val="0"/>
      <w:marTop w:val="0"/>
      <w:marBottom w:val="0"/>
      <w:divBdr>
        <w:top w:val="none" w:sz="0" w:space="0" w:color="auto"/>
        <w:left w:val="none" w:sz="0" w:space="0" w:color="auto"/>
        <w:bottom w:val="none" w:sz="0" w:space="0" w:color="auto"/>
        <w:right w:val="none" w:sz="0" w:space="0" w:color="auto"/>
      </w:divBdr>
    </w:div>
    <w:div w:id="336082728">
      <w:bodyDiv w:val="1"/>
      <w:marLeft w:val="0"/>
      <w:marRight w:val="0"/>
      <w:marTop w:val="0"/>
      <w:marBottom w:val="0"/>
      <w:divBdr>
        <w:top w:val="none" w:sz="0" w:space="0" w:color="auto"/>
        <w:left w:val="none" w:sz="0" w:space="0" w:color="auto"/>
        <w:bottom w:val="none" w:sz="0" w:space="0" w:color="auto"/>
        <w:right w:val="none" w:sz="0" w:space="0" w:color="auto"/>
      </w:divBdr>
    </w:div>
    <w:div w:id="338432617">
      <w:bodyDiv w:val="1"/>
      <w:marLeft w:val="0"/>
      <w:marRight w:val="0"/>
      <w:marTop w:val="0"/>
      <w:marBottom w:val="0"/>
      <w:divBdr>
        <w:top w:val="none" w:sz="0" w:space="0" w:color="auto"/>
        <w:left w:val="none" w:sz="0" w:space="0" w:color="auto"/>
        <w:bottom w:val="none" w:sz="0" w:space="0" w:color="auto"/>
        <w:right w:val="none" w:sz="0" w:space="0" w:color="auto"/>
      </w:divBdr>
    </w:div>
    <w:div w:id="344285572">
      <w:bodyDiv w:val="1"/>
      <w:marLeft w:val="0"/>
      <w:marRight w:val="0"/>
      <w:marTop w:val="0"/>
      <w:marBottom w:val="0"/>
      <w:divBdr>
        <w:top w:val="none" w:sz="0" w:space="0" w:color="auto"/>
        <w:left w:val="none" w:sz="0" w:space="0" w:color="auto"/>
        <w:bottom w:val="none" w:sz="0" w:space="0" w:color="auto"/>
        <w:right w:val="none" w:sz="0" w:space="0" w:color="auto"/>
      </w:divBdr>
    </w:div>
    <w:div w:id="350836247">
      <w:bodyDiv w:val="1"/>
      <w:marLeft w:val="0"/>
      <w:marRight w:val="0"/>
      <w:marTop w:val="0"/>
      <w:marBottom w:val="0"/>
      <w:divBdr>
        <w:top w:val="none" w:sz="0" w:space="0" w:color="auto"/>
        <w:left w:val="none" w:sz="0" w:space="0" w:color="auto"/>
        <w:bottom w:val="none" w:sz="0" w:space="0" w:color="auto"/>
        <w:right w:val="none" w:sz="0" w:space="0" w:color="auto"/>
      </w:divBdr>
    </w:div>
    <w:div w:id="350953707">
      <w:bodyDiv w:val="1"/>
      <w:marLeft w:val="0"/>
      <w:marRight w:val="0"/>
      <w:marTop w:val="0"/>
      <w:marBottom w:val="0"/>
      <w:divBdr>
        <w:top w:val="none" w:sz="0" w:space="0" w:color="auto"/>
        <w:left w:val="none" w:sz="0" w:space="0" w:color="auto"/>
        <w:bottom w:val="none" w:sz="0" w:space="0" w:color="auto"/>
        <w:right w:val="none" w:sz="0" w:space="0" w:color="auto"/>
      </w:divBdr>
    </w:div>
    <w:div w:id="351615377">
      <w:bodyDiv w:val="1"/>
      <w:marLeft w:val="0"/>
      <w:marRight w:val="0"/>
      <w:marTop w:val="0"/>
      <w:marBottom w:val="0"/>
      <w:divBdr>
        <w:top w:val="none" w:sz="0" w:space="0" w:color="auto"/>
        <w:left w:val="none" w:sz="0" w:space="0" w:color="auto"/>
        <w:bottom w:val="none" w:sz="0" w:space="0" w:color="auto"/>
        <w:right w:val="none" w:sz="0" w:space="0" w:color="auto"/>
      </w:divBdr>
    </w:div>
    <w:div w:id="351687719">
      <w:bodyDiv w:val="1"/>
      <w:marLeft w:val="0"/>
      <w:marRight w:val="0"/>
      <w:marTop w:val="0"/>
      <w:marBottom w:val="0"/>
      <w:divBdr>
        <w:top w:val="none" w:sz="0" w:space="0" w:color="auto"/>
        <w:left w:val="none" w:sz="0" w:space="0" w:color="auto"/>
        <w:bottom w:val="none" w:sz="0" w:space="0" w:color="auto"/>
        <w:right w:val="none" w:sz="0" w:space="0" w:color="auto"/>
      </w:divBdr>
    </w:div>
    <w:div w:id="351762496">
      <w:bodyDiv w:val="1"/>
      <w:marLeft w:val="0"/>
      <w:marRight w:val="0"/>
      <w:marTop w:val="0"/>
      <w:marBottom w:val="0"/>
      <w:divBdr>
        <w:top w:val="none" w:sz="0" w:space="0" w:color="auto"/>
        <w:left w:val="none" w:sz="0" w:space="0" w:color="auto"/>
        <w:bottom w:val="none" w:sz="0" w:space="0" w:color="auto"/>
        <w:right w:val="none" w:sz="0" w:space="0" w:color="auto"/>
      </w:divBdr>
    </w:div>
    <w:div w:id="356467503">
      <w:bodyDiv w:val="1"/>
      <w:marLeft w:val="0"/>
      <w:marRight w:val="0"/>
      <w:marTop w:val="0"/>
      <w:marBottom w:val="0"/>
      <w:divBdr>
        <w:top w:val="none" w:sz="0" w:space="0" w:color="auto"/>
        <w:left w:val="none" w:sz="0" w:space="0" w:color="auto"/>
        <w:bottom w:val="none" w:sz="0" w:space="0" w:color="auto"/>
        <w:right w:val="none" w:sz="0" w:space="0" w:color="auto"/>
      </w:divBdr>
    </w:div>
    <w:div w:id="357121879">
      <w:bodyDiv w:val="1"/>
      <w:marLeft w:val="0"/>
      <w:marRight w:val="0"/>
      <w:marTop w:val="0"/>
      <w:marBottom w:val="0"/>
      <w:divBdr>
        <w:top w:val="none" w:sz="0" w:space="0" w:color="auto"/>
        <w:left w:val="none" w:sz="0" w:space="0" w:color="auto"/>
        <w:bottom w:val="none" w:sz="0" w:space="0" w:color="auto"/>
        <w:right w:val="none" w:sz="0" w:space="0" w:color="auto"/>
      </w:divBdr>
    </w:div>
    <w:div w:id="358043645">
      <w:bodyDiv w:val="1"/>
      <w:marLeft w:val="0"/>
      <w:marRight w:val="0"/>
      <w:marTop w:val="0"/>
      <w:marBottom w:val="0"/>
      <w:divBdr>
        <w:top w:val="none" w:sz="0" w:space="0" w:color="auto"/>
        <w:left w:val="none" w:sz="0" w:space="0" w:color="auto"/>
        <w:bottom w:val="none" w:sz="0" w:space="0" w:color="auto"/>
        <w:right w:val="none" w:sz="0" w:space="0" w:color="auto"/>
      </w:divBdr>
    </w:div>
    <w:div w:id="358240211">
      <w:bodyDiv w:val="1"/>
      <w:marLeft w:val="0"/>
      <w:marRight w:val="0"/>
      <w:marTop w:val="0"/>
      <w:marBottom w:val="0"/>
      <w:divBdr>
        <w:top w:val="none" w:sz="0" w:space="0" w:color="auto"/>
        <w:left w:val="none" w:sz="0" w:space="0" w:color="auto"/>
        <w:bottom w:val="none" w:sz="0" w:space="0" w:color="auto"/>
        <w:right w:val="none" w:sz="0" w:space="0" w:color="auto"/>
      </w:divBdr>
    </w:div>
    <w:div w:id="358825423">
      <w:bodyDiv w:val="1"/>
      <w:marLeft w:val="0"/>
      <w:marRight w:val="0"/>
      <w:marTop w:val="0"/>
      <w:marBottom w:val="0"/>
      <w:divBdr>
        <w:top w:val="none" w:sz="0" w:space="0" w:color="auto"/>
        <w:left w:val="none" w:sz="0" w:space="0" w:color="auto"/>
        <w:bottom w:val="none" w:sz="0" w:space="0" w:color="auto"/>
        <w:right w:val="none" w:sz="0" w:space="0" w:color="auto"/>
      </w:divBdr>
    </w:div>
    <w:div w:id="359556184">
      <w:bodyDiv w:val="1"/>
      <w:marLeft w:val="0"/>
      <w:marRight w:val="0"/>
      <w:marTop w:val="0"/>
      <w:marBottom w:val="0"/>
      <w:divBdr>
        <w:top w:val="none" w:sz="0" w:space="0" w:color="auto"/>
        <w:left w:val="none" w:sz="0" w:space="0" w:color="auto"/>
        <w:bottom w:val="none" w:sz="0" w:space="0" w:color="auto"/>
        <w:right w:val="none" w:sz="0" w:space="0" w:color="auto"/>
      </w:divBdr>
    </w:div>
    <w:div w:id="361903769">
      <w:bodyDiv w:val="1"/>
      <w:marLeft w:val="0"/>
      <w:marRight w:val="0"/>
      <w:marTop w:val="0"/>
      <w:marBottom w:val="0"/>
      <w:divBdr>
        <w:top w:val="none" w:sz="0" w:space="0" w:color="auto"/>
        <w:left w:val="none" w:sz="0" w:space="0" w:color="auto"/>
        <w:bottom w:val="none" w:sz="0" w:space="0" w:color="auto"/>
        <w:right w:val="none" w:sz="0" w:space="0" w:color="auto"/>
      </w:divBdr>
    </w:div>
    <w:div w:id="362052355">
      <w:bodyDiv w:val="1"/>
      <w:marLeft w:val="0"/>
      <w:marRight w:val="0"/>
      <w:marTop w:val="0"/>
      <w:marBottom w:val="0"/>
      <w:divBdr>
        <w:top w:val="none" w:sz="0" w:space="0" w:color="auto"/>
        <w:left w:val="none" w:sz="0" w:space="0" w:color="auto"/>
        <w:bottom w:val="none" w:sz="0" w:space="0" w:color="auto"/>
        <w:right w:val="none" w:sz="0" w:space="0" w:color="auto"/>
      </w:divBdr>
    </w:div>
    <w:div w:id="362681021">
      <w:bodyDiv w:val="1"/>
      <w:marLeft w:val="0"/>
      <w:marRight w:val="0"/>
      <w:marTop w:val="0"/>
      <w:marBottom w:val="0"/>
      <w:divBdr>
        <w:top w:val="none" w:sz="0" w:space="0" w:color="auto"/>
        <w:left w:val="none" w:sz="0" w:space="0" w:color="auto"/>
        <w:bottom w:val="none" w:sz="0" w:space="0" w:color="auto"/>
        <w:right w:val="none" w:sz="0" w:space="0" w:color="auto"/>
      </w:divBdr>
    </w:div>
    <w:div w:id="366489186">
      <w:bodyDiv w:val="1"/>
      <w:marLeft w:val="0"/>
      <w:marRight w:val="0"/>
      <w:marTop w:val="0"/>
      <w:marBottom w:val="0"/>
      <w:divBdr>
        <w:top w:val="none" w:sz="0" w:space="0" w:color="auto"/>
        <w:left w:val="none" w:sz="0" w:space="0" w:color="auto"/>
        <w:bottom w:val="none" w:sz="0" w:space="0" w:color="auto"/>
        <w:right w:val="none" w:sz="0" w:space="0" w:color="auto"/>
      </w:divBdr>
    </w:div>
    <w:div w:id="372578752">
      <w:bodyDiv w:val="1"/>
      <w:marLeft w:val="0"/>
      <w:marRight w:val="0"/>
      <w:marTop w:val="0"/>
      <w:marBottom w:val="0"/>
      <w:divBdr>
        <w:top w:val="none" w:sz="0" w:space="0" w:color="auto"/>
        <w:left w:val="none" w:sz="0" w:space="0" w:color="auto"/>
        <w:bottom w:val="none" w:sz="0" w:space="0" w:color="auto"/>
        <w:right w:val="none" w:sz="0" w:space="0" w:color="auto"/>
      </w:divBdr>
    </w:div>
    <w:div w:id="372656119">
      <w:bodyDiv w:val="1"/>
      <w:marLeft w:val="0"/>
      <w:marRight w:val="0"/>
      <w:marTop w:val="0"/>
      <w:marBottom w:val="0"/>
      <w:divBdr>
        <w:top w:val="none" w:sz="0" w:space="0" w:color="auto"/>
        <w:left w:val="none" w:sz="0" w:space="0" w:color="auto"/>
        <w:bottom w:val="none" w:sz="0" w:space="0" w:color="auto"/>
        <w:right w:val="none" w:sz="0" w:space="0" w:color="auto"/>
      </w:divBdr>
    </w:div>
    <w:div w:id="375352714">
      <w:bodyDiv w:val="1"/>
      <w:marLeft w:val="0"/>
      <w:marRight w:val="0"/>
      <w:marTop w:val="0"/>
      <w:marBottom w:val="0"/>
      <w:divBdr>
        <w:top w:val="none" w:sz="0" w:space="0" w:color="auto"/>
        <w:left w:val="none" w:sz="0" w:space="0" w:color="auto"/>
        <w:bottom w:val="none" w:sz="0" w:space="0" w:color="auto"/>
        <w:right w:val="none" w:sz="0" w:space="0" w:color="auto"/>
      </w:divBdr>
    </w:div>
    <w:div w:id="378822176">
      <w:bodyDiv w:val="1"/>
      <w:marLeft w:val="0"/>
      <w:marRight w:val="0"/>
      <w:marTop w:val="0"/>
      <w:marBottom w:val="0"/>
      <w:divBdr>
        <w:top w:val="none" w:sz="0" w:space="0" w:color="auto"/>
        <w:left w:val="none" w:sz="0" w:space="0" w:color="auto"/>
        <w:bottom w:val="none" w:sz="0" w:space="0" w:color="auto"/>
        <w:right w:val="none" w:sz="0" w:space="0" w:color="auto"/>
      </w:divBdr>
    </w:div>
    <w:div w:id="379985811">
      <w:bodyDiv w:val="1"/>
      <w:marLeft w:val="0"/>
      <w:marRight w:val="0"/>
      <w:marTop w:val="0"/>
      <w:marBottom w:val="0"/>
      <w:divBdr>
        <w:top w:val="none" w:sz="0" w:space="0" w:color="auto"/>
        <w:left w:val="none" w:sz="0" w:space="0" w:color="auto"/>
        <w:bottom w:val="none" w:sz="0" w:space="0" w:color="auto"/>
        <w:right w:val="none" w:sz="0" w:space="0" w:color="auto"/>
      </w:divBdr>
    </w:div>
    <w:div w:id="380600102">
      <w:bodyDiv w:val="1"/>
      <w:marLeft w:val="0"/>
      <w:marRight w:val="0"/>
      <w:marTop w:val="0"/>
      <w:marBottom w:val="0"/>
      <w:divBdr>
        <w:top w:val="none" w:sz="0" w:space="0" w:color="auto"/>
        <w:left w:val="none" w:sz="0" w:space="0" w:color="auto"/>
        <w:bottom w:val="none" w:sz="0" w:space="0" w:color="auto"/>
        <w:right w:val="none" w:sz="0" w:space="0" w:color="auto"/>
      </w:divBdr>
    </w:div>
    <w:div w:id="380860373">
      <w:bodyDiv w:val="1"/>
      <w:marLeft w:val="0"/>
      <w:marRight w:val="0"/>
      <w:marTop w:val="0"/>
      <w:marBottom w:val="0"/>
      <w:divBdr>
        <w:top w:val="none" w:sz="0" w:space="0" w:color="auto"/>
        <w:left w:val="none" w:sz="0" w:space="0" w:color="auto"/>
        <w:bottom w:val="none" w:sz="0" w:space="0" w:color="auto"/>
        <w:right w:val="none" w:sz="0" w:space="0" w:color="auto"/>
      </w:divBdr>
    </w:div>
    <w:div w:id="382294524">
      <w:bodyDiv w:val="1"/>
      <w:marLeft w:val="0"/>
      <w:marRight w:val="0"/>
      <w:marTop w:val="0"/>
      <w:marBottom w:val="0"/>
      <w:divBdr>
        <w:top w:val="none" w:sz="0" w:space="0" w:color="auto"/>
        <w:left w:val="none" w:sz="0" w:space="0" w:color="auto"/>
        <w:bottom w:val="none" w:sz="0" w:space="0" w:color="auto"/>
        <w:right w:val="none" w:sz="0" w:space="0" w:color="auto"/>
      </w:divBdr>
      <w:divsChild>
        <w:div w:id="1686593393">
          <w:marLeft w:val="0"/>
          <w:marRight w:val="0"/>
          <w:marTop w:val="0"/>
          <w:marBottom w:val="0"/>
          <w:divBdr>
            <w:top w:val="none" w:sz="0" w:space="0" w:color="auto"/>
            <w:left w:val="none" w:sz="0" w:space="0" w:color="auto"/>
            <w:bottom w:val="none" w:sz="0" w:space="0" w:color="auto"/>
            <w:right w:val="none" w:sz="0" w:space="0" w:color="auto"/>
          </w:divBdr>
        </w:div>
      </w:divsChild>
    </w:div>
    <w:div w:id="383144297">
      <w:bodyDiv w:val="1"/>
      <w:marLeft w:val="0"/>
      <w:marRight w:val="0"/>
      <w:marTop w:val="0"/>
      <w:marBottom w:val="0"/>
      <w:divBdr>
        <w:top w:val="none" w:sz="0" w:space="0" w:color="auto"/>
        <w:left w:val="none" w:sz="0" w:space="0" w:color="auto"/>
        <w:bottom w:val="none" w:sz="0" w:space="0" w:color="auto"/>
        <w:right w:val="none" w:sz="0" w:space="0" w:color="auto"/>
      </w:divBdr>
    </w:div>
    <w:div w:id="383868976">
      <w:bodyDiv w:val="1"/>
      <w:marLeft w:val="0"/>
      <w:marRight w:val="0"/>
      <w:marTop w:val="0"/>
      <w:marBottom w:val="0"/>
      <w:divBdr>
        <w:top w:val="none" w:sz="0" w:space="0" w:color="auto"/>
        <w:left w:val="none" w:sz="0" w:space="0" w:color="auto"/>
        <w:bottom w:val="none" w:sz="0" w:space="0" w:color="auto"/>
        <w:right w:val="none" w:sz="0" w:space="0" w:color="auto"/>
      </w:divBdr>
    </w:div>
    <w:div w:id="383917396">
      <w:bodyDiv w:val="1"/>
      <w:marLeft w:val="0"/>
      <w:marRight w:val="0"/>
      <w:marTop w:val="0"/>
      <w:marBottom w:val="0"/>
      <w:divBdr>
        <w:top w:val="none" w:sz="0" w:space="0" w:color="auto"/>
        <w:left w:val="none" w:sz="0" w:space="0" w:color="auto"/>
        <w:bottom w:val="none" w:sz="0" w:space="0" w:color="auto"/>
        <w:right w:val="none" w:sz="0" w:space="0" w:color="auto"/>
      </w:divBdr>
    </w:div>
    <w:div w:id="384257261">
      <w:bodyDiv w:val="1"/>
      <w:marLeft w:val="0"/>
      <w:marRight w:val="0"/>
      <w:marTop w:val="0"/>
      <w:marBottom w:val="0"/>
      <w:divBdr>
        <w:top w:val="none" w:sz="0" w:space="0" w:color="auto"/>
        <w:left w:val="none" w:sz="0" w:space="0" w:color="auto"/>
        <w:bottom w:val="none" w:sz="0" w:space="0" w:color="auto"/>
        <w:right w:val="none" w:sz="0" w:space="0" w:color="auto"/>
      </w:divBdr>
    </w:div>
    <w:div w:id="384452562">
      <w:bodyDiv w:val="1"/>
      <w:marLeft w:val="0"/>
      <w:marRight w:val="0"/>
      <w:marTop w:val="0"/>
      <w:marBottom w:val="0"/>
      <w:divBdr>
        <w:top w:val="none" w:sz="0" w:space="0" w:color="auto"/>
        <w:left w:val="none" w:sz="0" w:space="0" w:color="auto"/>
        <w:bottom w:val="none" w:sz="0" w:space="0" w:color="auto"/>
        <w:right w:val="none" w:sz="0" w:space="0" w:color="auto"/>
      </w:divBdr>
    </w:div>
    <w:div w:id="386681315">
      <w:bodyDiv w:val="1"/>
      <w:marLeft w:val="0"/>
      <w:marRight w:val="0"/>
      <w:marTop w:val="0"/>
      <w:marBottom w:val="0"/>
      <w:divBdr>
        <w:top w:val="none" w:sz="0" w:space="0" w:color="auto"/>
        <w:left w:val="none" w:sz="0" w:space="0" w:color="auto"/>
        <w:bottom w:val="none" w:sz="0" w:space="0" w:color="auto"/>
        <w:right w:val="none" w:sz="0" w:space="0" w:color="auto"/>
      </w:divBdr>
    </w:div>
    <w:div w:id="387075734">
      <w:bodyDiv w:val="1"/>
      <w:marLeft w:val="0"/>
      <w:marRight w:val="0"/>
      <w:marTop w:val="0"/>
      <w:marBottom w:val="0"/>
      <w:divBdr>
        <w:top w:val="none" w:sz="0" w:space="0" w:color="auto"/>
        <w:left w:val="none" w:sz="0" w:space="0" w:color="auto"/>
        <w:bottom w:val="none" w:sz="0" w:space="0" w:color="auto"/>
        <w:right w:val="none" w:sz="0" w:space="0" w:color="auto"/>
      </w:divBdr>
    </w:div>
    <w:div w:id="388460026">
      <w:bodyDiv w:val="1"/>
      <w:marLeft w:val="0"/>
      <w:marRight w:val="0"/>
      <w:marTop w:val="0"/>
      <w:marBottom w:val="0"/>
      <w:divBdr>
        <w:top w:val="none" w:sz="0" w:space="0" w:color="auto"/>
        <w:left w:val="none" w:sz="0" w:space="0" w:color="auto"/>
        <w:bottom w:val="none" w:sz="0" w:space="0" w:color="auto"/>
        <w:right w:val="none" w:sz="0" w:space="0" w:color="auto"/>
      </w:divBdr>
    </w:div>
    <w:div w:id="388460869">
      <w:bodyDiv w:val="1"/>
      <w:marLeft w:val="0"/>
      <w:marRight w:val="0"/>
      <w:marTop w:val="0"/>
      <w:marBottom w:val="0"/>
      <w:divBdr>
        <w:top w:val="none" w:sz="0" w:space="0" w:color="auto"/>
        <w:left w:val="none" w:sz="0" w:space="0" w:color="auto"/>
        <w:bottom w:val="none" w:sz="0" w:space="0" w:color="auto"/>
        <w:right w:val="none" w:sz="0" w:space="0" w:color="auto"/>
      </w:divBdr>
    </w:div>
    <w:div w:id="388921731">
      <w:bodyDiv w:val="1"/>
      <w:marLeft w:val="0"/>
      <w:marRight w:val="0"/>
      <w:marTop w:val="0"/>
      <w:marBottom w:val="0"/>
      <w:divBdr>
        <w:top w:val="none" w:sz="0" w:space="0" w:color="auto"/>
        <w:left w:val="none" w:sz="0" w:space="0" w:color="auto"/>
        <w:bottom w:val="none" w:sz="0" w:space="0" w:color="auto"/>
        <w:right w:val="none" w:sz="0" w:space="0" w:color="auto"/>
      </w:divBdr>
    </w:div>
    <w:div w:id="390036945">
      <w:bodyDiv w:val="1"/>
      <w:marLeft w:val="0"/>
      <w:marRight w:val="0"/>
      <w:marTop w:val="0"/>
      <w:marBottom w:val="0"/>
      <w:divBdr>
        <w:top w:val="none" w:sz="0" w:space="0" w:color="auto"/>
        <w:left w:val="none" w:sz="0" w:space="0" w:color="auto"/>
        <w:bottom w:val="none" w:sz="0" w:space="0" w:color="auto"/>
        <w:right w:val="none" w:sz="0" w:space="0" w:color="auto"/>
      </w:divBdr>
    </w:div>
    <w:div w:id="390345473">
      <w:bodyDiv w:val="1"/>
      <w:marLeft w:val="0"/>
      <w:marRight w:val="0"/>
      <w:marTop w:val="0"/>
      <w:marBottom w:val="0"/>
      <w:divBdr>
        <w:top w:val="none" w:sz="0" w:space="0" w:color="auto"/>
        <w:left w:val="none" w:sz="0" w:space="0" w:color="auto"/>
        <w:bottom w:val="none" w:sz="0" w:space="0" w:color="auto"/>
        <w:right w:val="none" w:sz="0" w:space="0" w:color="auto"/>
      </w:divBdr>
    </w:div>
    <w:div w:id="393311887">
      <w:bodyDiv w:val="1"/>
      <w:marLeft w:val="0"/>
      <w:marRight w:val="0"/>
      <w:marTop w:val="0"/>
      <w:marBottom w:val="0"/>
      <w:divBdr>
        <w:top w:val="none" w:sz="0" w:space="0" w:color="auto"/>
        <w:left w:val="none" w:sz="0" w:space="0" w:color="auto"/>
        <w:bottom w:val="none" w:sz="0" w:space="0" w:color="auto"/>
        <w:right w:val="none" w:sz="0" w:space="0" w:color="auto"/>
      </w:divBdr>
    </w:div>
    <w:div w:id="393434830">
      <w:bodyDiv w:val="1"/>
      <w:marLeft w:val="0"/>
      <w:marRight w:val="0"/>
      <w:marTop w:val="0"/>
      <w:marBottom w:val="0"/>
      <w:divBdr>
        <w:top w:val="none" w:sz="0" w:space="0" w:color="auto"/>
        <w:left w:val="none" w:sz="0" w:space="0" w:color="auto"/>
        <w:bottom w:val="none" w:sz="0" w:space="0" w:color="auto"/>
        <w:right w:val="none" w:sz="0" w:space="0" w:color="auto"/>
      </w:divBdr>
    </w:div>
    <w:div w:id="394010053">
      <w:bodyDiv w:val="1"/>
      <w:marLeft w:val="0"/>
      <w:marRight w:val="0"/>
      <w:marTop w:val="0"/>
      <w:marBottom w:val="0"/>
      <w:divBdr>
        <w:top w:val="none" w:sz="0" w:space="0" w:color="auto"/>
        <w:left w:val="none" w:sz="0" w:space="0" w:color="auto"/>
        <w:bottom w:val="none" w:sz="0" w:space="0" w:color="auto"/>
        <w:right w:val="none" w:sz="0" w:space="0" w:color="auto"/>
      </w:divBdr>
      <w:divsChild>
        <w:div w:id="287901730">
          <w:marLeft w:val="0"/>
          <w:marRight w:val="0"/>
          <w:marTop w:val="0"/>
          <w:marBottom w:val="0"/>
          <w:divBdr>
            <w:top w:val="none" w:sz="0" w:space="0" w:color="auto"/>
            <w:left w:val="none" w:sz="0" w:space="0" w:color="auto"/>
            <w:bottom w:val="none" w:sz="0" w:space="0" w:color="auto"/>
            <w:right w:val="none" w:sz="0" w:space="0" w:color="auto"/>
          </w:divBdr>
        </w:div>
      </w:divsChild>
    </w:div>
    <w:div w:id="394164594">
      <w:bodyDiv w:val="1"/>
      <w:marLeft w:val="0"/>
      <w:marRight w:val="0"/>
      <w:marTop w:val="0"/>
      <w:marBottom w:val="0"/>
      <w:divBdr>
        <w:top w:val="none" w:sz="0" w:space="0" w:color="auto"/>
        <w:left w:val="none" w:sz="0" w:space="0" w:color="auto"/>
        <w:bottom w:val="none" w:sz="0" w:space="0" w:color="auto"/>
        <w:right w:val="none" w:sz="0" w:space="0" w:color="auto"/>
      </w:divBdr>
    </w:div>
    <w:div w:id="394478584">
      <w:bodyDiv w:val="1"/>
      <w:marLeft w:val="0"/>
      <w:marRight w:val="0"/>
      <w:marTop w:val="0"/>
      <w:marBottom w:val="0"/>
      <w:divBdr>
        <w:top w:val="none" w:sz="0" w:space="0" w:color="auto"/>
        <w:left w:val="none" w:sz="0" w:space="0" w:color="auto"/>
        <w:bottom w:val="none" w:sz="0" w:space="0" w:color="auto"/>
        <w:right w:val="none" w:sz="0" w:space="0" w:color="auto"/>
      </w:divBdr>
    </w:div>
    <w:div w:id="396435129">
      <w:bodyDiv w:val="1"/>
      <w:marLeft w:val="0"/>
      <w:marRight w:val="0"/>
      <w:marTop w:val="0"/>
      <w:marBottom w:val="0"/>
      <w:divBdr>
        <w:top w:val="none" w:sz="0" w:space="0" w:color="auto"/>
        <w:left w:val="none" w:sz="0" w:space="0" w:color="auto"/>
        <w:bottom w:val="none" w:sz="0" w:space="0" w:color="auto"/>
        <w:right w:val="none" w:sz="0" w:space="0" w:color="auto"/>
      </w:divBdr>
    </w:div>
    <w:div w:id="397170499">
      <w:bodyDiv w:val="1"/>
      <w:marLeft w:val="0"/>
      <w:marRight w:val="0"/>
      <w:marTop w:val="0"/>
      <w:marBottom w:val="0"/>
      <w:divBdr>
        <w:top w:val="none" w:sz="0" w:space="0" w:color="auto"/>
        <w:left w:val="none" w:sz="0" w:space="0" w:color="auto"/>
        <w:bottom w:val="none" w:sz="0" w:space="0" w:color="auto"/>
        <w:right w:val="none" w:sz="0" w:space="0" w:color="auto"/>
      </w:divBdr>
    </w:div>
    <w:div w:id="397825881">
      <w:bodyDiv w:val="1"/>
      <w:marLeft w:val="0"/>
      <w:marRight w:val="0"/>
      <w:marTop w:val="0"/>
      <w:marBottom w:val="0"/>
      <w:divBdr>
        <w:top w:val="none" w:sz="0" w:space="0" w:color="auto"/>
        <w:left w:val="none" w:sz="0" w:space="0" w:color="auto"/>
        <w:bottom w:val="none" w:sz="0" w:space="0" w:color="auto"/>
        <w:right w:val="none" w:sz="0" w:space="0" w:color="auto"/>
      </w:divBdr>
    </w:div>
    <w:div w:id="398787799">
      <w:bodyDiv w:val="1"/>
      <w:marLeft w:val="0"/>
      <w:marRight w:val="0"/>
      <w:marTop w:val="0"/>
      <w:marBottom w:val="0"/>
      <w:divBdr>
        <w:top w:val="none" w:sz="0" w:space="0" w:color="auto"/>
        <w:left w:val="none" w:sz="0" w:space="0" w:color="auto"/>
        <w:bottom w:val="none" w:sz="0" w:space="0" w:color="auto"/>
        <w:right w:val="none" w:sz="0" w:space="0" w:color="auto"/>
      </w:divBdr>
    </w:div>
    <w:div w:id="399258963">
      <w:bodyDiv w:val="1"/>
      <w:marLeft w:val="0"/>
      <w:marRight w:val="0"/>
      <w:marTop w:val="0"/>
      <w:marBottom w:val="0"/>
      <w:divBdr>
        <w:top w:val="none" w:sz="0" w:space="0" w:color="auto"/>
        <w:left w:val="none" w:sz="0" w:space="0" w:color="auto"/>
        <w:bottom w:val="none" w:sz="0" w:space="0" w:color="auto"/>
        <w:right w:val="none" w:sz="0" w:space="0" w:color="auto"/>
      </w:divBdr>
    </w:div>
    <w:div w:id="400953102">
      <w:bodyDiv w:val="1"/>
      <w:marLeft w:val="0"/>
      <w:marRight w:val="0"/>
      <w:marTop w:val="0"/>
      <w:marBottom w:val="0"/>
      <w:divBdr>
        <w:top w:val="none" w:sz="0" w:space="0" w:color="auto"/>
        <w:left w:val="none" w:sz="0" w:space="0" w:color="auto"/>
        <w:bottom w:val="none" w:sz="0" w:space="0" w:color="auto"/>
        <w:right w:val="none" w:sz="0" w:space="0" w:color="auto"/>
      </w:divBdr>
    </w:div>
    <w:div w:id="402996696">
      <w:bodyDiv w:val="1"/>
      <w:marLeft w:val="0"/>
      <w:marRight w:val="0"/>
      <w:marTop w:val="0"/>
      <w:marBottom w:val="0"/>
      <w:divBdr>
        <w:top w:val="none" w:sz="0" w:space="0" w:color="auto"/>
        <w:left w:val="none" w:sz="0" w:space="0" w:color="auto"/>
        <w:bottom w:val="none" w:sz="0" w:space="0" w:color="auto"/>
        <w:right w:val="none" w:sz="0" w:space="0" w:color="auto"/>
      </w:divBdr>
    </w:div>
    <w:div w:id="404181309">
      <w:bodyDiv w:val="1"/>
      <w:marLeft w:val="0"/>
      <w:marRight w:val="0"/>
      <w:marTop w:val="0"/>
      <w:marBottom w:val="0"/>
      <w:divBdr>
        <w:top w:val="none" w:sz="0" w:space="0" w:color="auto"/>
        <w:left w:val="none" w:sz="0" w:space="0" w:color="auto"/>
        <w:bottom w:val="none" w:sz="0" w:space="0" w:color="auto"/>
        <w:right w:val="none" w:sz="0" w:space="0" w:color="auto"/>
      </w:divBdr>
    </w:div>
    <w:div w:id="404957776">
      <w:bodyDiv w:val="1"/>
      <w:marLeft w:val="0"/>
      <w:marRight w:val="0"/>
      <w:marTop w:val="0"/>
      <w:marBottom w:val="0"/>
      <w:divBdr>
        <w:top w:val="none" w:sz="0" w:space="0" w:color="auto"/>
        <w:left w:val="none" w:sz="0" w:space="0" w:color="auto"/>
        <w:bottom w:val="none" w:sz="0" w:space="0" w:color="auto"/>
        <w:right w:val="none" w:sz="0" w:space="0" w:color="auto"/>
      </w:divBdr>
    </w:div>
    <w:div w:id="405878199">
      <w:bodyDiv w:val="1"/>
      <w:marLeft w:val="0"/>
      <w:marRight w:val="0"/>
      <w:marTop w:val="0"/>
      <w:marBottom w:val="0"/>
      <w:divBdr>
        <w:top w:val="none" w:sz="0" w:space="0" w:color="auto"/>
        <w:left w:val="none" w:sz="0" w:space="0" w:color="auto"/>
        <w:bottom w:val="none" w:sz="0" w:space="0" w:color="auto"/>
        <w:right w:val="none" w:sz="0" w:space="0" w:color="auto"/>
      </w:divBdr>
    </w:div>
    <w:div w:id="411204030">
      <w:bodyDiv w:val="1"/>
      <w:marLeft w:val="0"/>
      <w:marRight w:val="0"/>
      <w:marTop w:val="0"/>
      <w:marBottom w:val="0"/>
      <w:divBdr>
        <w:top w:val="none" w:sz="0" w:space="0" w:color="auto"/>
        <w:left w:val="none" w:sz="0" w:space="0" w:color="auto"/>
        <w:bottom w:val="none" w:sz="0" w:space="0" w:color="auto"/>
        <w:right w:val="none" w:sz="0" w:space="0" w:color="auto"/>
      </w:divBdr>
    </w:div>
    <w:div w:id="411246582">
      <w:bodyDiv w:val="1"/>
      <w:marLeft w:val="0"/>
      <w:marRight w:val="0"/>
      <w:marTop w:val="0"/>
      <w:marBottom w:val="0"/>
      <w:divBdr>
        <w:top w:val="none" w:sz="0" w:space="0" w:color="auto"/>
        <w:left w:val="none" w:sz="0" w:space="0" w:color="auto"/>
        <w:bottom w:val="none" w:sz="0" w:space="0" w:color="auto"/>
        <w:right w:val="none" w:sz="0" w:space="0" w:color="auto"/>
      </w:divBdr>
    </w:div>
    <w:div w:id="411511382">
      <w:bodyDiv w:val="1"/>
      <w:marLeft w:val="0"/>
      <w:marRight w:val="0"/>
      <w:marTop w:val="0"/>
      <w:marBottom w:val="0"/>
      <w:divBdr>
        <w:top w:val="none" w:sz="0" w:space="0" w:color="auto"/>
        <w:left w:val="none" w:sz="0" w:space="0" w:color="auto"/>
        <w:bottom w:val="none" w:sz="0" w:space="0" w:color="auto"/>
        <w:right w:val="none" w:sz="0" w:space="0" w:color="auto"/>
      </w:divBdr>
    </w:div>
    <w:div w:id="413279249">
      <w:bodyDiv w:val="1"/>
      <w:marLeft w:val="0"/>
      <w:marRight w:val="0"/>
      <w:marTop w:val="0"/>
      <w:marBottom w:val="0"/>
      <w:divBdr>
        <w:top w:val="none" w:sz="0" w:space="0" w:color="auto"/>
        <w:left w:val="none" w:sz="0" w:space="0" w:color="auto"/>
        <w:bottom w:val="none" w:sz="0" w:space="0" w:color="auto"/>
        <w:right w:val="none" w:sz="0" w:space="0" w:color="auto"/>
      </w:divBdr>
    </w:div>
    <w:div w:id="414403497">
      <w:bodyDiv w:val="1"/>
      <w:marLeft w:val="0"/>
      <w:marRight w:val="0"/>
      <w:marTop w:val="0"/>
      <w:marBottom w:val="0"/>
      <w:divBdr>
        <w:top w:val="none" w:sz="0" w:space="0" w:color="auto"/>
        <w:left w:val="none" w:sz="0" w:space="0" w:color="auto"/>
        <w:bottom w:val="none" w:sz="0" w:space="0" w:color="auto"/>
        <w:right w:val="none" w:sz="0" w:space="0" w:color="auto"/>
      </w:divBdr>
    </w:div>
    <w:div w:id="415175665">
      <w:bodyDiv w:val="1"/>
      <w:marLeft w:val="0"/>
      <w:marRight w:val="0"/>
      <w:marTop w:val="0"/>
      <w:marBottom w:val="0"/>
      <w:divBdr>
        <w:top w:val="none" w:sz="0" w:space="0" w:color="auto"/>
        <w:left w:val="none" w:sz="0" w:space="0" w:color="auto"/>
        <w:bottom w:val="none" w:sz="0" w:space="0" w:color="auto"/>
        <w:right w:val="none" w:sz="0" w:space="0" w:color="auto"/>
      </w:divBdr>
    </w:div>
    <w:div w:id="415326181">
      <w:bodyDiv w:val="1"/>
      <w:marLeft w:val="0"/>
      <w:marRight w:val="0"/>
      <w:marTop w:val="0"/>
      <w:marBottom w:val="0"/>
      <w:divBdr>
        <w:top w:val="none" w:sz="0" w:space="0" w:color="auto"/>
        <w:left w:val="none" w:sz="0" w:space="0" w:color="auto"/>
        <w:bottom w:val="none" w:sz="0" w:space="0" w:color="auto"/>
        <w:right w:val="none" w:sz="0" w:space="0" w:color="auto"/>
      </w:divBdr>
      <w:divsChild>
        <w:div w:id="228003161">
          <w:marLeft w:val="0"/>
          <w:marRight w:val="0"/>
          <w:marTop w:val="0"/>
          <w:marBottom w:val="0"/>
          <w:divBdr>
            <w:top w:val="none" w:sz="0" w:space="0" w:color="auto"/>
            <w:left w:val="none" w:sz="0" w:space="0" w:color="auto"/>
            <w:bottom w:val="none" w:sz="0" w:space="0" w:color="auto"/>
            <w:right w:val="none" w:sz="0" w:space="0" w:color="auto"/>
          </w:divBdr>
        </w:div>
      </w:divsChild>
    </w:div>
    <w:div w:id="417291017">
      <w:bodyDiv w:val="1"/>
      <w:marLeft w:val="0"/>
      <w:marRight w:val="0"/>
      <w:marTop w:val="0"/>
      <w:marBottom w:val="0"/>
      <w:divBdr>
        <w:top w:val="none" w:sz="0" w:space="0" w:color="auto"/>
        <w:left w:val="none" w:sz="0" w:space="0" w:color="auto"/>
        <w:bottom w:val="none" w:sz="0" w:space="0" w:color="auto"/>
        <w:right w:val="none" w:sz="0" w:space="0" w:color="auto"/>
      </w:divBdr>
    </w:div>
    <w:div w:id="419372898">
      <w:bodyDiv w:val="1"/>
      <w:marLeft w:val="0"/>
      <w:marRight w:val="0"/>
      <w:marTop w:val="0"/>
      <w:marBottom w:val="0"/>
      <w:divBdr>
        <w:top w:val="none" w:sz="0" w:space="0" w:color="auto"/>
        <w:left w:val="none" w:sz="0" w:space="0" w:color="auto"/>
        <w:bottom w:val="none" w:sz="0" w:space="0" w:color="auto"/>
        <w:right w:val="none" w:sz="0" w:space="0" w:color="auto"/>
      </w:divBdr>
    </w:div>
    <w:div w:id="421687298">
      <w:bodyDiv w:val="1"/>
      <w:marLeft w:val="0"/>
      <w:marRight w:val="0"/>
      <w:marTop w:val="0"/>
      <w:marBottom w:val="0"/>
      <w:divBdr>
        <w:top w:val="none" w:sz="0" w:space="0" w:color="auto"/>
        <w:left w:val="none" w:sz="0" w:space="0" w:color="auto"/>
        <w:bottom w:val="none" w:sz="0" w:space="0" w:color="auto"/>
        <w:right w:val="none" w:sz="0" w:space="0" w:color="auto"/>
      </w:divBdr>
    </w:div>
    <w:div w:id="421872800">
      <w:bodyDiv w:val="1"/>
      <w:marLeft w:val="0"/>
      <w:marRight w:val="0"/>
      <w:marTop w:val="0"/>
      <w:marBottom w:val="0"/>
      <w:divBdr>
        <w:top w:val="none" w:sz="0" w:space="0" w:color="auto"/>
        <w:left w:val="none" w:sz="0" w:space="0" w:color="auto"/>
        <w:bottom w:val="none" w:sz="0" w:space="0" w:color="auto"/>
        <w:right w:val="none" w:sz="0" w:space="0" w:color="auto"/>
      </w:divBdr>
    </w:div>
    <w:div w:id="422649175">
      <w:bodyDiv w:val="1"/>
      <w:marLeft w:val="0"/>
      <w:marRight w:val="0"/>
      <w:marTop w:val="0"/>
      <w:marBottom w:val="0"/>
      <w:divBdr>
        <w:top w:val="none" w:sz="0" w:space="0" w:color="auto"/>
        <w:left w:val="none" w:sz="0" w:space="0" w:color="auto"/>
        <w:bottom w:val="none" w:sz="0" w:space="0" w:color="auto"/>
        <w:right w:val="none" w:sz="0" w:space="0" w:color="auto"/>
      </w:divBdr>
      <w:divsChild>
        <w:div w:id="821238331">
          <w:marLeft w:val="0"/>
          <w:marRight w:val="0"/>
          <w:marTop w:val="0"/>
          <w:marBottom w:val="0"/>
          <w:divBdr>
            <w:top w:val="single" w:sz="2" w:space="0" w:color="E3E3E3"/>
            <w:left w:val="single" w:sz="2" w:space="0" w:color="E3E3E3"/>
            <w:bottom w:val="single" w:sz="2" w:space="0" w:color="E3E3E3"/>
            <w:right w:val="single" w:sz="2" w:space="0" w:color="E3E3E3"/>
          </w:divBdr>
          <w:divsChild>
            <w:div w:id="2105613889">
              <w:marLeft w:val="0"/>
              <w:marRight w:val="0"/>
              <w:marTop w:val="0"/>
              <w:marBottom w:val="0"/>
              <w:divBdr>
                <w:top w:val="single" w:sz="2" w:space="0" w:color="E3E3E3"/>
                <w:left w:val="single" w:sz="2" w:space="0" w:color="E3E3E3"/>
                <w:bottom w:val="single" w:sz="2" w:space="0" w:color="E3E3E3"/>
                <w:right w:val="single" w:sz="2" w:space="0" w:color="E3E3E3"/>
              </w:divBdr>
              <w:divsChild>
                <w:div w:id="626736652">
                  <w:marLeft w:val="0"/>
                  <w:marRight w:val="0"/>
                  <w:marTop w:val="0"/>
                  <w:marBottom w:val="0"/>
                  <w:divBdr>
                    <w:top w:val="single" w:sz="2" w:space="0" w:color="E3E3E3"/>
                    <w:left w:val="single" w:sz="2" w:space="0" w:color="E3E3E3"/>
                    <w:bottom w:val="single" w:sz="2" w:space="0" w:color="E3E3E3"/>
                    <w:right w:val="single" w:sz="2" w:space="0" w:color="E3E3E3"/>
                  </w:divBdr>
                  <w:divsChild>
                    <w:div w:id="2085761799">
                      <w:marLeft w:val="0"/>
                      <w:marRight w:val="0"/>
                      <w:marTop w:val="0"/>
                      <w:marBottom w:val="0"/>
                      <w:divBdr>
                        <w:top w:val="single" w:sz="2" w:space="0" w:color="E3E3E3"/>
                        <w:left w:val="single" w:sz="2" w:space="0" w:color="E3E3E3"/>
                        <w:bottom w:val="single" w:sz="2" w:space="0" w:color="E3E3E3"/>
                        <w:right w:val="single" w:sz="2" w:space="0" w:color="E3E3E3"/>
                      </w:divBdr>
                      <w:divsChild>
                        <w:div w:id="973293996">
                          <w:marLeft w:val="0"/>
                          <w:marRight w:val="0"/>
                          <w:marTop w:val="0"/>
                          <w:marBottom w:val="0"/>
                          <w:divBdr>
                            <w:top w:val="single" w:sz="2" w:space="0" w:color="E3E3E3"/>
                            <w:left w:val="single" w:sz="2" w:space="0" w:color="E3E3E3"/>
                            <w:bottom w:val="single" w:sz="2" w:space="0" w:color="E3E3E3"/>
                            <w:right w:val="single" w:sz="2" w:space="0" w:color="E3E3E3"/>
                          </w:divBdr>
                          <w:divsChild>
                            <w:div w:id="1417938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911971">
                                  <w:marLeft w:val="0"/>
                                  <w:marRight w:val="0"/>
                                  <w:marTop w:val="0"/>
                                  <w:marBottom w:val="0"/>
                                  <w:divBdr>
                                    <w:top w:val="single" w:sz="2" w:space="0" w:color="E3E3E3"/>
                                    <w:left w:val="single" w:sz="2" w:space="0" w:color="E3E3E3"/>
                                    <w:bottom w:val="single" w:sz="2" w:space="0" w:color="E3E3E3"/>
                                    <w:right w:val="single" w:sz="2" w:space="0" w:color="E3E3E3"/>
                                  </w:divBdr>
                                  <w:divsChild>
                                    <w:div w:id="1858887131">
                                      <w:marLeft w:val="0"/>
                                      <w:marRight w:val="0"/>
                                      <w:marTop w:val="0"/>
                                      <w:marBottom w:val="0"/>
                                      <w:divBdr>
                                        <w:top w:val="single" w:sz="2" w:space="0" w:color="E3E3E3"/>
                                        <w:left w:val="single" w:sz="2" w:space="0" w:color="E3E3E3"/>
                                        <w:bottom w:val="single" w:sz="2" w:space="0" w:color="E3E3E3"/>
                                        <w:right w:val="single" w:sz="2" w:space="0" w:color="E3E3E3"/>
                                      </w:divBdr>
                                      <w:divsChild>
                                        <w:div w:id="28264539">
                                          <w:marLeft w:val="0"/>
                                          <w:marRight w:val="0"/>
                                          <w:marTop w:val="0"/>
                                          <w:marBottom w:val="0"/>
                                          <w:divBdr>
                                            <w:top w:val="single" w:sz="2" w:space="0" w:color="E3E3E3"/>
                                            <w:left w:val="single" w:sz="2" w:space="0" w:color="E3E3E3"/>
                                            <w:bottom w:val="single" w:sz="2" w:space="0" w:color="E3E3E3"/>
                                            <w:right w:val="single" w:sz="2" w:space="0" w:color="E3E3E3"/>
                                          </w:divBdr>
                                          <w:divsChild>
                                            <w:div w:id="254552998">
                                              <w:marLeft w:val="0"/>
                                              <w:marRight w:val="0"/>
                                              <w:marTop w:val="0"/>
                                              <w:marBottom w:val="0"/>
                                              <w:divBdr>
                                                <w:top w:val="single" w:sz="2" w:space="0" w:color="E3E3E3"/>
                                                <w:left w:val="single" w:sz="2" w:space="0" w:color="E3E3E3"/>
                                                <w:bottom w:val="single" w:sz="2" w:space="0" w:color="E3E3E3"/>
                                                <w:right w:val="single" w:sz="2" w:space="0" w:color="E3E3E3"/>
                                              </w:divBdr>
                                              <w:divsChild>
                                                <w:div w:id="1793090984">
                                                  <w:marLeft w:val="0"/>
                                                  <w:marRight w:val="0"/>
                                                  <w:marTop w:val="0"/>
                                                  <w:marBottom w:val="0"/>
                                                  <w:divBdr>
                                                    <w:top w:val="single" w:sz="2" w:space="0" w:color="E3E3E3"/>
                                                    <w:left w:val="single" w:sz="2" w:space="0" w:color="E3E3E3"/>
                                                    <w:bottom w:val="single" w:sz="2" w:space="0" w:color="E3E3E3"/>
                                                    <w:right w:val="single" w:sz="2" w:space="0" w:color="E3E3E3"/>
                                                  </w:divBdr>
                                                  <w:divsChild>
                                                    <w:div w:id="212345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6806690">
          <w:marLeft w:val="0"/>
          <w:marRight w:val="0"/>
          <w:marTop w:val="0"/>
          <w:marBottom w:val="0"/>
          <w:divBdr>
            <w:top w:val="none" w:sz="0" w:space="0" w:color="auto"/>
            <w:left w:val="none" w:sz="0" w:space="0" w:color="auto"/>
            <w:bottom w:val="none" w:sz="0" w:space="0" w:color="auto"/>
            <w:right w:val="none" w:sz="0" w:space="0" w:color="auto"/>
          </w:divBdr>
        </w:div>
      </w:divsChild>
    </w:div>
    <w:div w:id="426273526">
      <w:bodyDiv w:val="1"/>
      <w:marLeft w:val="0"/>
      <w:marRight w:val="0"/>
      <w:marTop w:val="0"/>
      <w:marBottom w:val="0"/>
      <w:divBdr>
        <w:top w:val="none" w:sz="0" w:space="0" w:color="auto"/>
        <w:left w:val="none" w:sz="0" w:space="0" w:color="auto"/>
        <w:bottom w:val="none" w:sz="0" w:space="0" w:color="auto"/>
        <w:right w:val="none" w:sz="0" w:space="0" w:color="auto"/>
      </w:divBdr>
    </w:div>
    <w:div w:id="426732969">
      <w:bodyDiv w:val="1"/>
      <w:marLeft w:val="0"/>
      <w:marRight w:val="0"/>
      <w:marTop w:val="0"/>
      <w:marBottom w:val="0"/>
      <w:divBdr>
        <w:top w:val="none" w:sz="0" w:space="0" w:color="auto"/>
        <w:left w:val="none" w:sz="0" w:space="0" w:color="auto"/>
        <w:bottom w:val="none" w:sz="0" w:space="0" w:color="auto"/>
        <w:right w:val="none" w:sz="0" w:space="0" w:color="auto"/>
      </w:divBdr>
    </w:div>
    <w:div w:id="427971519">
      <w:bodyDiv w:val="1"/>
      <w:marLeft w:val="0"/>
      <w:marRight w:val="0"/>
      <w:marTop w:val="0"/>
      <w:marBottom w:val="0"/>
      <w:divBdr>
        <w:top w:val="none" w:sz="0" w:space="0" w:color="auto"/>
        <w:left w:val="none" w:sz="0" w:space="0" w:color="auto"/>
        <w:bottom w:val="none" w:sz="0" w:space="0" w:color="auto"/>
        <w:right w:val="none" w:sz="0" w:space="0" w:color="auto"/>
      </w:divBdr>
    </w:div>
    <w:div w:id="428160882">
      <w:bodyDiv w:val="1"/>
      <w:marLeft w:val="0"/>
      <w:marRight w:val="0"/>
      <w:marTop w:val="0"/>
      <w:marBottom w:val="0"/>
      <w:divBdr>
        <w:top w:val="none" w:sz="0" w:space="0" w:color="auto"/>
        <w:left w:val="none" w:sz="0" w:space="0" w:color="auto"/>
        <w:bottom w:val="none" w:sz="0" w:space="0" w:color="auto"/>
        <w:right w:val="none" w:sz="0" w:space="0" w:color="auto"/>
      </w:divBdr>
    </w:div>
    <w:div w:id="428350187">
      <w:bodyDiv w:val="1"/>
      <w:marLeft w:val="0"/>
      <w:marRight w:val="0"/>
      <w:marTop w:val="0"/>
      <w:marBottom w:val="0"/>
      <w:divBdr>
        <w:top w:val="none" w:sz="0" w:space="0" w:color="auto"/>
        <w:left w:val="none" w:sz="0" w:space="0" w:color="auto"/>
        <w:bottom w:val="none" w:sz="0" w:space="0" w:color="auto"/>
        <w:right w:val="none" w:sz="0" w:space="0" w:color="auto"/>
      </w:divBdr>
    </w:div>
    <w:div w:id="429009378">
      <w:bodyDiv w:val="1"/>
      <w:marLeft w:val="0"/>
      <w:marRight w:val="0"/>
      <w:marTop w:val="0"/>
      <w:marBottom w:val="0"/>
      <w:divBdr>
        <w:top w:val="none" w:sz="0" w:space="0" w:color="auto"/>
        <w:left w:val="none" w:sz="0" w:space="0" w:color="auto"/>
        <w:bottom w:val="none" w:sz="0" w:space="0" w:color="auto"/>
        <w:right w:val="none" w:sz="0" w:space="0" w:color="auto"/>
      </w:divBdr>
    </w:div>
    <w:div w:id="430126098">
      <w:bodyDiv w:val="1"/>
      <w:marLeft w:val="0"/>
      <w:marRight w:val="0"/>
      <w:marTop w:val="0"/>
      <w:marBottom w:val="0"/>
      <w:divBdr>
        <w:top w:val="none" w:sz="0" w:space="0" w:color="auto"/>
        <w:left w:val="none" w:sz="0" w:space="0" w:color="auto"/>
        <w:bottom w:val="none" w:sz="0" w:space="0" w:color="auto"/>
        <w:right w:val="none" w:sz="0" w:space="0" w:color="auto"/>
      </w:divBdr>
    </w:div>
    <w:div w:id="430398052">
      <w:bodyDiv w:val="1"/>
      <w:marLeft w:val="0"/>
      <w:marRight w:val="0"/>
      <w:marTop w:val="0"/>
      <w:marBottom w:val="0"/>
      <w:divBdr>
        <w:top w:val="none" w:sz="0" w:space="0" w:color="auto"/>
        <w:left w:val="none" w:sz="0" w:space="0" w:color="auto"/>
        <w:bottom w:val="none" w:sz="0" w:space="0" w:color="auto"/>
        <w:right w:val="none" w:sz="0" w:space="0" w:color="auto"/>
      </w:divBdr>
    </w:div>
    <w:div w:id="431898208">
      <w:bodyDiv w:val="1"/>
      <w:marLeft w:val="0"/>
      <w:marRight w:val="0"/>
      <w:marTop w:val="0"/>
      <w:marBottom w:val="0"/>
      <w:divBdr>
        <w:top w:val="none" w:sz="0" w:space="0" w:color="auto"/>
        <w:left w:val="none" w:sz="0" w:space="0" w:color="auto"/>
        <w:bottom w:val="none" w:sz="0" w:space="0" w:color="auto"/>
        <w:right w:val="none" w:sz="0" w:space="0" w:color="auto"/>
      </w:divBdr>
    </w:div>
    <w:div w:id="432551577">
      <w:bodyDiv w:val="1"/>
      <w:marLeft w:val="0"/>
      <w:marRight w:val="0"/>
      <w:marTop w:val="0"/>
      <w:marBottom w:val="0"/>
      <w:divBdr>
        <w:top w:val="none" w:sz="0" w:space="0" w:color="auto"/>
        <w:left w:val="none" w:sz="0" w:space="0" w:color="auto"/>
        <w:bottom w:val="none" w:sz="0" w:space="0" w:color="auto"/>
        <w:right w:val="none" w:sz="0" w:space="0" w:color="auto"/>
      </w:divBdr>
    </w:div>
    <w:div w:id="433984287">
      <w:bodyDiv w:val="1"/>
      <w:marLeft w:val="0"/>
      <w:marRight w:val="0"/>
      <w:marTop w:val="0"/>
      <w:marBottom w:val="0"/>
      <w:divBdr>
        <w:top w:val="none" w:sz="0" w:space="0" w:color="auto"/>
        <w:left w:val="none" w:sz="0" w:space="0" w:color="auto"/>
        <w:bottom w:val="none" w:sz="0" w:space="0" w:color="auto"/>
        <w:right w:val="none" w:sz="0" w:space="0" w:color="auto"/>
      </w:divBdr>
    </w:div>
    <w:div w:id="434519934">
      <w:bodyDiv w:val="1"/>
      <w:marLeft w:val="0"/>
      <w:marRight w:val="0"/>
      <w:marTop w:val="0"/>
      <w:marBottom w:val="0"/>
      <w:divBdr>
        <w:top w:val="none" w:sz="0" w:space="0" w:color="auto"/>
        <w:left w:val="none" w:sz="0" w:space="0" w:color="auto"/>
        <w:bottom w:val="none" w:sz="0" w:space="0" w:color="auto"/>
        <w:right w:val="none" w:sz="0" w:space="0" w:color="auto"/>
      </w:divBdr>
    </w:div>
    <w:div w:id="434906517">
      <w:bodyDiv w:val="1"/>
      <w:marLeft w:val="0"/>
      <w:marRight w:val="0"/>
      <w:marTop w:val="0"/>
      <w:marBottom w:val="0"/>
      <w:divBdr>
        <w:top w:val="none" w:sz="0" w:space="0" w:color="auto"/>
        <w:left w:val="none" w:sz="0" w:space="0" w:color="auto"/>
        <w:bottom w:val="none" w:sz="0" w:space="0" w:color="auto"/>
        <w:right w:val="none" w:sz="0" w:space="0" w:color="auto"/>
      </w:divBdr>
    </w:div>
    <w:div w:id="435296265">
      <w:bodyDiv w:val="1"/>
      <w:marLeft w:val="0"/>
      <w:marRight w:val="0"/>
      <w:marTop w:val="0"/>
      <w:marBottom w:val="0"/>
      <w:divBdr>
        <w:top w:val="none" w:sz="0" w:space="0" w:color="auto"/>
        <w:left w:val="none" w:sz="0" w:space="0" w:color="auto"/>
        <w:bottom w:val="none" w:sz="0" w:space="0" w:color="auto"/>
        <w:right w:val="none" w:sz="0" w:space="0" w:color="auto"/>
      </w:divBdr>
    </w:div>
    <w:div w:id="435904257">
      <w:bodyDiv w:val="1"/>
      <w:marLeft w:val="0"/>
      <w:marRight w:val="0"/>
      <w:marTop w:val="0"/>
      <w:marBottom w:val="0"/>
      <w:divBdr>
        <w:top w:val="none" w:sz="0" w:space="0" w:color="auto"/>
        <w:left w:val="none" w:sz="0" w:space="0" w:color="auto"/>
        <w:bottom w:val="none" w:sz="0" w:space="0" w:color="auto"/>
        <w:right w:val="none" w:sz="0" w:space="0" w:color="auto"/>
      </w:divBdr>
    </w:div>
    <w:div w:id="436559961">
      <w:bodyDiv w:val="1"/>
      <w:marLeft w:val="0"/>
      <w:marRight w:val="0"/>
      <w:marTop w:val="0"/>
      <w:marBottom w:val="0"/>
      <w:divBdr>
        <w:top w:val="none" w:sz="0" w:space="0" w:color="auto"/>
        <w:left w:val="none" w:sz="0" w:space="0" w:color="auto"/>
        <w:bottom w:val="none" w:sz="0" w:space="0" w:color="auto"/>
        <w:right w:val="none" w:sz="0" w:space="0" w:color="auto"/>
      </w:divBdr>
    </w:div>
    <w:div w:id="440884557">
      <w:bodyDiv w:val="1"/>
      <w:marLeft w:val="0"/>
      <w:marRight w:val="0"/>
      <w:marTop w:val="0"/>
      <w:marBottom w:val="0"/>
      <w:divBdr>
        <w:top w:val="none" w:sz="0" w:space="0" w:color="auto"/>
        <w:left w:val="none" w:sz="0" w:space="0" w:color="auto"/>
        <w:bottom w:val="none" w:sz="0" w:space="0" w:color="auto"/>
        <w:right w:val="none" w:sz="0" w:space="0" w:color="auto"/>
      </w:divBdr>
    </w:div>
    <w:div w:id="442844538">
      <w:bodyDiv w:val="1"/>
      <w:marLeft w:val="0"/>
      <w:marRight w:val="0"/>
      <w:marTop w:val="0"/>
      <w:marBottom w:val="0"/>
      <w:divBdr>
        <w:top w:val="none" w:sz="0" w:space="0" w:color="auto"/>
        <w:left w:val="none" w:sz="0" w:space="0" w:color="auto"/>
        <w:bottom w:val="none" w:sz="0" w:space="0" w:color="auto"/>
        <w:right w:val="none" w:sz="0" w:space="0" w:color="auto"/>
      </w:divBdr>
    </w:div>
    <w:div w:id="445855209">
      <w:bodyDiv w:val="1"/>
      <w:marLeft w:val="0"/>
      <w:marRight w:val="0"/>
      <w:marTop w:val="0"/>
      <w:marBottom w:val="0"/>
      <w:divBdr>
        <w:top w:val="none" w:sz="0" w:space="0" w:color="auto"/>
        <w:left w:val="none" w:sz="0" w:space="0" w:color="auto"/>
        <w:bottom w:val="none" w:sz="0" w:space="0" w:color="auto"/>
        <w:right w:val="none" w:sz="0" w:space="0" w:color="auto"/>
      </w:divBdr>
    </w:div>
    <w:div w:id="448017215">
      <w:bodyDiv w:val="1"/>
      <w:marLeft w:val="0"/>
      <w:marRight w:val="0"/>
      <w:marTop w:val="0"/>
      <w:marBottom w:val="0"/>
      <w:divBdr>
        <w:top w:val="none" w:sz="0" w:space="0" w:color="auto"/>
        <w:left w:val="none" w:sz="0" w:space="0" w:color="auto"/>
        <w:bottom w:val="none" w:sz="0" w:space="0" w:color="auto"/>
        <w:right w:val="none" w:sz="0" w:space="0" w:color="auto"/>
      </w:divBdr>
    </w:div>
    <w:div w:id="448088373">
      <w:bodyDiv w:val="1"/>
      <w:marLeft w:val="0"/>
      <w:marRight w:val="0"/>
      <w:marTop w:val="0"/>
      <w:marBottom w:val="0"/>
      <w:divBdr>
        <w:top w:val="none" w:sz="0" w:space="0" w:color="auto"/>
        <w:left w:val="none" w:sz="0" w:space="0" w:color="auto"/>
        <w:bottom w:val="none" w:sz="0" w:space="0" w:color="auto"/>
        <w:right w:val="none" w:sz="0" w:space="0" w:color="auto"/>
      </w:divBdr>
    </w:div>
    <w:div w:id="448545843">
      <w:bodyDiv w:val="1"/>
      <w:marLeft w:val="0"/>
      <w:marRight w:val="0"/>
      <w:marTop w:val="0"/>
      <w:marBottom w:val="0"/>
      <w:divBdr>
        <w:top w:val="none" w:sz="0" w:space="0" w:color="auto"/>
        <w:left w:val="none" w:sz="0" w:space="0" w:color="auto"/>
        <w:bottom w:val="none" w:sz="0" w:space="0" w:color="auto"/>
        <w:right w:val="none" w:sz="0" w:space="0" w:color="auto"/>
      </w:divBdr>
    </w:div>
    <w:div w:id="449395908">
      <w:bodyDiv w:val="1"/>
      <w:marLeft w:val="0"/>
      <w:marRight w:val="0"/>
      <w:marTop w:val="0"/>
      <w:marBottom w:val="0"/>
      <w:divBdr>
        <w:top w:val="none" w:sz="0" w:space="0" w:color="auto"/>
        <w:left w:val="none" w:sz="0" w:space="0" w:color="auto"/>
        <w:bottom w:val="none" w:sz="0" w:space="0" w:color="auto"/>
        <w:right w:val="none" w:sz="0" w:space="0" w:color="auto"/>
      </w:divBdr>
    </w:div>
    <w:div w:id="449738122">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779940">
      <w:bodyDiv w:val="1"/>
      <w:marLeft w:val="0"/>
      <w:marRight w:val="0"/>
      <w:marTop w:val="0"/>
      <w:marBottom w:val="0"/>
      <w:divBdr>
        <w:top w:val="none" w:sz="0" w:space="0" w:color="auto"/>
        <w:left w:val="none" w:sz="0" w:space="0" w:color="auto"/>
        <w:bottom w:val="none" w:sz="0" w:space="0" w:color="auto"/>
        <w:right w:val="none" w:sz="0" w:space="0" w:color="auto"/>
      </w:divBdr>
    </w:div>
    <w:div w:id="451242836">
      <w:bodyDiv w:val="1"/>
      <w:marLeft w:val="0"/>
      <w:marRight w:val="0"/>
      <w:marTop w:val="0"/>
      <w:marBottom w:val="0"/>
      <w:divBdr>
        <w:top w:val="none" w:sz="0" w:space="0" w:color="auto"/>
        <w:left w:val="none" w:sz="0" w:space="0" w:color="auto"/>
        <w:bottom w:val="none" w:sz="0" w:space="0" w:color="auto"/>
        <w:right w:val="none" w:sz="0" w:space="0" w:color="auto"/>
      </w:divBdr>
    </w:div>
    <w:div w:id="454101725">
      <w:bodyDiv w:val="1"/>
      <w:marLeft w:val="0"/>
      <w:marRight w:val="0"/>
      <w:marTop w:val="0"/>
      <w:marBottom w:val="0"/>
      <w:divBdr>
        <w:top w:val="none" w:sz="0" w:space="0" w:color="auto"/>
        <w:left w:val="none" w:sz="0" w:space="0" w:color="auto"/>
        <w:bottom w:val="none" w:sz="0" w:space="0" w:color="auto"/>
        <w:right w:val="none" w:sz="0" w:space="0" w:color="auto"/>
      </w:divBdr>
    </w:div>
    <w:div w:id="457188653">
      <w:bodyDiv w:val="1"/>
      <w:marLeft w:val="0"/>
      <w:marRight w:val="0"/>
      <w:marTop w:val="0"/>
      <w:marBottom w:val="0"/>
      <w:divBdr>
        <w:top w:val="none" w:sz="0" w:space="0" w:color="auto"/>
        <w:left w:val="none" w:sz="0" w:space="0" w:color="auto"/>
        <w:bottom w:val="none" w:sz="0" w:space="0" w:color="auto"/>
        <w:right w:val="none" w:sz="0" w:space="0" w:color="auto"/>
      </w:divBdr>
    </w:div>
    <w:div w:id="457643913">
      <w:bodyDiv w:val="1"/>
      <w:marLeft w:val="0"/>
      <w:marRight w:val="0"/>
      <w:marTop w:val="0"/>
      <w:marBottom w:val="0"/>
      <w:divBdr>
        <w:top w:val="none" w:sz="0" w:space="0" w:color="auto"/>
        <w:left w:val="none" w:sz="0" w:space="0" w:color="auto"/>
        <w:bottom w:val="none" w:sz="0" w:space="0" w:color="auto"/>
        <w:right w:val="none" w:sz="0" w:space="0" w:color="auto"/>
      </w:divBdr>
    </w:div>
    <w:div w:id="458449739">
      <w:bodyDiv w:val="1"/>
      <w:marLeft w:val="0"/>
      <w:marRight w:val="0"/>
      <w:marTop w:val="0"/>
      <w:marBottom w:val="0"/>
      <w:divBdr>
        <w:top w:val="none" w:sz="0" w:space="0" w:color="auto"/>
        <w:left w:val="none" w:sz="0" w:space="0" w:color="auto"/>
        <w:bottom w:val="none" w:sz="0" w:space="0" w:color="auto"/>
        <w:right w:val="none" w:sz="0" w:space="0" w:color="auto"/>
      </w:divBdr>
    </w:div>
    <w:div w:id="458961624">
      <w:bodyDiv w:val="1"/>
      <w:marLeft w:val="0"/>
      <w:marRight w:val="0"/>
      <w:marTop w:val="0"/>
      <w:marBottom w:val="0"/>
      <w:divBdr>
        <w:top w:val="none" w:sz="0" w:space="0" w:color="auto"/>
        <w:left w:val="none" w:sz="0" w:space="0" w:color="auto"/>
        <w:bottom w:val="none" w:sz="0" w:space="0" w:color="auto"/>
        <w:right w:val="none" w:sz="0" w:space="0" w:color="auto"/>
      </w:divBdr>
    </w:div>
    <w:div w:id="460196171">
      <w:bodyDiv w:val="1"/>
      <w:marLeft w:val="0"/>
      <w:marRight w:val="0"/>
      <w:marTop w:val="0"/>
      <w:marBottom w:val="0"/>
      <w:divBdr>
        <w:top w:val="none" w:sz="0" w:space="0" w:color="auto"/>
        <w:left w:val="none" w:sz="0" w:space="0" w:color="auto"/>
        <w:bottom w:val="none" w:sz="0" w:space="0" w:color="auto"/>
        <w:right w:val="none" w:sz="0" w:space="0" w:color="auto"/>
      </w:divBdr>
    </w:div>
    <w:div w:id="460727947">
      <w:bodyDiv w:val="1"/>
      <w:marLeft w:val="0"/>
      <w:marRight w:val="0"/>
      <w:marTop w:val="0"/>
      <w:marBottom w:val="0"/>
      <w:divBdr>
        <w:top w:val="none" w:sz="0" w:space="0" w:color="auto"/>
        <w:left w:val="none" w:sz="0" w:space="0" w:color="auto"/>
        <w:bottom w:val="none" w:sz="0" w:space="0" w:color="auto"/>
        <w:right w:val="none" w:sz="0" w:space="0" w:color="auto"/>
      </w:divBdr>
    </w:div>
    <w:div w:id="461459082">
      <w:bodyDiv w:val="1"/>
      <w:marLeft w:val="0"/>
      <w:marRight w:val="0"/>
      <w:marTop w:val="0"/>
      <w:marBottom w:val="0"/>
      <w:divBdr>
        <w:top w:val="none" w:sz="0" w:space="0" w:color="auto"/>
        <w:left w:val="none" w:sz="0" w:space="0" w:color="auto"/>
        <w:bottom w:val="none" w:sz="0" w:space="0" w:color="auto"/>
        <w:right w:val="none" w:sz="0" w:space="0" w:color="auto"/>
      </w:divBdr>
    </w:div>
    <w:div w:id="463694140">
      <w:bodyDiv w:val="1"/>
      <w:marLeft w:val="0"/>
      <w:marRight w:val="0"/>
      <w:marTop w:val="0"/>
      <w:marBottom w:val="0"/>
      <w:divBdr>
        <w:top w:val="none" w:sz="0" w:space="0" w:color="auto"/>
        <w:left w:val="none" w:sz="0" w:space="0" w:color="auto"/>
        <w:bottom w:val="none" w:sz="0" w:space="0" w:color="auto"/>
        <w:right w:val="none" w:sz="0" w:space="0" w:color="auto"/>
      </w:divBdr>
    </w:div>
    <w:div w:id="463933709">
      <w:bodyDiv w:val="1"/>
      <w:marLeft w:val="0"/>
      <w:marRight w:val="0"/>
      <w:marTop w:val="0"/>
      <w:marBottom w:val="0"/>
      <w:divBdr>
        <w:top w:val="none" w:sz="0" w:space="0" w:color="auto"/>
        <w:left w:val="none" w:sz="0" w:space="0" w:color="auto"/>
        <w:bottom w:val="none" w:sz="0" w:space="0" w:color="auto"/>
        <w:right w:val="none" w:sz="0" w:space="0" w:color="auto"/>
      </w:divBdr>
    </w:div>
    <w:div w:id="464081359">
      <w:bodyDiv w:val="1"/>
      <w:marLeft w:val="0"/>
      <w:marRight w:val="0"/>
      <w:marTop w:val="0"/>
      <w:marBottom w:val="0"/>
      <w:divBdr>
        <w:top w:val="none" w:sz="0" w:space="0" w:color="auto"/>
        <w:left w:val="none" w:sz="0" w:space="0" w:color="auto"/>
        <w:bottom w:val="none" w:sz="0" w:space="0" w:color="auto"/>
        <w:right w:val="none" w:sz="0" w:space="0" w:color="auto"/>
      </w:divBdr>
      <w:divsChild>
        <w:div w:id="205723510">
          <w:marLeft w:val="0"/>
          <w:marRight w:val="0"/>
          <w:marTop w:val="0"/>
          <w:marBottom w:val="0"/>
          <w:divBdr>
            <w:top w:val="none" w:sz="0" w:space="0" w:color="auto"/>
            <w:left w:val="none" w:sz="0" w:space="0" w:color="auto"/>
            <w:bottom w:val="none" w:sz="0" w:space="0" w:color="auto"/>
            <w:right w:val="none" w:sz="0" w:space="0" w:color="auto"/>
          </w:divBdr>
        </w:div>
      </w:divsChild>
    </w:div>
    <w:div w:id="466625738">
      <w:bodyDiv w:val="1"/>
      <w:marLeft w:val="0"/>
      <w:marRight w:val="0"/>
      <w:marTop w:val="0"/>
      <w:marBottom w:val="0"/>
      <w:divBdr>
        <w:top w:val="none" w:sz="0" w:space="0" w:color="auto"/>
        <w:left w:val="none" w:sz="0" w:space="0" w:color="auto"/>
        <w:bottom w:val="none" w:sz="0" w:space="0" w:color="auto"/>
        <w:right w:val="none" w:sz="0" w:space="0" w:color="auto"/>
      </w:divBdr>
    </w:div>
    <w:div w:id="468017692">
      <w:bodyDiv w:val="1"/>
      <w:marLeft w:val="0"/>
      <w:marRight w:val="0"/>
      <w:marTop w:val="0"/>
      <w:marBottom w:val="0"/>
      <w:divBdr>
        <w:top w:val="none" w:sz="0" w:space="0" w:color="auto"/>
        <w:left w:val="none" w:sz="0" w:space="0" w:color="auto"/>
        <w:bottom w:val="none" w:sz="0" w:space="0" w:color="auto"/>
        <w:right w:val="none" w:sz="0" w:space="0" w:color="auto"/>
      </w:divBdr>
    </w:div>
    <w:div w:id="468480612">
      <w:bodyDiv w:val="1"/>
      <w:marLeft w:val="0"/>
      <w:marRight w:val="0"/>
      <w:marTop w:val="0"/>
      <w:marBottom w:val="0"/>
      <w:divBdr>
        <w:top w:val="none" w:sz="0" w:space="0" w:color="auto"/>
        <w:left w:val="none" w:sz="0" w:space="0" w:color="auto"/>
        <w:bottom w:val="none" w:sz="0" w:space="0" w:color="auto"/>
        <w:right w:val="none" w:sz="0" w:space="0" w:color="auto"/>
      </w:divBdr>
    </w:div>
    <w:div w:id="469055775">
      <w:bodyDiv w:val="1"/>
      <w:marLeft w:val="0"/>
      <w:marRight w:val="0"/>
      <w:marTop w:val="0"/>
      <w:marBottom w:val="0"/>
      <w:divBdr>
        <w:top w:val="none" w:sz="0" w:space="0" w:color="auto"/>
        <w:left w:val="none" w:sz="0" w:space="0" w:color="auto"/>
        <w:bottom w:val="none" w:sz="0" w:space="0" w:color="auto"/>
        <w:right w:val="none" w:sz="0" w:space="0" w:color="auto"/>
      </w:divBdr>
    </w:div>
    <w:div w:id="469707617">
      <w:bodyDiv w:val="1"/>
      <w:marLeft w:val="0"/>
      <w:marRight w:val="0"/>
      <w:marTop w:val="0"/>
      <w:marBottom w:val="0"/>
      <w:divBdr>
        <w:top w:val="none" w:sz="0" w:space="0" w:color="auto"/>
        <w:left w:val="none" w:sz="0" w:space="0" w:color="auto"/>
        <w:bottom w:val="none" w:sz="0" w:space="0" w:color="auto"/>
        <w:right w:val="none" w:sz="0" w:space="0" w:color="auto"/>
      </w:divBdr>
    </w:div>
    <w:div w:id="469711348">
      <w:bodyDiv w:val="1"/>
      <w:marLeft w:val="0"/>
      <w:marRight w:val="0"/>
      <w:marTop w:val="0"/>
      <w:marBottom w:val="0"/>
      <w:divBdr>
        <w:top w:val="none" w:sz="0" w:space="0" w:color="auto"/>
        <w:left w:val="none" w:sz="0" w:space="0" w:color="auto"/>
        <w:bottom w:val="none" w:sz="0" w:space="0" w:color="auto"/>
        <w:right w:val="none" w:sz="0" w:space="0" w:color="auto"/>
      </w:divBdr>
    </w:div>
    <w:div w:id="469979552">
      <w:bodyDiv w:val="1"/>
      <w:marLeft w:val="0"/>
      <w:marRight w:val="0"/>
      <w:marTop w:val="0"/>
      <w:marBottom w:val="0"/>
      <w:divBdr>
        <w:top w:val="none" w:sz="0" w:space="0" w:color="auto"/>
        <w:left w:val="none" w:sz="0" w:space="0" w:color="auto"/>
        <w:bottom w:val="none" w:sz="0" w:space="0" w:color="auto"/>
        <w:right w:val="none" w:sz="0" w:space="0" w:color="auto"/>
      </w:divBdr>
    </w:div>
    <w:div w:id="471097373">
      <w:bodyDiv w:val="1"/>
      <w:marLeft w:val="0"/>
      <w:marRight w:val="0"/>
      <w:marTop w:val="0"/>
      <w:marBottom w:val="0"/>
      <w:divBdr>
        <w:top w:val="none" w:sz="0" w:space="0" w:color="auto"/>
        <w:left w:val="none" w:sz="0" w:space="0" w:color="auto"/>
        <w:bottom w:val="none" w:sz="0" w:space="0" w:color="auto"/>
        <w:right w:val="none" w:sz="0" w:space="0" w:color="auto"/>
      </w:divBdr>
    </w:div>
    <w:div w:id="473959433">
      <w:bodyDiv w:val="1"/>
      <w:marLeft w:val="0"/>
      <w:marRight w:val="0"/>
      <w:marTop w:val="0"/>
      <w:marBottom w:val="0"/>
      <w:divBdr>
        <w:top w:val="none" w:sz="0" w:space="0" w:color="auto"/>
        <w:left w:val="none" w:sz="0" w:space="0" w:color="auto"/>
        <w:bottom w:val="none" w:sz="0" w:space="0" w:color="auto"/>
        <w:right w:val="none" w:sz="0" w:space="0" w:color="auto"/>
      </w:divBdr>
    </w:div>
    <w:div w:id="475495815">
      <w:bodyDiv w:val="1"/>
      <w:marLeft w:val="0"/>
      <w:marRight w:val="0"/>
      <w:marTop w:val="0"/>
      <w:marBottom w:val="0"/>
      <w:divBdr>
        <w:top w:val="none" w:sz="0" w:space="0" w:color="auto"/>
        <w:left w:val="none" w:sz="0" w:space="0" w:color="auto"/>
        <w:bottom w:val="none" w:sz="0" w:space="0" w:color="auto"/>
        <w:right w:val="none" w:sz="0" w:space="0" w:color="auto"/>
      </w:divBdr>
    </w:div>
    <w:div w:id="475681847">
      <w:bodyDiv w:val="1"/>
      <w:marLeft w:val="0"/>
      <w:marRight w:val="0"/>
      <w:marTop w:val="0"/>
      <w:marBottom w:val="0"/>
      <w:divBdr>
        <w:top w:val="none" w:sz="0" w:space="0" w:color="auto"/>
        <w:left w:val="none" w:sz="0" w:space="0" w:color="auto"/>
        <w:bottom w:val="none" w:sz="0" w:space="0" w:color="auto"/>
        <w:right w:val="none" w:sz="0" w:space="0" w:color="auto"/>
      </w:divBdr>
    </w:div>
    <w:div w:id="480387843">
      <w:bodyDiv w:val="1"/>
      <w:marLeft w:val="0"/>
      <w:marRight w:val="0"/>
      <w:marTop w:val="0"/>
      <w:marBottom w:val="0"/>
      <w:divBdr>
        <w:top w:val="none" w:sz="0" w:space="0" w:color="auto"/>
        <w:left w:val="none" w:sz="0" w:space="0" w:color="auto"/>
        <w:bottom w:val="none" w:sz="0" w:space="0" w:color="auto"/>
        <w:right w:val="none" w:sz="0" w:space="0" w:color="auto"/>
      </w:divBdr>
    </w:div>
    <w:div w:id="481312759">
      <w:bodyDiv w:val="1"/>
      <w:marLeft w:val="0"/>
      <w:marRight w:val="0"/>
      <w:marTop w:val="0"/>
      <w:marBottom w:val="0"/>
      <w:divBdr>
        <w:top w:val="none" w:sz="0" w:space="0" w:color="auto"/>
        <w:left w:val="none" w:sz="0" w:space="0" w:color="auto"/>
        <w:bottom w:val="none" w:sz="0" w:space="0" w:color="auto"/>
        <w:right w:val="none" w:sz="0" w:space="0" w:color="auto"/>
      </w:divBdr>
    </w:div>
    <w:div w:id="485783607">
      <w:bodyDiv w:val="1"/>
      <w:marLeft w:val="0"/>
      <w:marRight w:val="0"/>
      <w:marTop w:val="0"/>
      <w:marBottom w:val="0"/>
      <w:divBdr>
        <w:top w:val="none" w:sz="0" w:space="0" w:color="auto"/>
        <w:left w:val="none" w:sz="0" w:space="0" w:color="auto"/>
        <w:bottom w:val="none" w:sz="0" w:space="0" w:color="auto"/>
        <w:right w:val="none" w:sz="0" w:space="0" w:color="auto"/>
      </w:divBdr>
    </w:div>
    <w:div w:id="486946397">
      <w:bodyDiv w:val="1"/>
      <w:marLeft w:val="0"/>
      <w:marRight w:val="0"/>
      <w:marTop w:val="0"/>
      <w:marBottom w:val="0"/>
      <w:divBdr>
        <w:top w:val="none" w:sz="0" w:space="0" w:color="auto"/>
        <w:left w:val="none" w:sz="0" w:space="0" w:color="auto"/>
        <w:bottom w:val="none" w:sz="0" w:space="0" w:color="auto"/>
        <w:right w:val="none" w:sz="0" w:space="0" w:color="auto"/>
      </w:divBdr>
    </w:div>
    <w:div w:id="487746007">
      <w:bodyDiv w:val="1"/>
      <w:marLeft w:val="0"/>
      <w:marRight w:val="0"/>
      <w:marTop w:val="0"/>
      <w:marBottom w:val="0"/>
      <w:divBdr>
        <w:top w:val="none" w:sz="0" w:space="0" w:color="auto"/>
        <w:left w:val="none" w:sz="0" w:space="0" w:color="auto"/>
        <w:bottom w:val="none" w:sz="0" w:space="0" w:color="auto"/>
        <w:right w:val="none" w:sz="0" w:space="0" w:color="auto"/>
      </w:divBdr>
    </w:div>
    <w:div w:id="487937618">
      <w:bodyDiv w:val="1"/>
      <w:marLeft w:val="0"/>
      <w:marRight w:val="0"/>
      <w:marTop w:val="0"/>
      <w:marBottom w:val="0"/>
      <w:divBdr>
        <w:top w:val="none" w:sz="0" w:space="0" w:color="auto"/>
        <w:left w:val="none" w:sz="0" w:space="0" w:color="auto"/>
        <w:bottom w:val="none" w:sz="0" w:space="0" w:color="auto"/>
        <w:right w:val="none" w:sz="0" w:space="0" w:color="auto"/>
      </w:divBdr>
    </w:div>
    <w:div w:id="489560347">
      <w:bodyDiv w:val="1"/>
      <w:marLeft w:val="0"/>
      <w:marRight w:val="0"/>
      <w:marTop w:val="0"/>
      <w:marBottom w:val="0"/>
      <w:divBdr>
        <w:top w:val="none" w:sz="0" w:space="0" w:color="auto"/>
        <w:left w:val="none" w:sz="0" w:space="0" w:color="auto"/>
        <w:bottom w:val="none" w:sz="0" w:space="0" w:color="auto"/>
        <w:right w:val="none" w:sz="0" w:space="0" w:color="auto"/>
      </w:divBdr>
    </w:div>
    <w:div w:id="491407354">
      <w:bodyDiv w:val="1"/>
      <w:marLeft w:val="0"/>
      <w:marRight w:val="0"/>
      <w:marTop w:val="0"/>
      <w:marBottom w:val="0"/>
      <w:divBdr>
        <w:top w:val="none" w:sz="0" w:space="0" w:color="auto"/>
        <w:left w:val="none" w:sz="0" w:space="0" w:color="auto"/>
        <w:bottom w:val="none" w:sz="0" w:space="0" w:color="auto"/>
        <w:right w:val="none" w:sz="0" w:space="0" w:color="auto"/>
      </w:divBdr>
    </w:div>
    <w:div w:id="491875332">
      <w:bodyDiv w:val="1"/>
      <w:marLeft w:val="0"/>
      <w:marRight w:val="0"/>
      <w:marTop w:val="0"/>
      <w:marBottom w:val="0"/>
      <w:divBdr>
        <w:top w:val="none" w:sz="0" w:space="0" w:color="auto"/>
        <w:left w:val="none" w:sz="0" w:space="0" w:color="auto"/>
        <w:bottom w:val="none" w:sz="0" w:space="0" w:color="auto"/>
        <w:right w:val="none" w:sz="0" w:space="0" w:color="auto"/>
      </w:divBdr>
    </w:div>
    <w:div w:id="492916547">
      <w:bodyDiv w:val="1"/>
      <w:marLeft w:val="0"/>
      <w:marRight w:val="0"/>
      <w:marTop w:val="0"/>
      <w:marBottom w:val="0"/>
      <w:divBdr>
        <w:top w:val="none" w:sz="0" w:space="0" w:color="auto"/>
        <w:left w:val="none" w:sz="0" w:space="0" w:color="auto"/>
        <w:bottom w:val="none" w:sz="0" w:space="0" w:color="auto"/>
        <w:right w:val="none" w:sz="0" w:space="0" w:color="auto"/>
      </w:divBdr>
    </w:div>
    <w:div w:id="494688258">
      <w:bodyDiv w:val="1"/>
      <w:marLeft w:val="0"/>
      <w:marRight w:val="0"/>
      <w:marTop w:val="0"/>
      <w:marBottom w:val="0"/>
      <w:divBdr>
        <w:top w:val="none" w:sz="0" w:space="0" w:color="auto"/>
        <w:left w:val="none" w:sz="0" w:space="0" w:color="auto"/>
        <w:bottom w:val="none" w:sz="0" w:space="0" w:color="auto"/>
        <w:right w:val="none" w:sz="0" w:space="0" w:color="auto"/>
      </w:divBdr>
    </w:div>
    <w:div w:id="497305604">
      <w:bodyDiv w:val="1"/>
      <w:marLeft w:val="0"/>
      <w:marRight w:val="0"/>
      <w:marTop w:val="0"/>
      <w:marBottom w:val="0"/>
      <w:divBdr>
        <w:top w:val="none" w:sz="0" w:space="0" w:color="auto"/>
        <w:left w:val="none" w:sz="0" w:space="0" w:color="auto"/>
        <w:bottom w:val="none" w:sz="0" w:space="0" w:color="auto"/>
        <w:right w:val="none" w:sz="0" w:space="0" w:color="auto"/>
      </w:divBdr>
    </w:div>
    <w:div w:id="498933788">
      <w:bodyDiv w:val="1"/>
      <w:marLeft w:val="0"/>
      <w:marRight w:val="0"/>
      <w:marTop w:val="0"/>
      <w:marBottom w:val="0"/>
      <w:divBdr>
        <w:top w:val="none" w:sz="0" w:space="0" w:color="auto"/>
        <w:left w:val="none" w:sz="0" w:space="0" w:color="auto"/>
        <w:bottom w:val="none" w:sz="0" w:space="0" w:color="auto"/>
        <w:right w:val="none" w:sz="0" w:space="0" w:color="auto"/>
      </w:divBdr>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582679">
      <w:bodyDiv w:val="1"/>
      <w:marLeft w:val="0"/>
      <w:marRight w:val="0"/>
      <w:marTop w:val="0"/>
      <w:marBottom w:val="0"/>
      <w:divBdr>
        <w:top w:val="none" w:sz="0" w:space="0" w:color="auto"/>
        <w:left w:val="none" w:sz="0" w:space="0" w:color="auto"/>
        <w:bottom w:val="none" w:sz="0" w:space="0" w:color="auto"/>
        <w:right w:val="none" w:sz="0" w:space="0" w:color="auto"/>
      </w:divBdr>
    </w:div>
    <w:div w:id="499777694">
      <w:bodyDiv w:val="1"/>
      <w:marLeft w:val="0"/>
      <w:marRight w:val="0"/>
      <w:marTop w:val="0"/>
      <w:marBottom w:val="0"/>
      <w:divBdr>
        <w:top w:val="none" w:sz="0" w:space="0" w:color="auto"/>
        <w:left w:val="none" w:sz="0" w:space="0" w:color="auto"/>
        <w:bottom w:val="none" w:sz="0" w:space="0" w:color="auto"/>
        <w:right w:val="none" w:sz="0" w:space="0" w:color="auto"/>
      </w:divBdr>
    </w:div>
    <w:div w:id="500317020">
      <w:bodyDiv w:val="1"/>
      <w:marLeft w:val="0"/>
      <w:marRight w:val="0"/>
      <w:marTop w:val="0"/>
      <w:marBottom w:val="0"/>
      <w:divBdr>
        <w:top w:val="none" w:sz="0" w:space="0" w:color="auto"/>
        <w:left w:val="none" w:sz="0" w:space="0" w:color="auto"/>
        <w:bottom w:val="none" w:sz="0" w:space="0" w:color="auto"/>
        <w:right w:val="none" w:sz="0" w:space="0" w:color="auto"/>
      </w:divBdr>
    </w:div>
    <w:div w:id="501748314">
      <w:bodyDiv w:val="1"/>
      <w:marLeft w:val="0"/>
      <w:marRight w:val="0"/>
      <w:marTop w:val="0"/>
      <w:marBottom w:val="0"/>
      <w:divBdr>
        <w:top w:val="none" w:sz="0" w:space="0" w:color="auto"/>
        <w:left w:val="none" w:sz="0" w:space="0" w:color="auto"/>
        <w:bottom w:val="none" w:sz="0" w:space="0" w:color="auto"/>
        <w:right w:val="none" w:sz="0" w:space="0" w:color="auto"/>
      </w:divBdr>
    </w:div>
    <w:div w:id="504587835">
      <w:bodyDiv w:val="1"/>
      <w:marLeft w:val="0"/>
      <w:marRight w:val="0"/>
      <w:marTop w:val="0"/>
      <w:marBottom w:val="0"/>
      <w:divBdr>
        <w:top w:val="none" w:sz="0" w:space="0" w:color="auto"/>
        <w:left w:val="none" w:sz="0" w:space="0" w:color="auto"/>
        <w:bottom w:val="none" w:sz="0" w:space="0" w:color="auto"/>
        <w:right w:val="none" w:sz="0" w:space="0" w:color="auto"/>
      </w:divBdr>
    </w:div>
    <w:div w:id="505747416">
      <w:bodyDiv w:val="1"/>
      <w:marLeft w:val="0"/>
      <w:marRight w:val="0"/>
      <w:marTop w:val="0"/>
      <w:marBottom w:val="0"/>
      <w:divBdr>
        <w:top w:val="none" w:sz="0" w:space="0" w:color="auto"/>
        <w:left w:val="none" w:sz="0" w:space="0" w:color="auto"/>
        <w:bottom w:val="none" w:sz="0" w:space="0" w:color="auto"/>
        <w:right w:val="none" w:sz="0" w:space="0" w:color="auto"/>
      </w:divBdr>
    </w:div>
    <w:div w:id="507252024">
      <w:bodyDiv w:val="1"/>
      <w:marLeft w:val="0"/>
      <w:marRight w:val="0"/>
      <w:marTop w:val="0"/>
      <w:marBottom w:val="0"/>
      <w:divBdr>
        <w:top w:val="none" w:sz="0" w:space="0" w:color="auto"/>
        <w:left w:val="none" w:sz="0" w:space="0" w:color="auto"/>
        <w:bottom w:val="none" w:sz="0" w:space="0" w:color="auto"/>
        <w:right w:val="none" w:sz="0" w:space="0" w:color="auto"/>
      </w:divBdr>
    </w:div>
    <w:div w:id="511601958">
      <w:bodyDiv w:val="1"/>
      <w:marLeft w:val="0"/>
      <w:marRight w:val="0"/>
      <w:marTop w:val="0"/>
      <w:marBottom w:val="0"/>
      <w:divBdr>
        <w:top w:val="none" w:sz="0" w:space="0" w:color="auto"/>
        <w:left w:val="none" w:sz="0" w:space="0" w:color="auto"/>
        <w:bottom w:val="none" w:sz="0" w:space="0" w:color="auto"/>
        <w:right w:val="none" w:sz="0" w:space="0" w:color="auto"/>
      </w:divBdr>
    </w:div>
    <w:div w:id="512300121">
      <w:bodyDiv w:val="1"/>
      <w:marLeft w:val="0"/>
      <w:marRight w:val="0"/>
      <w:marTop w:val="0"/>
      <w:marBottom w:val="0"/>
      <w:divBdr>
        <w:top w:val="none" w:sz="0" w:space="0" w:color="auto"/>
        <w:left w:val="none" w:sz="0" w:space="0" w:color="auto"/>
        <w:bottom w:val="none" w:sz="0" w:space="0" w:color="auto"/>
        <w:right w:val="none" w:sz="0" w:space="0" w:color="auto"/>
      </w:divBdr>
    </w:div>
    <w:div w:id="513346745">
      <w:bodyDiv w:val="1"/>
      <w:marLeft w:val="0"/>
      <w:marRight w:val="0"/>
      <w:marTop w:val="0"/>
      <w:marBottom w:val="0"/>
      <w:divBdr>
        <w:top w:val="none" w:sz="0" w:space="0" w:color="auto"/>
        <w:left w:val="none" w:sz="0" w:space="0" w:color="auto"/>
        <w:bottom w:val="none" w:sz="0" w:space="0" w:color="auto"/>
        <w:right w:val="none" w:sz="0" w:space="0" w:color="auto"/>
      </w:divBdr>
    </w:div>
    <w:div w:id="516504940">
      <w:bodyDiv w:val="1"/>
      <w:marLeft w:val="0"/>
      <w:marRight w:val="0"/>
      <w:marTop w:val="0"/>
      <w:marBottom w:val="0"/>
      <w:divBdr>
        <w:top w:val="none" w:sz="0" w:space="0" w:color="auto"/>
        <w:left w:val="none" w:sz="0" w:space="0" w:color="auto"/>
        <w:bottom w:val="none" w:sz="0" w:space="0" w:color="auto"/>
        <w:right w:val="none" w:sz="0" w:space="0" w:color="auto"/>
      </w:divBdr>
    </w:div>
    <w:div w:id="518391870">
      <w:bodyDiv w:val="1"/>
      <w:marLeft w:val="0"/>
      <w:marRight w:val="0"/>
      <w:marTop w:val="0"/>
      <w:marBottom w:val="0"/>
      <w:divBdr>
        <w:top w:val="none" w:sz="0" w:space="0" w:color="auto"/>
        <w:left w:val="none" w:sz="0" w:space="0" w:color="auto"/>
        <w:bottom w:val="none" w:sz="0" w:space="0" w:color="auto"/>
        <w:right w:val="none" w:sz="0" w:space="0" w:color="auto"/>
      </w:divBdr>
    </w:div>
    <w:div w:id="519929202">
      <w:bodyDiv w:val="1"/>
      <w:marLeft w:val="0"/>
      <w:marRight w:val="0"/>
      <w:marTop w:val="0"/>
      <w:marBottom w:val="0"/>
      <w:divBdr>
        <w:top w:val="none" w:sz="0" w:space="0" w:color="auto"/>
        <w:left w:val="none" w:sz="0" w:space="0" w:color="auto"/>
        <w:bottom w:val="none" w:sz="0" w:space="0" w:color="auto"/>
        <w:right w:val="none" w:sz="0" w:space="0" w:color="auto"/>
      </w:divBdr>
    </w:div>
    <w:div w:id="520163690">
      <w:bodyDiv w:val="1"/>
      <w:marLeft w:val="0"/>
      <w:marRight w:val="0"/>
      <w:marTop w:val="0"/>
      <w:marBottom w:val="0"/>
      <w:divBdr>
        <w:top w:val="none" w:sz="0" w:space="0" w:color="auto"/>
        <w:left w:val="none" w:sz="0" w:space="0" w:color="auto"/>
        <w:bottom w:val="none" w:sz="0" w:space="0" w:color="auto"/>
        <w:right w:val="none" w:sz="0" w:space="0" w:color="auto"/>
      </w:divBdr>
    </w:div>
    <w:div w:id="520315522">
      <w:bodyDiv w:val="1"/>
      <w:marLeft w:val="0"/>
      <w:marRight w:val="0"/>
      <w:marTop w:val="0"/>
      <w:marBottom w:val="0"/>
      <w:divBdr>
        <w:top w:val="none" w:sz="0" w:space="0" w:color="auto"/>
        <w:left w:val="none" w:sz="0" w:space="0" w:color="auto"/>
        <w:bottom w:val="none" w:sz="0" w:space="0" w:color="auto"/>
        <w:right w:val="none" w:sz="0" w:space="0" w:color="auto"/>
      </w:divBdr>
    </w:div>
    <w:div w:id="521012815">
      <w:bodyDiv w:val="1"/>
      <w:marLeft w:val="0"/>
      <w:marRight w:val="0"/>
      <w:marTop w:val="0"/>
      <w:marBottom w:val="0"/>
      <w:divBdr>
        <w:top w:val="none" w:sz="0" w:space="0" w:color="auto"/>
        <w:left w:val="none" w:sz="0" w:space="0" w:color="auto"/>
        <w:bottom w:val="none" w:sz="0" w:space="0" w:color="auto"/>
        <w:right w:val="none" w:sz="0" w:space="0" w:color="auto"/>
      </w:divBdr>
    </w:div>
    <w:div w:id="521478754">
      <w:bodyDiv w:val="1"/>
      <w:marLeft w:val="0"/>
      <w:marRight w:val="0"/>
      <w:marTop w:val="0"/>
      <w:marBottom w:val="0"/>
      <w:divBdr>
        <w:top w:val="none" w:sz="0" w:space="0" w:color="auto"/>
        <w:left w:val="none" w:sz="0" w:space="0" w:color="auto"/>
        <w:bottom w:val="none" w:sz="0" w:space="0" w:color="auto"/>
        <w:right w:val="none" w:sz="0" w:space="0" w:color="auto"/>
      </w:divBdr>
    </w:div>
    <w:div w:id="521674447">
      <w:bodyDiv w:val="1"/>
      <w:marLeft w:val="0"/>
      <w:marRight w:val="0"/>
      <w:marTop w:val="0"/>
      <w:marBottom w:val="0"/>
      <w:divBdr>
        <w:top w:val="none" w:sz="0" w:space="0" w:color="auto"/>
        <w:left w:val="none" w:sz="0" w:space="0" w:color="auto"/>
        <w:bottom w:val="none" w:sz="0" w:space="0" w:color="auto"/>
        <w:right w:val="none" w:sz="0" w:space="0" w:color="auto"/>
      </w:divBdr>
    </w:div>
    <w:div w:id="522136641">
      <w:bodyDiv w:val="1"/>
      <w:marLeft w:val="0"/>
      <w:marRight w:val="0"/>
      <w:marTop w:val="0"/>
      <w:marBottom w:val="0"/>
      <w:divBdr>
        <w:top w:val="none" w:sz="0" w:space="0" w:color="auto"/>
        <w:left w:val="none" w:sz="0" w:space="0" w:color="auto"/>
        <w:bottom w:val="none" w:sz="0" w:space="0" w:color="auto"/>
        <w:right w:val="none" w:sz="0" w:space="0" w:color="auto"/>
      </w:divBdr>
    </w:div>
    <w:div w:id="523402272">
      <w:bodyDiv w:val="1"/>
      <w:marLeft w:val="0"/>
      <w:marRight w:val="0"/>
      <w:marTop w:val="0"/>
      <w:marBottom w:val="0"/>
      <w:divBdr>
        <w:top w:val="none" w:sz="0" w:space="0" w:color="auto"/>
        <w:left w:val="none" w:sz="0" w:space="0" w:color="auto"/>
        <w:bottom w:val="none" w:sz="0" w:space="0" w:color="auto"/>
        <w:right w:val="none" w:sz="0" w:space="0" w:color="auto"/>
      </w:divBdr>
    </w:div>
    <w:div w:id="525414116">
      <w:bodyDiv w:val="1"/>
      <w:marLeft w:val="0"/>
      <w:marRight w:val="0"/>
      <w:marTop w:val="0"/>
      <w:marBottom w:val="0"/>
      <w:divBdr>
        <w:top w:val="none" w:sz="0" w:space="0" w:color="auto"/>
        <w:left w:val="none" w:sz="0" w:space="0" w:color="auto"/>
        <w:bottom w:val="none" w:sz="0" w:space="0" w:color="auto"/>
        <w:right w:val="none" w:sz="0" w:space="0" w:color="auto"/>
      </w:divBdr>
    </w:div>
    <w:div w:id="526260450">
      <w:bodyDiv w:val="1"/>
      <w:marLeft w:val="0"/>
      <w:marRight w:val="0"/>
      <w:marTop w:val="0"/>
      <w:marBottom w:val="0"/>
      <w:divBdr>
        <w:top w:val="none" w:sz="0" w:space="0" w:color="auto"/>
        <w:left w:val="none" w:sz="0" w:space="0" w:color="auto"/>
        <w:bottom w:val="none" w:sz="0" w:space="0" w:color="auto"/>
        <w:right w:val="none" w:sz="0" w:space="0" w:color="auto"/>
      </w:divBdr>
    </w:div>
    <w:div w:id="527597150">
      <w:bodyDiv w:val="1"/>
      <w:marLeft w:val="0"/>
      <w:marRight w:val="0"/>
      <w:marTop w:val="0"/>
      <w:marBottom w:val="0"/>
      <w:divBdr>
        <w:top w:val="none" w:sz="0" w:space="0" w:color="auto"/>
        <w:left w:val="none" w:sz="0" w:space="0" w:color="auto"/>
        <w:bottom w:val="none" w:sz="0" w:space="0" w:color="auto"/>
        <w:right w:val="none" w:sz="0" w:space="0" w:color="auto"/>
      </w:divBdr>
    </w:div>
    <w:div w:id="531574532">
      <w:bodyDiv w:val="1"/>
      <w:marLeft w:val="0"/>
      <w:marRight w:val="0"/>
      <w:marTop w:val="0"/>
      <w:marBottom w:val="0"/>
      <w:divBdr>
        <w:top w:val="none" w:sz="0" w:space="0" w:color="auto"/>
        <w:left w:val="none" w:sz="0" w:space="0" w:color="auto"/>
        <w:bottom w:val="none" w:sz="0" w:space="0" w:color="auto"/>
        <w:right w:val="none" w:sz="0" w:space="0" w:color="auto"/>
      </w:divBdr>
    </w:div>
    <w:div w:id="534780745">
      <w:bodyDiv w:val="1"/>
      <w:marLeft w:val="0"/>
      <w:marRight w:val="0"/>
      <w:marTop w:val="0"/>
      <w:marBottom w:val="0"/>
      <w:divBdr>
        <w:top w:val="none" w:sz="0" w:space="0" w:color="auto"/>
        <w:left w:val="none" w:sz="0" w:space="0" w:color="auto"/>
        <w:bottom w:val="none" w:sz="0" w:space="0" w:color="auto"/>
        <w:right w:val="none" w:sz="0" w:space="0" w:color="auto"/>
      </w:divBdr>
    </w:div>
    <w:div w:id="534854944">
      <w:bodyDiv w:val="1"/>
      <w:marLeft w:val="0"/>
      <w:marRight w:val="0"/>
      <w:marTop w:val="0"/>
      <w:marBottom w:val="0"/>
      <w:divBdr>
        <w:top w:val="none" w:sz="0" w:space="0" w:color="auto"/>
        <w:left w:val="none" w:sz="0" w:space="0" w:color="auto"/>
        <w:bottom w:val="none" w:sz="0" w:space="0" w:color="auto"/>
        <w:right w:val="none" w:sz="0" w:space="0" w:color="auto"/>
      </w:divBdr>
    </w:div>
    <w:div w:id="537671075">
      <w:bodyDiv w:val="1"/>
      <w:marLeft w:val="0"/>
      <w:marRight w:val="0"/>
      <w:marTop w:val="0"/>
      <w:marBottom w:val="0"/>
      <w:divBdr>
        <w:top w:val="none" w:sz="0" w:space="0" w:color="auto"/>
        <w:left w:val="none" w:sz="0" w:space="0" w:color="auto"/>
        <w:bottom w:val="none" w:sz="0" w:space="0" w:color="auto"/>
        <w:right w:val="none" w:sz="0" w:space="0" w:color="auto"/>
      </w:divBdr>
    </w:div>
    <w:div w:id="538206588">
      <w:bodyDiv w:val="1"/>
      <w:marLeft w:val="0"/>
      <w:marRight w:val="0"/>
      <w:marTop w:val="0"/>
      <w:marBottom w:val="0"/>
      <w:divBdr>
        <w:top w:val="none" w:sz="0" w:space="0" w:color="auto"/>
        <w:left w:val="none" w:sz="0" w:space="0" w:color="auto"/>
        <w:bottom w:val="none" w:sz="0" w:space="0" w:color="auto"/>
        <w:right w:val="none" w:sz="0" w:space="0" w:color="auto"/>
      </w:divBdr>
    </w:div>
    <w:div w:id="539052539">
      <w:bodyDiv w:val="1"/>
      <w:marLeft w:val="0"/>
      <w:marRight w:val="0"/>
      <w:marTop w:val="0"/>
      <w:marBottom w:val="0"/>
      <w:divBdr>
        <w:top w:val="none" w:sz="0" w:space="0" w:color="auto"/>
        <w:left w:val="none" w:sz="0" w:space="0" w:color="auto"/>
        <w:bottom w:val="none" w:sz="0" w:space="0" w:color="auto"/>
        <w:right w:val="none" w:sz="0" w:space="0" w:color="auto"/>
      </w:divBdr>
    </w:div>
    <w:div w:id="539443452">
      <w:bodyDiv w:val="1"/>
      <w:marLeft w:val="0"/>
      <w:marRight w:val="0"/>
      <w:marTop w:val="0"/>
      <w:marBottom w:val="0"/>
      <w:divBdr>
        <w:top w:val="none" w:sz="0" w:space="0" w:color="auto"/>
        <w:left w:val="none" w:sz="0" w:space="0" w:color="auto"/>
        <w:bottom w:val="none" w:sz="0" w:space="0" w:color="auto"/>
        <w:right w:val="none" w:sz="0" w:space="0" w:color="auto"/>
      </w:divBdr>
    </w:div>
    <w:div w:id="539518583">
      <w:bodyDiv w:val="1"/>
      <w:marLeft w:val="0"/>
      <w:marRight w:val="0"/>
      <w:marTop w:val="0"/>
      <w:marBottom w:val="0"/>
      <w:divBdr>
        <w:top w:val="none" w:sz="0" w:space="0" w:color="auto"/>
        <w:left w:val="none" w:sz="0" w:space="0" w:color="auto"/>
        <w:bottom w:val="none" w:sz="0" w:space="0" w:color="auto"/>
        <w:right w:val="none" w:sz="0" w:space="0" w:color="auto"/>
      </w:divBdr>
    </w:div>
    <w:div w:id="541867595">
      <w:bodyDiv w:val="1"/>
      <w:marLeft w:val="0"/>
      <w:marRight w:val="0"/>
      <w:marTop w:val="0"/>
      <w:marBottom w:val="0"/>
      <w:divBdr>
        <w:top w:val="none" w:sz="0" w:space="0" w:color="auto"/>
        <w:left w:val="none" w:sz="0" w:space="0" w:color="auto"/>
        <w:bottom w:val="none" w:sz="0" w:space="0" w:color="auto"/>
        <w:right w:val="none" w:sz="0" w:space="0" w:color="auto"/>
      </w:divBdr>
    </w:div>
    <w:div w:id="543369973">
      <w:bodyDiv w:val="1"/>
      <w:marLeft w:val="0"/>
      <w:marRight w:val="0"/>
      <w:marTop w:val="0"/>
      <w:marBottom w:val="0"/>
      <w:divBdr>
        <w:top w:val="none" w:sz="0" w:space="0" w:color="auto"/>
        <w:left w:val="none" w:sz="0" w:space="0" w:color="auto"/>
        <w:bottom w:val="none" w:sz="0" w:space="0" w:color="auto"/>
        <w:right w:val="none" w:sz="0" w:space="0" w:color="auto"/>
      </w:divBdr>
    </w:div>
    <w:div w:id="544030010">
      <w:bodyDiv w:val="1"/>
      <w:marLeft w:val="0"/>
      <w:marRight w:val="0"/>
      <w:marTop w:val="0"/>
      <w:marBottom w:val="0"/>
      <w:divBdr>
        <w:top w:val="none" w:sz="0" w:space="0" w:color="auto"/>
        <w:left w:val="none" w:sz="0" w:space="0" w:color="auto"/>
        <w:bottom w:val="none" w:sz="0" w:space="0" w:color="auto"/>
        <w:right w:val="none" w:sz="0" w:space="0" w:color="auto"/>
      </w:divBdr>
    </w:div>
    <w:div w:id="544606815">
      <w:bodyDiv w:val="1"/>
      <w:marLeft w:val="0"/>
      <w:marRight w:val="0"/>
      <w:marTop w:val="0"/>
      <w:marBottom w:val="0"/>
      <w:divBdr>
        <w:top w:val="none" w:sz="0" w:space="0" w:color="auto"/>
        <w:left w:val="none" w:sz="0" w:space="0" w:color="auto"/>
        <w:bottom w:val="none" w:sz="0" w:space="0" w:color="auto"/>
        <w:right w:val="none" w:sz="0" w:space="0" w:color="auto"/>
      </w:divBdr>
    </w:div>
    <w:div w:id="545066188">
      <w:bodyDiv w:val="1"/>
      <w:marLeft w:val="0"/>
      <w:marRight w:val="0"/>
      <w:marTop w:val="0"/>
      <w:marBottom w:val="0"/>
      <w:divBdr>
        <w:top w:val="none" w:sz="0" w:space="0" w:color="auto"/>
        <w:left w:val="none" w:sz="0" w:space="0" w:color="auto"/>
        <w:bottom w:val="none" w:sz="0" w:space="0" w:color="auto"/>
        <w:right w:val="none" w:sz="0" w:space="0" w:color="auto"/>
      </w:divBdr>
    </w:div>
    <w:div w:id="546067468">
      <w:bodyDiv w:val="1"/>
      <w:marLeft w:val="0"/>
      <w:marRight w:val="0"/>
      <w:marTop w:val="0"/>
      <w:marBottom w:val="0"/>
      <w:divBdr>
        <w:top w:val="none" w:sz="0" w:space="0" w:color="auto"/>
        <w:left w:val="none" w:sz="0" w:space="0" w:color="auto"/>
        <w:bottom w:val="none" w:sz="0" w:space="0" w:color="auto"/>
        <w:right w:val="none" w:sz="0" w:space="0" w:color="auto"/>
      </w:divBdr>
    </w:div>
    <w:div w:id="549733397">
      <w:bodyDiv w:val="1"/>
      <w:marLeft w:val="0"/>
      <w:marRight w:val="0"/>
      <w:marTop w:val="0"/>
      <w:marBottom w:val="0"/>
      <w:divBdr>
        <w:top w:val="none" w:sz="0" w:space="0" w:color="auto"/>
        <w:left w:val="none" w:sz="0" w:space="0" w:color="auto"/>
        <w:bottom w:val="none" w:sz="0" w:space="0" w:color="auto"/>
        <w:right w:val="none" w:sz="0" w:space="0" w:color="auto"/>
      </w:divBdr>
    </w:div>
    <w:div w:id="550578102">
      <w:bodyDiv w:val="1"/>
      <w:marLeft w:val="0"/>
      <w:marRight w:val="0"/>
      <w:marTop w:val="0"/>
      <w:marBottom w:val="0"/>
      <w:divBdr>
        <w:top w:val="none" w:sz="0" w:space="0" w:color="auto"/>
        <w:left w:val="none" w:sz="0" w:space="0" w:color="auto"/>
        <w:bottom w:val="none" w:sz="0" w:space="0" w:color="auto"/>
        <w:right w:val="none" w:sz="0" w:space="0" w:color="auto"/>
      </w:divBdr>
    </w:div>
    <w:div w:id="550652686">
      <w:bodyDiv w:val="1"/>
      <w:marLeft w:val="0"/>
      <w:marRight w:val="0"/>
      <w:marTop w:val="0"/>
      <w:marBottom w:val="0"/>
      <w:divBdr>
        <w:top w:val="none" w:sz="0" w:space="0" w:color="auto"/>
        <w:left w:val="none" w:sz="0" w:space="0" w:color="auto"/>
        <w:bottom w:val="none" w:sz="0" w:space="0" w:color="auto"/>
        <w:right w:val="none" w:sz="0" w:space="0" w:color="auto"/>
      </w:divBdr>
    </w:div>
    <w:div w:id="551036162">
      <w:bodyDiv w:val="1"/>
      <w:marLeft w:val="0"/>
      <w:marRight w:val="0"/>
      <w:marTop w:val="0"/>
      <w:marBottom w:val="0"/>
      <w:divBdr>
        <w:top w:val="none" w:sz="0" w:space="0" w:color="auto"/>
        <w:left w:val="none" w:sz="0" w:space="0" w:color="auto"/>
        <w:bottom w:val="none" w:sz="0" w:space="0" w:color="auto"/>
        <w:right w:val="none" w:sz="0" w:space="0" w:color="auto"/>
      </w:divBdr>
    </w:div>
    <w:div w:id="552541796">
      <w:bodyDiv w:val="1"/>
      <w:marLeft w:val="0"/>
      <w:marRight w:val="0"/>
      <w:marTop w:val="0"/>
      <w:marBottom w:val="0"/>
      <w:divBdr>
        <w:top w:val="none" w:sz="0" w:space="0" w:color="auto"/>
        <w:left w:val="none" w:sz="0" w:space="0" w:color="auto"/>
        <w:bottom w:val="none" w:sz="0" w:space="0" w:color="auto"/>
        <w:right w:val="none" w:sz="0" w:space="0" w:color="auto"/>
      </w:divBdr>
    </w:div>
    <w:div w:id="553124289">
      <w:bodyDiv w:val="1"/>
      <w:marLeft w:val="0"/>
      <w:marRight w:val="0"/>
      <w:marTop w:val="0"/>
      <w:marBottom w:val="0"/>
      <w:divBdr>
        <w:top w:val="none" w:sz="0" w:space="0" w:color="auto"/>
        <w:left w:val="none" w:sz="0" w:space="0" w:color="auto"/>
        <w:bottom w:val="none" w:sz="0" w:space="0" w:color="auto"/>
        <w:right w:val="none" w:sz="0" w:space="0" w:color="auto"/>
      </w:divBdr>
    </w:div>
    <w:div w:id="554467035">
      <w:bodyDiv w:val="1"/>
      <w:marLeft w:val="0"/>
      <w:marRight w:val="0"/>
      <w:marTop w:val="0"/>
      <w:marBottom w:val="0"/>
      <w:divBdr>
        <w:top w:val="none" w:sz="0" w:space="0" w:color="auto"/>
        <w:left w:val="none" w:sz="0" w:space="0" w:color="auto"/>
        <w:bottom w:val="none" w:sz="0" w:space="0" w:color="auto"/>
        <w:right w:val="none" w:sz="0" w:space="0" w:color="auto"/>
      </w:divBdr>
    </w:div>
    <w:div w:id="554974262">
      <w:bodyDiv w:val="1"/>
      <w:marLeft w:val="0"/>
      <w:marRight w:val="0"/>
      <w:marTop w:val="0"/>
      <w:marBottom w:val="0"/>
      <w:divBdr>
        <w:top w:val="none" w:sz="0" w:space="0" w:color="auto"/>
        <w:left w:val="none" w:sz="0" w:space="0" w:color="auto"/>
        <w:bottom w:val="none" w:sz="0" w:space="0" w:color="auto"/>
        <w:right w:val="none" w:sz="0" w:space="0" w:color="auto"/>
      </w:divBdr>
    </w:div>
    <w:div w:id="555315197">
      <w:bodyDiv w:val="1"/>
      <w:marLeft w:val="0"/>
      <w:marRight w:val="0"/>
      <w:marTop w:val="0"/>
      <w:marBottom w:val="0"/>
      <w:divBdr>
        <w:top w:val="none" w:sz="0" w:space="0" w:color="auto"/>
        <w:left w:val="none" w:sz="0" w:space="0" w:color="auto"/>
        <w:bottom w:val="none" w:sz="0" w:space="0" w:color="auto"/>
        <w:right w:val="none" w:sz="0" w:space="0" w:color="auto"/>
      </w:divBdr>
    </w:div>
    <w:div w:id="555513763">
      <w:bodyDiv w:val="1"/>
      <w:marLeft w:val="0"/>
      <w:marRight w:val="0"/>
      <w:marTop w:val="0"/>
      <w:marBottom w:val="0"/>
      <w:divBdr>
        <w:top w:val="none" w:sz="0" w:space="0" w:color="auto"/>
        <w:left w:val="none" w:sz="0" w:space="0" w:color="auto"/>
        <w:bottom w:val="none" w:sz="0" w:space="0" w:color="auto"/>
        <w:right w:val="none" w:sz="0" w:space="0" w:color="auto"/>
      </w:divBdr>
    </w:div>
    <w:div w:id="556823046">
      <w:bodyDiv w:val="1"/>
      <w:marLeft w:val="0"/>
      <w:marRight w:val="0"/>
      <w:marTop w:val="0"/>
      <w:marBottom w:val="0"/>
      <w:divBdr>
        <w:top w:val="none" w:sz="0" w:space="0" w:color="auto"/>
        <w:left w:val="none" w:sz="0" w:space="0" w:color="auto"/>
        <w:bottom w:val="none" w:sz="0" w:space="0" w:color="auto"/>
        <w:right w:val="none" w:sz="0" w:space="0" w:color="auto"/>
      </w:divBdr>
    </w:div>
    <w:div w:id="558369308">
      <w:bodyDiv w:val="1"/>
      <w:marLeft w:val="0"/>
      <w:marRight w:val="0"/>
      <w:marTop w:val="0"/>
      <w:marBottom w:val="0"/>
      <w:divBdr>
        <w:top w:val="none" w:sz="0" w:space="0" w:color="auto"/>
        <w:left w:val="none" w:sz="0" w:space="0" w:color="auto"/>
        <w:bottom w:val="none" w:sz="0" w:space="0" w:color="auto"/>
        <w:right w:val="none" w:sz="0" w:space="0" w:color="auto"/>
      </w:divBdr>
    </w:div>
    <w:div w:id="558445050">
      <w:bodyDiv w:val="1"/>
      <w:marLeft w:val="0"/>
      <w:marRight w:val="0"/>
      <w:marTop w:val="0"/>
      <w:marBottom w:val="0"/>
      <w:divBdr>
        <w:top w:val="none" w:sz="0" w:space="0" w:color="auto"/>
        <w:left w:val="none" w:sz="0" w:space="0" w:color="auto"/>
        <w:bottom w:val="none" w:sz="0" w:space="0" w:color="auto"/>
        <w:right w:val="none" w:sz="0" w:space="0" w:color="auto"/>
      </w:divBdr>
    </w:div>
    <w:div w:id="558520811">
      <w:bodyDiv w:val="1"/>
      <w:marLeft w:val="0"/>
      <w:marRight w:val="0"/>
      <w:marTop w:val="0"/>
      <w:marBottom w:val="0"/>
      <w:divBdr>
        <w:top w:val="none" w:sz="0" w:space="0" w:color="auto"/>
        <w:left w:val="none" w:sz="0" w:space="0" w:color="auto"/>
        <w:bottom w:val="none" w:sz="0" w:space="0" w:color="auto"/>
        <w:right w:val="none" w:sz="0" w:space="0" w:color="auto"/>
      </w:divBdr>
    </w:div>
    <w:div w:id="558858220">
      <w:bodyDiv w:val="1"/>
      <w:marLeft w:val="0"/>
      <w:marRight w:val="0"/>
      <w:marTop w:val="0"/>
      <w:marBottom w:val="0"/>
      <w:divBdr>
        <w:top w:val="none" w:sz="0" w:space="0" w:color="auto"/>
        <w:left w:val="none" w:sz="0" w:space="0" w:color="auto"/>
        <w:bottom w:val="none" w:sz="0" w:space="0" w:color="auto"/>
        <w:right w:val="none" w:sz="0" w:space="0" w:color="auto"/>
      </w:divBdr>
      <w:divsChild>
        <w:div w:id="343438455">
          <w:marLeft w:val="0"/>
          <w:marRight w:val="0"/>
          <w:marTop w:val="0"/>
          <w:marBottom w:val="0"/>
          <w:divBdr>
            <w:top w:val="none" w:sz="0" w:space="0" w:color="auto"/>
            <w:left w:val="none" w:sz="0" w:space="0" w:color="auto"/>
            <w:bottom w:val="none" w:sz="0" w:space="0" w:color="auto"/>
            <w:right w:val="none" w:sz="0" w:space="0" w:color="auto"/>
          </w:divBdr>
        </w:div>
      </w:divsChild>
    </w:div>
    <w:div w:id="559751822">
      <w:bodyDiv w:val="1"/>
      <w:marLeft w:val="0"/>
      <w:marRight w:val="0"/>
      <w:marTop w:val="0"/>
      <w:marBottom w:val="0"/>
      <w:divBdr>
        <w:top w:val="none" w:sz="0" w:space="0" w:color="auto"/>
        <w:left w:val="none" w:sz="0" w:space="0" w:color="auto"/>
        <w:bottom w:val="none" w:sz="0" w:space="0" w:color="auto"/>
        <w:right w:val="none" w:sz="0" w:space="0" w:color="auto"/>
      </w:divBdr>
    </w:div>
    <w:div w:id="562255542">
      <w:bodyDiv w:val="1"/>
      <w:marLeft w:val="0"/>
      <w:marRight w:val="0"/>
      <w:marTop w:val="0"/>
      <w:marBottom w:val="0"/>
      <w:divBdr>
        <w:top w:val="none" w:sz="0" w:space="0" w:color="auto"/>
        <w:left w:val="none" w:sz="0" w:space="0" w:color="auto"/>
        <w:bottom w:val="none" w:sz="0" w:space="0" w:color="auto"/>
        <w:right w:val="none" w:sz="0" w:space="0" w:color="auto"/>
      </w:divBdr>
    </w:div>
    <w:div w:id="563562473">
      <w:bodyDiv w:val="1"/>
      <w:marLeft w:val="0"/>
      <w:marRight w:val="0"/>
      <w:marTop w:val="0"/>
      <w:marBottom w:val="0"/>
      <w:divBdr>
        <w:top w:val="none" w:sz="0" w:space="0" w:color="auto"/>
        <w:left w:val="none" w:sz="0" w:space="0" w:color="auto"/>
        <w:bottom w:val="none" w:sz="0" w:space="0" w:color="auto"/>
        <w:right w:val="none" w:sz="0" w:space="0" w:color="auto"/>
      </w:divBdr>
    </w:div>
    <w:div w:id="564024141">
      <w:bodyDiv w:val="1"/>
      <w:marLeft w:val="0"/>
      <w:marRight w:val="0"/>
      <w:marTop w:val="0"/>
      <w:marBottom w:val="0"/>
      <w:divBdr>
        <w:top w:val="none" w:sz="0" w:space="0" w:color="auto"/>
        <w:left w:val="none" w:sz="0" w:space="0" w:color="auto"/>
        <w:bottom w:val="none" w:sz="0" w:space="0" w:color="auto"/>
        <w:right w:val="none" w:sz="0" w:space="0" w:color="auto"/>
      </w:divBdr>
    </w:div>
    <w:div w:id="568542069">
      <w:bodyDiv w:val="1"/>
      <w:marLeft w:val="0"/>
      <w:marRight w:val="0"/>
      <w:marTop w:val="0"/>
      <w:marBottom w:val="0"/>
      <w:divBdr>
        <w:top w:val="none" w:sz="0" w:space="0" w:color="auto"/>
        <w:left w:val="none" w:sz="0" w:space="0" w:color="auto"/>
        <w:bottom w:val="none" w:sz="0" w:space="0" w:color="auto"/>
        <w:right w:val="none" w:sz="0" w:space="0" w:color="auto"/>
      </w:divBdr>
    </w:div>
    <w:div w:id="571503750">
      <w:bodyDiv w:val="1"/>
      <w:marLeft w:val="0"/>
      <w:marRight w:val="0"/>
      <w:marTop w:val="0"/>
      <w:marBottom w:val="0"/>
      <w:divBdr>
        <w:top w:val="none" w:sz="0" w:space="0" w:color="auto"/>
        <w:left w:val="none" w:sz="0" w:space="0" w:color="auto"/>
        <w:bottom w:val="none" w:sz="0" w:space="0" w:color="auto"/>
        <w:right w:val="none" w:sz="0" w:space="0" w:color="auto"/>
      </w:divBdr>
    </w:div>
    <w:div w:id="571816709">
      <w:bodyDiv w:val="1"/>
      <w:marLeft w:val="0"/>
      <w:marRight w:val="0"/>
      <w:marTop w:val="0"/>
      <w:marBottom w:val="0"/>
      <w:divBdr>
        <w:top w:val="none" w:sz="0" w:space="0" w:color="auto"/>
        <w:left w:val="none" w:sz="0" w:space="0" w:color="auto"/>
        <w:bottom w:val="none" w:sz="0" w:space="0" w:color="auto"/>
        <w:right w:val="none" w:sz="0" w:space="0" w:color="auto"/>
      </w:divBdr>
    </w:div>
    <w:div w:id="576477033">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
    <w:div w:id="578367118">
      <w:bodyDiv w:val="1"/>
      <w:marLeft w:val="0"/>
      <w:marRight w:val="0"/>
      <w:marTop w:val="0"/>
      <w:marBottom w:val="0"/>
      <w:divBdr>
        <w:top w:val="none" w:sz="0" w:space="0" w:color="auto"/>
        <w:left w:val="none" w:sz="0" w:space="0" w:color="auto"/>
        <w:bottom w:val="none" w:sz="0" w:space="0" w:color="auto"/>
        <w:right w:val="none" w:sz="0" w:space="0" w:color="auto"/>
      </w:divBdr>
      <w:divsChild>
        <w:div w:id="1535077661">
          <w:marLeft w:val="0"/>
          <w:marRight w:val="0"/>
          <w:marTop w:val="0"/>
          <w:marBottom w:val="0"/>
          <w:divBdr>
            <w:top w:val="none" w:sz="0" w:space="0" w:color="auto"/>
            <w:left w:val="none" w:sz="0" w:space="0" w:color="auto"/>
            <w:bottom w:val="none" w:sz="0" w:space="0" w:color="auto"/>
            <w:right w:val="none" w:sz="0" w:space="0" w:color="auto"/>
          </w:divBdr>
        </w:div>
      </w:divsChild>
    </w:div>
    <w:div w:id="579949504">
      <w:bodyDiv w:val="1"/>
      <w:marLeft w:val="0"/>
      <w:marRight w:val="0"/>
      <w:marTop w:val="0"/>
      <w:marBottom w:val="0"/>
      <w:divBdr>
        <w:top w:val="none" w:sz="0" w:space="0" w:color="auto"/>
        <w:left w:val="none" w:sz="0" w:space="0" w:color="auto"/>
        <w:bottom w:val="none" w:sz="0" w:space="0" w:color="auto"/>
        <w:right w:val="none" w:sz="0" w:space="0" w:color="auto"/>
      </w:divBdr>
    </w:div>
    <w:div w:id="580142724">
      <w:bodyDiv w:val="1"/>
      <w:marLeft w:val="0"/>
      <w:marRight w:val="0"/>
      <w:marTop w:val="0"/>
      <w:marBottom w:val="0"/>
      <w:divBdr>
        <w:top w:val="none" w:sz="0" w:space="0" w:color="auto"/>
        <w:left w:val="none" w:sz="0" w:space="0" w:color="auto"/>
        <w:bottom w:val="none" w:sz="0" w:space="0" w:color="auto"/>
        <w:right w:val="none" w:sz="0" w:space="0" w:color="auto"/>
      </w:divBdr>
    </w:div>
    <w:div w:id="581456078">
      <w:bodyDiv w:val="1"/>
      <w:marLeft w:val="0"/>
      <w:marRight w:val="0"/>
      <w:marTop w:val="0"/>
      <w:marBottom w:val="0"/>
      <w:divBdr>
        <w:top w:val="none" w:sz="0" w:space="0" w:color="auto"/>
        <w:left w:val="none" w:sz="0" w:space="0" w:color="auto"/>
        <w:bottom w:val="none" w:sz="0" w:space="0" w:color="auto"/>
        <w:right w:val="none" w:sz="0" w:space="0" w:color="auto"/>
      </w:divBdr>
    </w:div>
    <w:div w:id="582877551">
      <w:bodyDiv w:val="1"/>
      <w:marLeft w:val="0"/>
      <w:marRight w:val="0"/>
      <w:marTop w:val="0"/>
      <w:marBottom w:val="0"/>
      <w:divBdr>
        <w:top w:val="none" w:sz="0" w:space="0" w:color="auto"/>
        <w:left w:val="none" w:sz="0" w:space="0" w:color="auto"/>
        <w:bottom w:val="none" w:sz="0" w:space="0" w:color="auto"/>
        <w:right w:val="none" w:sz="0" w:space="0" w:color="auto"/>
      </w:divBdr>
    </w:div>
    <w:div w:id="583030570">
      <w:bodyDiv w:val="1"/>
      <w:marLeft w:val="0"/>
      <w:marRight w:val="0"/>
      <w:marTop w:val="0"/>
      <w:marBottom w:val="0"/>
      <w:divBdr>
        <w:top w:val="none" w:sz="0" w:space="0" w:color="auto"/>
        <w:left w:val="none" w:sz="0" w:space="0" w:color="auto"/>
        <w:bottom w:val="none" w:sz="0" w:space="0" w:color="auto"/>
        <w:right w:val="none" w:sz="0" w:space="0" w:color="auto"/>
      </w:divBdr>
    </w:div>
    <w:div w:id="584193648">
      <w:bodyDiv w:val="1"/>
      <w:marLeft w:val="0"/>
      <w:marRight w:val="0"/>
      <w:marTop w:val="0"/>
      <w:marBottom w:val="0"/>
      <w:divBdr>
        <w:top w:val="none" w:sz="0" w:space="0" w:color="auto"/>
        <w:left w:val="none" w:sz="0" w:space="0" w:color="auto"/>
        <w:bottom w:val="none" w:sz="0" w:space="0" w:color="auto"/>
        <w:right w:val="none" w:sz="0" w:space="0" w:color="auto"/>
      </w:divBdr>
    </w:div>
    <w:div w:id="584456190">
      <w:bodyDiv w:val="1"/>
      <w:marLeft w:val="0"/>
      <w:marRight w:val="0"/>
      <w:marTop w:val="0"/>
      <w:marBottom w:val="0"/>
      <w:divBdr>
        <w:top w:val="none" w:sz="0" w:space="0" w:color="auto"/>
        <w:left w:val="none" w:sz="0" w:space="0" w:color="auto"/>
        <w:bottom w:val="none" w:sz="0" w:space="0" w:color="auto"/>
        <w:right w:val="none" w:sz="0" w:space="0" w:color="auto"/>
      </w:divBdr>
    </w:div>
    <w:div w:id="584843964">
      <w:bodyDiv w:val="1"/>
      <w:marLeft w:val="0"/>
      <w:marRight w:val="0"/>
      <w:marTop w:val="0"/>
      <w:marBottom w:val="0"/>
      <w:divBdr>
        <w:top w:val="none" w:sz="0" w:space="0" w:color="auto"/>
        <w:left w:val="none" w:sz="0" w:space="0" w:color="auto"/>
        <w:bottom w:val="none" w:sz="0" w:space="0" w:color="auto"/>
        <w:right w:val="none" w:sz="0" w:space="0" w:color="auto"/>
      </w:divBdr>
    </w:div>
    <w:div w:id="584995269">
      <w:bodyDiv w:val="1"/>
      <w:marLeft w:val="0"/>
      <w:marRight w:val="0"/>
      <w:marTop w:val="0"/>
      <w:marBottom w:val="0"/>
      <w:divBdr>
        <w:top w:val="none" w:sz="0" w:space="0" w:color="auto"/>
        <w:left w:val="none" w:sz="0" w:space="0" w:color="auto"/>
        <w:bottom w:val="none" w:sz="0" w:space="0" w:color="auto"/>
        <w:right w:val="none" w:sz="0" w:space="0" w:color="auto"/>
      </w:divBdr>
    </w:div>
    <w:div w:id="586232774">
      <w:bodyDiv w:val="1"/>
      <w:marLeft w:val="0"/>
      <w:marRight w:val="0"/>
      <w:marTop w:val="0"/>
      <w:marBottom w:val="0"/>
      <w:divBdr>
        <w:top w:val="none" w:sz="0" w:space="0" w:color="auto"/>
        <w:left w:val="none" w:sz="0" w:space="0" w:color="auto"/>
        <w:bottom w:val="none" w:sz="0" w:space="0" w:color="auto"/>
        <w:right w:val="none" w:sz="0" w:space="0" w:color="auto"/>
      </w:divBdr>
    </w:div>
    <w:div w:id="587883534">
      <w:bodyDiv w:val="1"/>
      <w:marLeft w:val="0"/>
      <w:marRight w:val="0"/>
      <w:marTop w:val="0"/>
      <w:marBottom w:val="0"/>
      <w:divBdr>
        <w:top w:val="none" w:sz="0" w:space="0" w:color="auto"/>
        <w:left w:val="none" w:sz="0" w:space="0" w:color="auto"/>
        <w:bottom w:val="none" w:sz="0" w:space="0" w:color="auto"/>
        <w:right w:val="none" w:sz="0" w:space="0" w:color="auto"/>
      </w:divBdr>
    </w:div>
    <w:div w:id="588269755">
      <w:bodyDiv w:val="1"/>
      <w:marLeft w:val="0"/>
      <w:marRight w:val="0"/>
      <w:marTop w:val="0"/>
      <w:marBottom w:val="0"/>
      <w:divBdr>
        <w:top w:val="none" w:sz="0" w:space="0" w:color="auto"/>
        <w:left w:val="none" w:sz="0" w:space="0" w:color="auto"/>
        <w:bottom w:val="none" w:sz="0" w:space="0" w:color="auto"/>
        <w:right w:val="none" w:sz="0" w:space="0" w:color="auto"/>
      </w:divBdr>
    </w:div>
    <w:div w:id="590504243">
      <w:bodyDiv w:val="1"/>
      <w:marLeft w:val="0"/>
      <w:marRight w:val="0"/>
      <w:marTop w:val="0"/>
      <w:marBottom w:val="0"/>
      <w:divBdr>
        <w:top w:val="none" w:sz="0" w:space="0" w:color="auto"/>
        <w:left w:val="none" w:sz="0" w:space="0" w:color="auto"/>
        <w:bottom w:val="none" w:sz="0" w:space="0" w:color="auto"/>
        <w:right w:val="none" w:sz="0" w:space="0" w:color="auto"/>
      </w:divBdr>
    </w:div>
    <w:div w:id="591205806">
      <w:bodyDiv w:val="1"/>
      <w:marLeft w:val="0"/>
      <w:marRight w:val="0"/>
      <w:marTop w:val="0"/>
      <w:marBottom w:val="0"/>
      <w:divBdr>
        <w:top w:val="none" w:sz="0" w:space="0" w:color="auto"/>
        <w:left w:val="none" w:sz="0" w:space="0" w:color="auto"/>
        <w:bottom w:val="none" w:sz="0" w:space="0" w:color="auto"/>
        <w:right w:val="none" w:sz="0" w:space="0" w:color="auto"/>
      </w:divBdr>
    </w:div>
    <w:div w:id="591402704">
      <w:bodyDiv w:val="1"/>
      <w:marLeft w:val="0"/>
      <w:marRight w:val="0"/>
      <w:marTop w:val="0"/>
      <w:marBottom w:val="0"/>
      <w:divBdr>
        <w:top w:val="none" w:sz="0" w:space="0" w:color="auto"/>
        <w:left w:val="none" w:sz="0" w:space="0" w:color="auto"/>
        <w:bottom w:val="none" w:sz="0" w:space="0" w:color="auto"/>
        <w:right w:val="none" w:sz="0" w:space="0" w:color="auto"/>
      </w:divBdr>
    </w:div>
    <w:div w:id="593128189">
      <w:bodyDiv w:val="1"/>
      <w:marLeft w:val="0"/>
      <w:marRight w:val="0"/>
      <w:marTop w:val="0"/>
      <w:marBottom w:val="0"/>
      <w:divBdr>
        <w:top w:val="none" w:sz="0" w:space="0" w:color="auto"/>
        <w:left w:val="none" w:sz="0" w:space="0" w:color="auto"/>
        <w:bottom w:val="none" w:sz="0" w:space="0" w:color="auto"/>
        <w:right w:val="none" w:sz="0" w:space="0" w:color="auto"/>
      </w:divBdr>
    </w:div>
    <w:div w:id="594363111">
      <w:bodyDiv w:val="1"/>
      <w:marLeft w:val="0"/>
      <w:marRight w:val="0"/>
      <w:marTop w:val="0"/>
      <w:marBottom w:val="0"/>
      <w:divBdr>
        <w:top w:val="none" w:sz="0" w:space="0" w:color="auto"/>
        <w:left w:val="none" w:sz="0" w:space="0" w:color="auto"/>
        <w:bottom w:val="none" w:sz="0" w:space="0" w:color="auto"/>
        <w:right w:val="none" w:sz="0" w:space="0" w:color="auto"/>
      </w:divBdr>
    </w:div>
    <w:div w:id="596250858">
      <w:bodyDiv w:val="1"/>
      <w:marLeft w:val="0"/>
      <w:marRight w:val="0"/>
      <w:marTop w:val="0"/>
      <w:marBottom w:val="0"/>
      <w:divBdr>
        <w:top w:val="none" w:sz="0" w:space="0" w:color="auto"/>
        <w:left w:val="none" w:sz="0" w:space="0" w:color="auto"/>
        <w:bottom w:val="none" w:sz="0" w:space="0" w:color="auto"/>
        <w:right w:val="none" w:sz="0" w:space="0" w:color="auto"/>
      </w:divBdr>
    </w:div>
    <w:div w:id="596527423">
      <w:bodyDiv w:val="1"/>
      <w:marLeft w:val="0"/>
      <w:marRight w:val="0"/>
      <w:marTop w:val="0"/>
      <w:marBottom w:val="0"/>
      <w:divBdr>
        <w:top w:val="none" w:sz="0" w:space="0" w:color="auto"/>
        <w:left w:val="none" w:sz="0" w:space="0" w:color="auto"/>
        <w:bottom w:val="none" w:sz="0" w:space="0" w:color="auto"/>
        <w:right w:val="none" w:sz="0" w:space="0" w:color="auto"/>
      </w:divBdr>
    </w:div>
    <w:div w:id="600453293">
      <w:bodyDiv w:val="1"/>
      <w:marLeft w:val="0"/>
      <w:marRight w:val="0"/>
      <w:marTop w:val="0"/>
      <w:marBottom w:val="0"/>
      <w:divBdr>
        <w:top w:val="none" w:sz="0" w:space="0" w:color="auto"/>
        <w:left w:val="none" w:sz="0" w:space="0" w:color="auto"/>
        <w:bottom w:val="none" w:sz="0" w:space="0" w:color="auto"/>
        <w:right w:val="none" w:sz="0" w:space="0" w:color="auto"/>
      </w:divBdr>
    </w:div>
    <w:div w:id="600724704">
      <w:bodyDiv w:val="1"/>
      <w:marLeft w:val="0"/>
      <w:marRight w:val="0"/>
      <w:marTop w:val="0"/>
      <w:marBottom w:val="0"/>
      <w:divBdr>
        <w:top w:val="none" w:sz="0" w:space="0" w:color="auto"/>
        <w:left w:val="none" w:sz="0" w:space="0" w:color="auto"/>
        <w:bottom w:val="none" w:sz="0" w:space="0" w:color="auto"/>
        <w:right w:val="none" w:sz="0" w:space="0" w:color="auto"/>
      </w:divBdr>
    </w:div>
    <w:div w:id="601769421">
      <w:bodyDiv w:val="1"/>
      <w:marLeft w:val="0"/>
      <w:marRight w:val="0"/>
      <w:marTop w:val="0"/>
      <w:marBottom w:val="0"/>
      <w:divBdr>
        <w:top w:val="none" w:sz="0" w:space="0" w:color="auto"/>
        <w:left w:val="none" w:sz="0" w:space="0" w:color="auto"/>
        <w:bottom w:val="none" w:sz="0" w:space="0" w:color="auto"/>
        <w:right w:val="none" w:sz="0" w:space="0" w:color="auto"/>
      </w:divBdr>
    </w:div>
    <w:div w:id="605767140">
      <w:bodyDiv w:val="1"/>
      <w:marLeft w:val="0"/>
      <w:marRight w:val="0"/>
      <w:marTop w:val="0"/>
      <w:marBottom w:val="0"/>
      <w:divBdr>
        <w:top w:val="none" w:sz="0" w:space="0" w:color="auto"/>
        <w:left w:val="none" w:sz="0" w:space="0" w:color="auto"/>
        <w:bottom w:val="none" w:sz="0" w:space="0" w:color="auto"/>
        <w:right w:val="none" w:sz="0" w:space="0" w:color="auto"/>
      </w:divBdr>
    </w:div>
    <w:div w:id="605886065">
      <w:bodyDiv w:val="1"/>
      <w:marLeft w:val="0"/>
      <w:marRight w:val="0"/>
      <w:marTop w:val="0"/>
      <w:marBottom w:val="0"/>
      <w:divBdr>
        <w:top w:val="none" w:sz="0" w:space="0" w:color="auto"/>
        <w:left w:val="none" w:sz="0" w:space="0" w:color="auto"/>
        <w:bottom w:val="none" w:sz="0" w:space="0" w:color="auto"/>
        <w:right w:val="none" w:sz="0" w:space="0" w:color="auto"/>
      </w:divBdr>
    </w:div>
    <w:div w:id="611713772">
      <w:bodyDiv w:val="1"/>
      <w:marLeft w:val="0"/>
      <w:marRight w:val="0"/>
      <w:marTop w:val="0"/>
      <w:marBottom w:val="0"/>
      <w:divBdr>
        <w:top w:val="none" w:sz="0" w:space="0" w:color="auto"/>
        <w:left w:val="none" w:sz="0" w:space="0" w:color="auto"/>
        <w:bottom w:val="none" w:sz="0" w:space="0" w:color="auto"/>
        <w:right w:val="none" w:sz="0" w:space="0" w:color="auto"/>
      </w:divBdr>
    </w:div>
    <w:div w:id="612595776">
      <w:bodyDiv w:val="1"/>
      <w:marLeft w:val="0"/>
      <w:marRight w:val="0"/>
      <w:marTop w:val="0"/>
      <w:marBottom w:val="0"/>
      <w:divBdr>
        <w:top w:val="none" w:sz="0" w:space="0" w:color="auto"/>
        <w:left w:val="none" w:sz="0" w:space="0" w:color="auto"/>
        <w:bottom w:val="none" w:sz="0" w:space="0" w:color="auto"/>
        <w:right w:val="none" w:sz="0" w:space="0" w:color="auto"/>
      </w:divBdr>
    </w:div>
    <w:div w:id="613563824">
      <w:bodyDiv w:val="1"/>
      <w:marLeft w:val="0"/>
      <w:marRight w:val="0"/>
      <w:marTop w:val="0"/>
      <w:marBottom w:val="0"/>
      <w:divBdr>
        <w:top w:val="none" w:sz="0" w:space="0" w:color="auto"/>
        <w:left w:val="none" w:sz="0" w:space="0" w:color="auto"/>
        <w:bottom w:val="none" w:sz="0" w:space="0" w:color="auto"/>
        <w:right w:val="none" w:sz="0" w:space="0" w:color="auto"/>
      </w:divBdr>
    </w:div>
    <w:div w:id="613756765">
      <w:bodyDiv w:val="1"/>
      <w:marLeft w:val="0"/>
      <w:marRight w:val="0"/>
      <w:marTop w:val="0"/>
      <w:marBottom w:val="0"/>
      <w:divBdr>
        <w:top w:val="none" w:sz="0" w:space="0" w:color="auto"/>
        <w:left w:val="none" w:sz="0" w:space="0" w:color="auto"/>
        <w:bottom w:val="none" w:sz="0" w:space="0" w:color="auto"/>
        <w:right w:val="none" w:sz="0" w:space="0" w:color="auto"/>
      </w:divBdr>
    </w:div>
    <w:div w:id="617612625">
      <w:bodyDiv w:val="1"/>
      <w:marLeft w:val="0"/>
      <w:marRight w:val="0"/>
      <w:marTop w:val="0"/>
      <w:marBottom w:val="0"/>
      <w:divBdr>
        <w:top w:val="none" w:sz="0" w:space="0" w:color="auto"/>
        <w:left w:val="none" w:sz="0" w:space="0" w:color="auto"/>
        <w:bottom w:val="none" w:sz="0" w:space="0" w:color="auto"/>
        <w:right w:val="none" w:sz="0" w:space="0" w:color="auto"/>
      </w:divBdr>
    </w:div>
    <w:div w:id="618025587">
      <w:bodyDiv w:val="1"/>
      <w:marLeft w:val="0"/>
      <w:marRight w:val="0"/>
      <w:marTop w:val="0"/>
      <w:marBottom w:val="0"/>
      <w:divBdr>
        <w:top w:val="none" w:sz="0" w:space="0" w:color="auto"/>
        <w:left w:val="none" w:sz="0" w:space="0" w:color="auto"/>
        <w:bottom w:val="none" w:sz="0" w:space="0" w:color="auto"/>
        <w:right w:val="none" w:sz="0" w:space="0" w:color="auto"/>
      </w:divBdr>
    </w:div>
    <w:div w:id="619652388">
      <w:bodyDiv w:val="1"/>
      <w:marLeft w:val="0"/>
      <w:marRight w:val="0"/>
      <w:marTop w:val="0"/>
      <w:marBottom w:val="0"/>
      <w:divBdr>
        <w:top w:val="none" w:sz="0" w:space="0" w:color="auto"/>
        <w:left w:val="none" w:sz="0" w:space="0" w:color="auto"/>
        <w:bottom w:val="none" w:sz="0" w:space="0" w:color="auto"/>
        <w:right w:val="none" w:sz="0" w:space="0" w:color="auto"/>
      </w:divBdr>
    </w:div>
    <w:div w:id="621692726">
      <w:bodyDiv w:val="1"/>
      <w:marLeft w:val="0"/>
      <w:marRight w:val="0"/>
      <w:marTop w:val="0"/>
      <w:marBottom w:val="0"/>
      <w:divBdr>
        <w:top w:val="none" w:sz="0" w:space="0" w:color="auto"/>
        <w:left w:val="none" w:sz="0" w:space="0" w:color="auto"/>
        <w:bottom w:val="none" w:sz="0" w:space="0" w:color="auto"/>
        <w:right w:val="none" w:sz="0" w:space="0" w:color="auto"/>
      </w:divBdr>
    </w:div>
    <w:div w:id="624235201">
      <w:bodyDiv w:val="1"/>
      <w:marLeft w:val="0"/>
      <w:marRight w:val="0"/>
      <w:marTop w:val="0"/>
      <w:marBottom w:val="0"/>
      <w:divBdr>
        <w:top w:val="none" w:sz="0" w:space="0" w:color="auto"/>
        <w:left w:val="none" w:sz="0" w:space="0" w:color="auto"/>
        <w:bottom w:val="none" w:sz="0" w:space="0" w:color="auto"/>
        <w:right w:val="none" w:sz="0" w:space="0" w:color="auto"/>
      </w:divBdr>
    </w:div>
    <w:div w:id="631522290">
      <w:bodyDiv w:val="1"/>
      <w:marLeft w:val="0"/>
      <w:marRight w:val="0"/>
      <w:marTop w:val="0"/>
      <w:marBottom w:val="0"/>
      <w:divBdr>
        <w:top w:val="none" w:sz="0" w:space="0" w:color="auto"/>
        <w:left w:val="none" w:sz="0" w:space="0" w:color="auto"/>
        <w:bottom w:val="none" w:sz="0" w:space="0" w:color="auto"/>
        <w:right w:val="none" w:sz="0" w:space="0" w:color="auto"/>
      </w:divBdr>
    </w:div>
    <w:div w:id="633172074">
      <w:bodyDiv w:val="1"/>
      <w:marLeft w:val="0"/>
      <w:marRight w:val="0"/>
      <w:marTop w:val="0"/>
      <w:marBottom w:val="0"/>
      <w:divBdr>
        <w:top w:val="none" w:sz="0" w:space="0" w:color="auto"/>
        <w:left w:val="none" w:sz="0" w:space="0" w:color="auto"/>
        <w:bottom w:val="none" w:sz="0" w:space="0" w:color="auto"/>
        <w:right w:val="none" w:sz="0" w:space="0" w:color="auto"/>
      </w:divBdr>
    </w:div>
    <w:div w:id="635332214">
      <w:bodyDiv w:val="1"/>
      <w:marLeft w:val="0"/>
      <w:marRight w:val="0"/>
      <w:marTop w:val="0"/>
      <w:marBottom w:val="0"/>
      <w:divBdr>
        <w:top w:val="none" w:sz="0" w:space="0" w:color="auto"/>
        <w:left w:val="none" w:sz="0" w:space="0" w:color="auto"/>
        <w:bottom w:val="none" w:sz="0" w:space="0" w:color="auto"/>
        <w:right w:val="none" w:sz="0" w:space="0" w:color="auto"/>
      </w:divBdr>
    </w:div>
    <w:div w:id="635987549">
      <w:bodyDiv w:val="1"/>
      <w:marLeft w:val="0"/>
      <w:marRight w:val="0"/>
      <w:marTop w:val="0"/>
      <w:marBottom w:val="0"/>
      <w:divBdr>
        <w:top w:val="none" w:sz="0" w:space="0" w:color="auto"/>
        <w:left w:val="none" w:sz="0" w:space="0" w:color="auto"/>
        <w:bottom w:val="none" w:sz="0" w:space="0" w:color="auto"/>
        <w:right w:val="none" w:sz="0" w:space="0" w:color="auto"/>
      </w:divBdr>
    </w:div>
    <w:div w:id="636492637">
      <w:bodyDiv w:val="1"/>
      <w:marLeft w:val="0"/>
      <w:marRight w:val="0"/>
      <w:marTop w:val="0"/>
      <w:marBottom w:val="0"/>
      <w:divBdr>
        <w:top w:val="none" w:sz="0" w:space="0" w:color="auto"/>
        <w:left w:val="none" w:sz="0" w:space="0" w:color="auto"/>
        <w:bottom w:val="none" w:sz="0" w:space="0" w:color="auto"/>
        <w:right w:val="none" w:sz="0" w:space="0" w:color="auto"/>
      </w:divBdr>
    </w:div>
    <w:div w:id="637107938">
      <w:bodyDiv w:val="1"/>
      <w:marLeft w:val="0"/>
      <w:marRight w:val="0"/>
      <w:marTop w:val="0"/>
      <w:marBottom w:val="0"/>
      <w:divBdr>
        <w:top w:val="none" w:sz="0" w:space="0" w:color="auto"/>
        <w:left w:val="none" w:sz="0" w:space="0" w:color="auto"/>
        <w:bottom w:val="none" w:sz="0" w:space="0" w:color="auto"/>
        <w:right w:val="none" w:sz="0" w:space="0" w:color="auto"/>
      </w:divBdr>
    </w:div>
    <w:div w:id="637536563">
      <w:bodyDiv w:val="1"/>
      <w:marLeft w:val="0"/>
      <w:marRight w:val="0"/>
      <w:marTop w:val="0"/>
      <w:marBottom w:val="0"/>
      <w:divBdr>
        <w:top w:val="none" w:sz="0" w:space="0" w:color="auto"/>
        <w:left w:val="none" w:sz="0" w:space="0" w:color="auto"/>
        <w:bottom w:val="none" w:sz="0" w:space="0" w:color="auto"/>
        <w:right w:val="none" w:sz="0" w:space="0" w:color="auto"/>
      </w:divBdr>
    </w:div>
    <w:div w:id="638456393">
      <w:bodyDiv w:val="1"/>
      <w:marLeft w:val="0"/>
      <w:marRight w:val="0"/>
      <w:marTop w:val="0"/>
      <w:marBottom w:val="0"/>
      <w:divBdr>
        <w:top w:val="none" w:sz="0" w:space="0" w:color="auto"/>
        <w:left w:val="none" w:sz="0" w:space="0" w:color="auto"/>
        <w:bottom w:val="none" w:sz="0" w:space="0" w:color="auto"/>
        <w:right w:val="none" w:sz="0" w:space="0" w:color="auto"/>
      </w:divBdr>
    </w:div>
    <w:div w:id="641498447">
      <w:bodyDiv w:val="1"/>
      <w:marLeft w:val="0"/>
      <w:marRight w:val="0"/>
      <w:marTop w:val="0"/>
      <w:marBottom w:val="0"/>
      <w:divBdr>
        <w:top w:val="none" w:sz="0" w:space="0" w:color="auto"/>
        <w:left w:val="none" w:sz="0" w:space="0" w:color="auto"/>
        <w:bottom w:val="none" w:sz="0" w:space="0" w:color="auto"/>
        <w:right w:val="none" w:sz="0" w:space="0" w:color="auto"/>
      </w:divBdr>
    </w:div>
    <w:div w:id="642153380">
      <w:bodyDiv w:val="1"/>
      <w:marLeft w:val="0"/>
      <w:marRight w:val="0"/>
      <w:marTop w:val="0"/>
      <w:marBottom w:val="0"/>
      <w:divBdr>
        <w:top w:val="none" w:sz="0" w:space="0" w:color="auto"/>
        <w:left w:val="none" w:sz="0" w:space="0" w:color="auto"/>
        <w:bottom w:val="none" w:sz="0" w:space="0" w:color="auto"/>
        <w:right w:val="none" w:sz="0" w:space="0" w:color="auto"/>
      </w:divBdr>
    </w:div>
    <w:div w:id="643773429">
      <w:bodyDiv w:val="1"/>
      <w:marLeft w:val="0"/>
      <w:marRight w:val="0"/>
      <w:marTop w:val="0"/>
      <w:marBottom w:val="0"/>
      <w:divBdr>
        <w:top w:val="none" w:sz="0" w:space="0" w:color="auto"/>
        <w:left w:val="none" w:sz="0" w:space="0" w:color="auto"/>
        <w:bottom w:val="none" w:sz="0" w:space="0" w:color="auto"/>
        <w:right w:val="none" w:sz="0" w:space="0" w:color="auto"/>
      </w:divBdr>
    </w:div>
    <w:div w:id="648637835">
      <w:bodyDiv w:val="1"/>
      <w:marLeft w:val="0"/>
      <w:marRight w:val="0"/>
      <w:marTop w:val="0"/>
      <w:marBottom w:val="0"/>
      <w:divBdr>
        <w:top w:val="none" w:sz="0" w:space="0" w:color="auto"/>
        <w:left w:val="none" w:sz="0" w:space="0" w:color="auto"/>
        <w:bottom w:val="none" w:sz="0" w:space="0" w:color="auto"/>
        <w:right w:val="none" w:sz="0" w:space="0" w:color="auto"/>
      </w:divBdr>
    </w:div>
    <w:div w:id="650795435">
      <w:bodyDiv w:val="1"/>
      <w:marLeft w:val="0"/>
      <w:marRight w:val="0"/>
      <w:marTop w:val="0"/>
      <w:marBottom w:val="0"/>
      <w:divBdr>
        <w:top w:val="none" w:sz="0" w:space="0" w:color="auto"/>
        <w:left w:val="none" w:sz="0" w:space="0" w:color="auto"/>
        <w:bottom w:val="none" w:sz="0" w:space="0" w:color="auto"/>
        <w:right w:val="none" w:sz="0" w:space="0" w:color="auto"/>
      </w:divBdr>
    </w:div>
    <w:div w:id="650862971">
      <w:bodyDiv w:val="1"/>
      <w:marLeft w:val="0"/>
      <w:marRight w:val="0"/>
      <w:marTop w:val="0"/>
      <w:marBottom w:val="0"/>
      <w:divBdr>
        <w:top w:val="none" w:sz="0" w:space="0" w:color="auto"/>
        <w:left w:val="none" w:sz="0" w:space="0" w:color="auto"/>
        <w:bottom w:val="none" w:sz="0" w:space="0" w:color="auto"/>
        <w:right w:val="none" w:sz="0" w:space="0" w:color="auto"/>
      </w:divBdr>
    </w:div>
    <w:div w:id="650909506">
      <w:bodyDiv w:val="1"/>
      <w:marLeft w:val="0"/>
      <w:marRight w:val="0"/>
      <w:marTop w:val="0"/>
      <w:marBottom w:val="0"/>
      <w:divBdr>
        <w:top w:val="none" w:sz="0" w:space="0" w:color="auto"/>
        <w:left w:val="none" w:sz="0" w:space="0" w:color="auto"/>
        <w:bottom w:val="none" w:sz="0" w:space="0" w:color="auto"/>
        <w:right w:val="none" w:sz="0" w:space="0" w:color="auto"/>
      </w:divBdr>
      <w:divsChild>
        <w:div w:id="317812071">
          <w:marLeft w:val="0"/>
          <w:marRight w:val="0"/>
          <w:marTop w:val="0"/>
          <w:marBottom w:val="0"/>
          <w:divBdr>
            <w:top w:val="none" w:sz="0" w:space="0" w:color="auto"/>
            <w:left w:val="none" w:sz="0" w:space="0" w:color="auto"/>
            <w:bottom w:val="none" w:sz="0" w:space="0" w:color="auto"/>
            <w:right w:val="none" w:sz="0" w:space="0" w:color="auto"/>
          </w:divBdr>
        </w:div>
      </w:divsChild>
    </w:div>
    <w:div w:id="652684492">
      <w:bodyDiv w:val="1"/>
      <w:marLeft w:val="0"/>
      <w:marRight w:val="0"/>
      <w:marTop w:val="0"/>
      <w:marBottom w:val="0"/>
      <w:divBdr>
        <w:top w:val="none" w:sz="0" w:space="0" w:color="auto"/>
        <w:left w:val="none" w:sz="0" w:space="0" w:color="auto"/>
        <w:bottom w:val="none" w:sz="0" w:space="0" w:color="auto"/>
        <w:right w:val="none" w:sz="0" w:space="0" w:color="auto"/>
      </w:divBdr>
    </w:div>
    <w:div w:id="653097860">
      <w:bodyDiv w:val="1"/>
      <w:marLeft w:val="0"/>
      <w:marRight w:val="0"/>
      <w:marTop w:val="0"/>
      <w:marBottom w:val="0"/>
      <w:divBdr>
        <w:top w:val="none" w:sz="0" w:space="0" w:color="auto"/>
        <w:left w:val="none" w:sz="0" w:space="0" w:color="auto"/>
        <w:bottom w:val="none" w:sz="0" w:space="0" w:color="auto"/>
        <w:right w:val="none" w:sz="0" w:space="0" w:color="auto"/>
      </w:divBdr>
    </w:div>
    <w:div w:id="653682380">
      <w:bodyDiv w:val="1"/>
      <w:marLeft w:val="0"/>
      <w:marRight w:val="0"/>
      <w:marTop w:val="0"/>
      <w:marBottom w:val="0"/>
      <w:divBdr>
        <w:top w:val="none" w:sz="0" w:space="0" w:color="auto"/>
        <w:left w:val="none" w:sz="0" w:space="0" w:color="auto"/>
        <w:bottom w:val="none" w:sz="0" w:space="0" w:color="auto"/>
        <w:right w:val="none" w:sz="0" w:space="0" w:color="auto"/>
      </w:divBdr>
    </w:div>
    <w:div w:id="655572398">
      <w:bodyDiv w:val="1"/>
      <w:marLeft w:val="0"/>
      <w:marRight w:val="0"/>
      <w:marTop w:val="0"/>
      <w:marBottom w:val="0"/>
      <w:divBdr>
        <w:top w:val="none" w:sz="0" w:space="0" w:color="auto"/>
        <w:left w:val="none" w:sz="0" w:space="0" w:color="auto"/>
        <w:bottom w:val="none" w:sz="0" w:space="0" w:color="auto"/>
        <w:right w:val="none" w:sz="0" w:space="0" w:color="auto"/>
      </w:divBdr>
    </w:div>
    <w:div w:id="656374930">
      <w:bodyDiv w:val="1"/>
      <w:marLeft w:val="0"/>
      <w:marRight w:val="0"/>
      <w:marTop w:val="0"/>
      <w:marBottom w:val="0"/>
      <w:divBdr>
        <w:top w:val="none" w:sz="0" w:space="0" w:color="auto"/>
        <w:left w:val="none" w:sz="0" w:space="0" w:color="auto"/>
        <w:bottom w:val="none" w:sz="0" w:space="0" w:color="auto"/>
        <w:right w:val="none" w:sz="0" w:space="0" w:color="auto"/>
      </w:divBdr>
    </w:div>
    <w:div w:id="659188347">
      <w:bodyDiv w:val="1"/>
      <w:marLeft w:val="0"/>
      <w:marRight w:val="0"/>
      <w:marTop w:val="0"/>
      <w:marBottom w:val="0"/>
      <w:divBdr>
        <w:top w:val="none" w:sz="0" w:space="0" w:color="auto"/>
        <w:left w:val="none" w:sz="0" w:space="0" w:color="auto"/>
        <w:bottom w:val="none" w:sz="0" w:space="0" w:color="auto"/>
        <w:right w:val="none" w:sz="0" w:space="0" w:color="auto"/>
      </w:divBdr>
    </w:div>
    <w:div w:id="659894239">
      <w:bodyDiv w:val="1"/>
      <w:marLeft w:val="0"/>
      <w:marRight w:val="0"/>
      <w:marTop w:val="0"/>
      <w:marBottom w:val="0"/>
      <w:divBdr>
        <w:top w:val="none" w:sz="0" w:space="0" w:color="auto"/>
        <w:left w:val="none" w:sz="0" w:space="0" w:color="auto"/>
        <w:bottom w:val="none" w:sz="0" w:space="0" w:color="auto"/>
        <w:right w:val="none" w:sz="0" w:space="0" w:color="auto"/>
      </w:divBdr>
    </w:div>
    <w:div w:id="661741468">
      <w:bodyDiv w:val="1"/>
      <w:marLeft w:val="0"/>
      <w:marRight w:val="0"/>
      <w:marTop w:val="0"/>
      <w:marBottom w:val="0"/>
      <w:divBdr>
        <w:top w:val="none" w:sz="0" w:space="0" w:color="auto"/>
        <w:left w:val="none" w:sz="0" w:space="0" w:color="auto"/>
        <w:bottom w:val="none" w:sz="0" w:space="0" w:color="auto"/>
        <w:right w:val="none" w:sz="0" w:space="0" w:color="auto"/>
      </w:divBdr>
    </w:div>
    <w:div w:id="662202106">
      <w:bodyDiv w:val="1"/>
      <w:marLeft w:val="0"/>
      <w:marRight w:val="0"/>
      <w:marTop w:val="0"/>
      <w:marBottom w:val="0"/>
      <w:divBdr>
        <w:top w:val="none" w:sz="0" w:space="0" w:color="auto"/>
        <w:left w:val="none" w:sz="0" w:space="0" w:color="auto"/>
        <w:bottom w:val="none" w:sz="0" w:space="0" w:color="auto"/>
        <w:right w:val="none" w:sz="0" w:space="0" w:color="auto"/>
      </w:divBdr>
    </w:div>
    <w:div w:id="662513363">
      <w:bodyDiv w:val="1"/>
      <w:marLeft w:val="0"/>
      <w:marRight w:val="0"/>
      <w:marTop w:val="0"/>
      <w:marBottom w:val="0"/>
      <w:divBdr>
        <w:top w:val="none" w:sz="0" w:space="0" w:color="auto"/>
        <w:left w:val="none" w:sz="0" w:space="0" w:color="auto"/>
        <w:bottom w:val="none" w:sz="0" w:space="0" w:color="auto"/>
        <w:right w:val="none" w:sz="0" w:space="0" w:color="auto"/>
      </w:divBdr>
      <w:divsChild>
        <w:div w:id="1010260132">
          <w:marLeft w:val="0"/>
          <w:marRight w:val="0"/>
          <w:marTop w:val="0"/>
          <w:marBottom w:val="0"/>
          <w:divBdr>
            <w:top w:val="none" w:sz="0" w:space="0" w:color="auto"/>
            <w:left w:val="none" w:sz="0" w:space="0" w:color="auto"/>
            <w:bottom w:val="none" w:sz="0" w:space="0" w:color="auto"/>
            <w:right w:val="none" w:sz="0" w:space="0" w:color="auto"/>
          </w:divBdr>
        </w:div>
      </w:divsChild>
    </w:div>
    <w:div w:id="662706752">
      <w:bodyDiv w:val="1"/>
      <w:marLeft w:val="0"/>
      <w:marRight w:val="0"/>
      <w:marTop w:val="0"/>
      <w:marBottom w:val="0"/>
      <w:divBdr>
        <w:top w:val="none" w:sz="0" w:space="0" w:color="auto"/>
        <w:left w:val="none" w:sz="0" w:space="0" w:color="auto"/>
        <w:bottom w:val="none" w:sz="0" w:space="0" w:color="auto"/>
        <w:right w:val="none" w:sz="0" w:space="0" w:color="auto"/>
      </w:divBdr>
    </w:div>
    <w:div w:id="663166632">
      <w:bodyDiv w:val="1"/>
      <w:marLeft w:val="0"/>
      <w:marRight w:val="0"/>
      <w:marTop w:val="0"/>
      <w:marBottom w:val="0"/>
      <w:divBdr>
        <w:top w:val="none" w:sz="0" w:space="0" w:color="auto"/>
        <w:left w:val="none" w:sz="0" w:space="0" w:color="auto"/>
        <w:bottom w:val="none" w:sz="0" w:space="0" w:color="auto"/>
        <w:right w:val="none" w:sz="0" w:space="0" w:color="auto"/>
      </w:divBdr>
    </w:div>
    <w:div w:id="663700360">
      <w:bodyDiv w:val="1"/>
      <w:marLeft w:val="0"/>
      <w:marRight w:val="0"/>
      <w:marTop w:val="0"/>
      <w:marBottom w:val="0"/>
      <w:divBdr>
        <w:top w:val="none" w:sz="0" w:space="0" w:color="auto"/>
        <w:left w:val="none" w:sz="0" w:space="0" w:color="auto"/>
        <w:bottom w:val="none" w:sz="0" w:space="0" w:color="auto"/>
        <w:right w:val="none" w:sz="0" w:space="0" w:color="auto"/>
      </w:divBdr>
    </w:div>
    <w:div w:id="664553590">
      <w:bodyDiv w:val="1"/>
      <w:marLeft w:val="0"/>
      <w:marRight w:val="0"/>
      <w:marTop w:val="0"/>
      <w:marBottom w:val="0"/>
      <w:divBdr>
        <w:top w:val="none" w:sz="0" w:space="0" w:color="auto"/>
        <w:left w:val="none" w:sz="0" w:space="0" w:color="auto"/>
        <w:bottom w:val="none" w:sz="0" w:space="0" w:color="auto"/>
        <w:right w:val="none" w:sz="0" w:space="0" w:color="auto"/>
      </w:divBdr>
      <w:divsChild>
        <w:div w:id="1078943251">
          <w:marLeft w:val="0"/>
          <w:marRight w:val="0"/>
          <w:marTop w:val="0"/>
          <w:marBottom w:val="0"/>
          <w:divBdr>
            <w:top w:val="none" w:sz="0" w:space="0" w:color="auto"/>
            <w:left w:val="none" w:sz="0" w:space="0" w:color="auto"/>
            <w:bottom w:val="none" w:sz="0" w:space="0" w:color="auto"/>
            <w:right w:val="none" w:sz="0" w:space="0" w:color="auto"/>
          </w:divBdr>
        </w:div>
      </w:divsChild>
    </w:div>
    <w:div w:id="664865225">
      <w:bodyDiv w:val="1"/>
      <w:marLeft w:val="0"/>
      <w:marRight w:val="0"/>
      <w:marTop w:val="0"/>
      <w:marBottom w:val="0"/>
      <w:divBdr>
        <w:top w:val="none" w:sz="0" w:space="0" w:color="auto"/>
        <w:left w:val="none" w:sz="0" w:space="0" w:color="auto"/>
        <w:bottom w:val="none" w:sz="0" w:space="0" w:color="auto"/>
        <w:right w:val="none" w:sz="0" w:space="0" w:color="auto"/>
      </w:divBdr>
    </w:div>
    <w:div w:id="665059808">
      <w:bodyDiv w:val="1"/>
      <w:marLeft w:val="0"/>
      <w:marRight w:val="0"/>
      <w:marTop w:val="0"/>
      <w:marBottom w:val="0"/>
      <w:divBdr>
        <w:top w:val="none" w:sz="0" w:space="0" w:color="auto"/>
        <w:left w:val="none" w:sz="0" w:space="0" w:color="auto"/>
        <w:bottom w:val="none" w:sz="0" w:space="0" w:color="auto"/>
        <w:right w:val="none" w:sz="0" w:space="0" w:color="auto"/>
      </w:divBdr>
    </w:div>
    <w:div w:id="667443092">
      <w:bodyDiv w:val="1"/>
      <w:marLeft w:val="0"/>
      <w:marRight w:val="0"/>
      <w:marTop w:val="0"/>
      <w:marBottom w:val="0"/>
      <w:divBdr>
        <w:top w:val="none" w:sz="0" w:space="0" w:color="auto"/>
        <w:left w:val="none" w:sz="0" w:space="0" w:color="auto"/>
        <w:bottom w:val="none" w:sz="0" w:space="0" w:color="auto"/>
        <w:right w:val="none" w:sz="0" w:space="0" w:color="auto"/>
      </w:divBdr>
    </w:div>
    <w:div w:id="668676889">
      <w:bodyDiv w:val="1"/>
      <w:marLeft w:val="0"/>
      <w:marRight w:val="0"/>
      <w:marTop w:val="0"/>
      <w:marBottom w:val="0"/>
      <w:divBdr>
        <w:top w:val="none" w:sz="0" w:space="0" w:color="auto"/>
        <w:left w:val="none" w:sz="0" w:space="0" w:color="auto"/>
        <w:bottom w:val="none" w:sz="0" w:space="0" w:color="auto"/>
        <w:right w:val="none" w:sz="0" w:space="0" w:color="auto"/>
      </w:divBdr>
    </w:div>
    <w:div w:id="669019114">
      <w:bodyDiv w:val="1"/>
      <w:marLeft w:val="0"/>
      <w:marRight w:val="0"/>
      <w:marTop w:val="0"/>
      <w:marBottom w:val="0"/>
      <w:divBdr>
        <w:top w:val="none" w:sz="0" w:space="0" w:color="auto"/>
        <w:left w:val="none" w:sz="0" w:space="0" w:color="auto"/>
        <w:bottom w:val="none" w:sz="0" w:space="0" w:color="auto"/>
        <w:right w:val="none" w:sz="0" w:space="0" w:color="auto"/>
      </w:divBdr>
    </w:div>
    <w:div w:id="669403830">
      <w:bodyDiv w:val="1"/>
      <w:marLeft w:val="0"/>
      <w:marRight w:val="0"/>
      <w:marTop w:val="0"/>
      <w:marBottom w:val="0"/>
      <w:divBdr>
        <w:top w:val="none" w:sz="0" w:space="0" w:color="auto"/>
        <w:left w:val="none" w:sz="0" w:space="0" w:color="auto"/>
        <w:bottom w:val="none" w:sz="0" w:space="0" w:color="auto"/>
        <w:right w:val="none" w:sz="0" w:space="0" w:color="auto"/>
      </w:divBdr>
    </w:div>
    <w:div w:id="669795978">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sChild>
        <w:div w:id="640503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5557630">
              <w:marLeft w:val="0"/>
              <w:marRight w:val="0"/>
              <w:marTop w:val="0"/>
              <w:marBottom w:val="0"/>
              <w:divBdr>
                <w:top w:val="none" w:sz="0" w:space="0" w:color="auto"/>
                <w:left w:val="none" w:sz="0" w:space="0" w:color="auto"/>
                <w:bottom w:val="none" w:sz="0" w:space="0" w:color="auto"/>
                <w:right w:val="none" w:sz="0" w:space="0" w:color="auto"/>
              </w:divBdr>
              <w:divsChild>
                <w:div w:id="195432136">
                  <w:marLeft w:val="0"/>
                  <w:marRight w:val="0"/>
                  <w:marTop w:val="0"/>
                  <w:marBottom w:val="0"/>
                  <w:divBdr>
                    <w:top w:val="none" w:sz="0" w:space="0" w:color="auto"/>
                    <w:left w:val="none" w:sz="0" w:space="0" w:color="auto"/>
                    <w:bottom w:val="none" w:sz="0" w:space="0" w:color="auto"/>
                    <w:right w:val="none" w:sz="0" w:space="0" w:color="auto"/>
                  </w:divBdr>
                  <w:divsChild>
                    <w:div w:id="212962390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3105">
      <w:bodyDiv w:val="1"/>
      <w:marLeft w:val="0"/>
      <w:marRight w:val="0"/>
      <w:marTop w:val="0"/>
      <w:marBottom w:val="0"/>
      <w:divBdr>
        <w:top w:val="none" w:sz="0" w:space="0" w:color="auto"/>
        <w:left w:val="none" w:sz="0" w:space="0" w:color="auto"/>
        <w:bottom w:val="none" w:sz="0" w:space="0" w:color="auto"/>
        <w:right w:val="none" w:sz="0" w:space="0" w:color="auto"/>
      </w:divBdr>
    </w:div>
    <w:div w:id="673848130">
      <w:bodyDiv w:val="1"/>
      <w:marLeft w:val="0"/>
      <w:marRight w:val="0"/>
      <w:marTop w:val="0"/>
      <w:marBottom w:val="0"/>
      <w:divBdr>
        <w:top w:val="none" w:sz="0" w:space="0" w:color="auto"/>
        <w:left w:val="none" w:sz="0" w:space="0" w:color="auto"/>
        <w:bottom w:val="none" w:sz="0" w:space="0" w:color="auto"/>
        <w:right w:val="none" w:sz="0" w:space="0" w:color="auto"/>
      </w:divBdr>
    </w:div>
    <w:div w:id="676273298">
      <w:bodyDiv w:val="1"/>
      <w:marLeft w:val="0"/>
      <w:marRight w:val="0"/>
      <w:marTop w:val="0"/>
      <w:marBottom w:val="0"/>
      <w:divBdr>
        <w:top w:val="none" w:sz="0" w:space="0" w:color="auto"/>
        <w:left w:val="none" w:sz="0" w:space="0" w:color="auto"/>
        <w:bottom w:val="none" w:sz="0" w:space="0" w:color="auto"/>
        <w:right w:val="none" w:sz="0" w:space="0" w:color="auto"/>
      </w:divBdr>
    </w:div>
    <w:div w:id="678897264">
      <w:bodyDiv w:val="1"/>
      <w:marLeft w:val="0"/>
      <w:marRight w:val="0"/>
      <w:marTop w:val="0"/>
      <w:marBottom w:val="0"/>
      <w:divBdr>
        <w:top w:val="none" w:sz="0" w:space="0" w:color="auto"/>
        <w:left w:val="none" w:sz="0" w:space="0" w:color="auto"/>
        <w:bottom w:val="none" w:sz="0" w:space="0" w:color="auto"/>
        <w:right w:val="none" w:sz="0" w:space="0" w:color="auto"/>
      </w:divBdr>
    </w:div>
    <w:div w:id="679701885">
      <w:bodyDiv w:val="1"/>
      <w:marLeft w:val="0"/>
      <w:marRight w:val="0"/>
      <w:marTop w:val="0"/>
      <w:marBottom w:val="0"/>
      <w:divBdr>
        <w:top w:val="none" w:sz="0" w:space="0" w:color="auto"/>
        <w:left w:val="none" w:sz="0" w:space="0" w:color="auto"/>
        <w:bottom w:val="none" w:sz="0" w:space="0" w:color="auto"/>
        <w:right w:val="none" w:sz="0" w:space="0" w:color="auto"/>
      </w:divBdr>
    </w:div>
    <w:div w:id="679966333">
      <w:bodyDiv w:val="1"/>
      <w:marLeft w:val="0"/>
      <w:marRight w:val="0"/>
      <w:marTop w:val="0"/>
      <w:marBottom w:val="0"/>
      <w:divBdr>
        <w:top w:val="none" w:sz="0" w:space="0" w:color="auto"/>
        <w:left w:val="none" w:sz="0" w:space="0" w:color="auto"/>
        <w:bottom w:val="none" w:sz="0" w:space="0" w:color="auto"/>
        <w:right w:val="none" w:sz="0" w:space="0" w:color="auto"/>
      </w:divBdr>
    </w:div>
    <w:div w:id="681052789">
      <w:bodyDiv w:val="1"/>
      <w:marLeft w:val="0"/>
      <w:marRight w:val="0"/>
      <w:marTop w:val="0"/>
      <w:marBottom w:val="0"/>
      <w:divBdr>
        <w:top w:val="none" w:sz="0" w:space="0" w:color="auto"/>
        <w:left w:val="none" w:sz="0" w:space="0" w:color="auto"/>
        <w:bottom w:val="none" w:sz="0" w:space="0" w:color="auto"/>
        <w:right w:val="none" w:sz="0" w:space="0" w:color="auto"/>
      </w:divBdr>
      <w:divsChild>
        <w:div w:id="415131832">
          <w:marLeft w:val="0"/>
          <w:marRight w:val="0"/>
          <w:marTop w:val="0"/>
          <w:marBottom w:val="0"/>
          <w:divBdr>
            <w:top w:val="single" w:sz="2" w:space="0" w:color="D9D9E3"/>
            <w:left w:val="single" w:sz="2" w:space="0" w:color="D9D9E3"/>
            <w:bottom w:val="single" w:sz="2" w:space="0" w:color="D9D9E3"/>
            <w:right w:val="single" w:sz="2" w:space="0" w:color="D9D9E3"/>
          </w:divBdr>
          <w:divsChild>
            <w:div w:id="1969623762">
              <w:marLeft w:val="0"/>
              <w:marRight w:val="0"/>
              <w:marTop w:val="0"/>
              <w:marBottom w:val="0"/>
              <w:divBdr>
                <w:top w:val="single" w:sz="2" w:space="0" w:color="D9D9E3"/>
                <w:left w:val="single" w:sz="2" w:space="0" w:color="D9D9E3"/>
                <w:bottom w:val="single" w:sz="2" w:space="0" w:color="D9D9E3"/>
                <w:right w:val="single" w:sz="2" w:space="0" w:color="D9D9E3"/>
              </w:divBdr>
              <w:divsChild>
                <w:div w:id="1275866628">
                  <w:marLeft w:val="0"/>
                  <w:marRight w:val="0"/>
                  <w:marTop w:val="0"/>
                  <w:marBottom w:val="0"/>
                  <w:divBdr>
                    <w:top w:val="single" w:sz="2" w:space="0" w:color="D9D9E3"/>
                    <w:left w:val="single" w:sz="2" w:space="0" w:color="D9D9E3"/>
                    <w:bottom w:val="single" w:sz="2" w:space="0" w:color="D9D9E3"/>
                    <w:right w:val="single" w:sz="2" w:space="0" w:color="D9D9E3"/>
                  </w:divBdr>
                  <w:divsChild>
                    <w:div w:id="889996168">
                      <w:marLeft w:val="0"/>
                      <w:marRight w:val="0"/>
                      <w:marTop w:val="0"/>
                      <w:marBottom w:val="0"/>
                      <w:divBdr>
                        <w:top w:val="single" w:sz="2" w:space="0" w:color="D9D9E3"/>
                        <w:left w:val="single" w:sz="2" w:space="0" w:color="D9D9E3"/>
                        <w:bottom w:val="single" w:sz="2" w:space="0" w:color="D9D9E3"/>
                        <w:right w:val="single" w:sz="2" w:space="0" w:color="D9D9E3"/>
                      </w:divBdr>
                      <w:divsChild>
                        <w:div w:id="1241134168">
                          <w:marLeft w:val="0"/>
                          <w:marRight w:val="0"/>
                          <w:marTop w:val="0"/>
                          <w:marBottom w:val="0"/>
                          <w:divBdr>
                            <w:top w:val="single" w:sz="2" w:space="0" w:color="D9D9E3"/>
                            <w:left w:val="single" w:sz="2" w:space="0" w:color="D9D9E3"/>
                            <w:bottom w:val="single" w:sz="2" w:space="0" w:color="D9D9E3"/>
                            <w:right w:val="single" w:sz="2" w:space="0" w:color="D9D9E3"/>
                          </w:divBdr>
                          <w:divsChild>
                            <w:div w:id="2035379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35918870">
                                  <w:marLeft w:val="0"/>
                                  <w:marRight w:val="0"/>
                                  <w:marTop w:val="0"/>
                                  <w:marBottom w:val="0"/>
                                  <w:divBdr>
                                    <w:top w:val="single" w:sz="2" w:space="0" w:color="D9D9E3"/>
                                    <w:left w:val="single" w:sz="2" w:space="0" w:color="D9D9E3"/>
                                    <w:bottom w:val="single" w:sz="2" w:space="0" w:color="D9D9E3"/>
                                    <w:right w:val="single" w:sz="2" w:space="0" w:color="D9D9E3"/>
                                  </w:divBdr>
                                  <w:divsChild>
                                    <w:div w:id="1277059594">
                                      <w:marLeft w:val="0"/>
                                      <w:marRight w:val="0"/>
                                      <w:marTop w:val="0"/>
                                      <w:marBottom w:val="0"/>
                                      <w:divBdr>
                                        <w:top w:val="single" w:sz="2" w:space="0" w:color="D9D9E3"/>
                                        <w:left w:val="single" w:sz="2" w:space="0" w:color="D9D9E3"/>
                                        <w:bottom w:val="single" w:sz="2" w:space="0" w:color="D9D9E3"/>
                                        <w:right w:val="single" w:sz="2" w:space="0" w:color="D9D9E3"/>
                                      </w:divBdr>
                                      <w:divsChild>
                                        <w:div w:id="866912318">
                                          <w:marLeft w:val="0"/>
                                          <w:marRight w:val="0"/>
                                          <w:marTop w:val="0"/>
                                          <w:marBottom w:val="0"/>
                                          <w:divBdr>
                                            <w:top w:val="single" w:sz="2" w:space="0" w:color="D9D9E3"/>
                                            <w:left w:val="single" w:sz="2" w:space="0" w:color="D9D9E3"/>
                                            <w:bottom w:val="single" w:sz="2" w:space="0" w:color="D9D9E3"/>
                                            <w:right w:val="single" w:sz="2" w:space="0" w:color="D9D9E3"/>
                                          </w:divBdr>
                                          <w:divsChild>
                                            <w:div w:id="1193107060">
                                              <w:marLeft w:val="0"/>
                                              <w:marRight w:val="0"/>
                                              <w:marTop w:val="0"/>
                                              <w:marBottom w:val="0"/>
                                              <w:divBdr>
                                                <w:top w:val="single" w:sz="2" w:space="0" w:color="D9D9E3"/>
                                                <w:left w:val="single" w:sz="2" w:space="0" w:color="D9D9E3"/>
                                                <w:bottom w:val="single" w:sz="2" w:space="0" w:color="D9D9E3"/>
                                                <w:right w:val="single" w:sz="2" w:space="0" w:color="D9D9E3"/>
                                              </w:divBdr>
                                              <w:divsChild>
                                                <w:div w:id="719404051">
                                                  <w:marLeft w:val="0"/>
                                                  <w:marRight w:val="0"/>
                                                  <w:marTop w:val="0"/>
                                                  <w:marBottom w:val="0"/>
                                                  <w:divBdr>
                                                    <w:top w:val="single" w:sz="2" w:space="0" w:color="D9D9E3"/>
                                                    <w:left w:val="single" w:sz="2" w:space="0" w:color="D9D9E3"/>
                                                    <w:bottom w:val="single" w:sz="2" w:space="0" w:color="D9D9E3"/>
                                                    <w:right w:val="single" w:sz="2" w:space="0" w:color="D9D9E3"/>
                                                  </w:divBdr>
                                                  <w:divsChild>
                                                    <w:div w:id="154031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0059515">
          <w:marLeft w:val="0"/>
          <w:marRight w:val="0"/>
          <w:marTop w:val="0"/>
          <w:marBottom w:val="0"/>
          <w:divBdr>
            <w:top w:val="none" w:sz="0" w:space="0" w:color="auto"/>
            <w:left w:val="none" w:sz="0" w:space="0" w:color="auto"/>
            <w:bottom w:val="none" w:sz="0" w:space="0" w:color="auto"/>
            <w:right w:val="none" w:sz="0" w:space="0" w:color="auto"/>
          </w:divBdr>
        </w:div>
      </w:divsChild>
    </w:div>
    <w:div w:id="682244413">
      <w:bodyDiv w:val="1"/>
      <w:marLeft w:val="0"/>
      <w:marRight w:val="0"/>
      <w:marTop w:val="0"/>
      <w:marBottom w:val="0"/>
      <w:divBdr>
        <w:top w:val="none" w:sz="0" w:space="0" w:color="auto"/>
        <w:left w:val="none" w:sz="0" w:space="0" w:color="auto"/>
        <w:bottom w:val="none" w:sz="0" w:space="0" w:color="auto"/>
        <w:right w:val="none" w:sz="0" w:space="0" w:color="auto"/>
      </w:divBdr>
    </w:div>
    <w:div w:id="683290304">
      <w:bodyDiv w:val="1"/>
      <w:marLeft w:val="0"/>
      <w:marRight w:val="0"/>
      <w:marTop w:val="0"/>
      <w:marBottom w:val="0"/>
      <w:divBdr>
        <w:top w:val="none" w:sz="0" w:space="0" w:color="auto"/>
        <w:left w:val="none" w:sz="0" w:space="0" w:color="auto"/>
        <w:bottom w:val="none" w:sz="0" w:space="0" w:color="auto"/>
        <w:right w:val="none" w:sz="0" w:space="0" w:color="auto"/>
      </w:divBdr>
    </w:div>
    <w:div w:id="683868515">
      <w:bodyDiv w:val="1"/>
      <w:marLeft w:val="0"/>
      <w:marRight w:val="0"/>
      <w:marTop w:val="0"/>
      <w:marBottom w:val="0"/>
      <w:divBdr>
        <w:top w:val="none" w:sz="0" w:space="0" w:color="auto"/>
        <w:left w:val="none" w:sz="0" w:space="0" w:color="auto"/>
        <w:bottom w:val="none" w:sz="0" w:space="0" w:color="auto"/>
        <w:right w:val="none" w:sz="0" w:space="0" w:color="auto"/>
      </w:divBdr>
    </w:div>
    <w:div w:id="684946380">
      <w:bodyDiv w:val="1"/>
      <w:marLeft w:val="0"/>
      <w:marRight w:val="0"/>
      <w:marTop w:val="0"/>
      <w:marBottom w:val="0"/>
      <w:divBdr>
        <w:top w:val="none" w:sz="0" w:space="0" w:color="auto"/>
        <w:left w:val="none" w:sz="0" w:space="0" w:color="auto"/>
        <w:bottom w:val="none" w:sz="0" w:space="0" w:color="auto"/>
        <w:right w:val="none" w:sz="0" w:space="0" w:color="auto"/>
      </w:divBdr>
    </w:div>
    <w:div w:id="686062693">
      <w:bodyDiv w:val="1"/>
      <w:marLeft w:val="0"/>
      <w:marRight w:val="0"/>
      <w:marTop w:val="0"/>
      <w:marBottom w:val="0"/>
      <w:divBdr>
        <w:top w:val="none" w:sz="0" w:space="0" w:color="auto"/>
        <w:left w:val="none" w:sz="0" w:space="0" w:color="auto"/>
        <w:bottom w:val="none" w:sz="0" w:space="0" w:color="auto"/>
        <w:right w:val="none" w:sz="0" w:space="0" w:color="auto"/>
      </w:divBdr>
    </w:div>
    <w:div w:id="689767555">
      <w:bodyDiv w:val="1"/>
      <w:marLeft w:val="0"/>
      <w:marRight w:val="0"/>
      <w:marTop w:val="0"/>
      <w:marBottom w:val="0"/>
      <w:divBdr>
        <w:top w:val="none" w:sz="0" w:space="0" w:color="auto"/>
        <w:left w:val="none" w:sz="0" w:space="0" w:color="auto"/>
        <w:bottom w:val="none" w:sz="0" w:space="0" w:color="auto"/>
        <w:right w:val="none" w:sz="0" w:space="0" w:color="auto"/>
      </w:divBdr>
    </w:div>
    <w:div w:id="690300688">
      <w:bodyDiv w:val="1"/>
      <w:marLeft w:val="0"/>
      <w:marRight w:val="0"/>
      <w:marTop w:val="0"/>
      <w:marBottom w:val="0"/>
      <w:divBdr>
        <w:top w:val="none" w:sz="0" w:space="0" w:color="auto"/>
        <w:left w:val="none" w:sz="0" w:space="0" w:color="auto"/>
        <w:bottom w:val="none" w:sz="0" w:space="0" w:color="auto"/>
        <w:right w:val="none" w:sz="0" w:space="0" w:color="auto"/>
      </w:divBdr>
    </w:div>
    <w:div w:id="691540854">
      <w:bodyDiv w:val="1"/>
      <w:marLeft w:val="0"/>
      <w:marRight w:val="0"/>
      <w:marTop w:val="0"/>
      <w:marBottom w:val="0"/>
      <w:divBdr>
        <w:top w:val="none" w:sz="0" w:space="0" w:color="auto"/>
        <w:left w:val="none" w:sz="0" w:space="0" w:color="auto"/>
        <w:bottom w:val="none" w:sz="0" w:space="0" w:color="auto"/>
        <w:right w:val="none" w:sz="0" w:space="0" w:color="auto"/>
      </w:divBdr>
    </w:div>
    <w:div w:id="692922584">
      <w:bodyDiv w:val="1"/>
      <w:marLeft w:val="0"/>
      <w:marRight w:val="0"/>
      <w:marTop w:val="0"/>
      <w:marBottom w:val="0"/>
      <w:divBdr>
        <w:top w:val="none" w:sz="0" w:space="0" w:color="auto"/>
        <w:left w:val="none" w:sz="0" w:space="0" w:color="auto"/>
        <w:bottom w:val="none" w:sz="0" w:space="0" w:color="auto"/>
        <w:right w:val="none" w:sz="0" w:space="0" w:color="auto"/>
      </w:divBdr>
    </w:div>
    <w:div w:id="699401499">
      <w:bodyDiv w:val="1"/>
      <w:marLeft w:val="0"/>
      <w:marRight w:val="0"/>
      <w:marTop w:val="0"/>
      <w:marBottom w:val="0"/>
      <w:divBdr>
        <w:top w:val="none" w:sz="0" w:space="0" w:color="auto"/>
        <w:left w:val="none" w:sz="0" w:space="0" w:color="auto"/>
        <w:bottom w:val="none" w:sz="0" w:space="0" w:color="auto"/>
        <w:right w:val="none" w:sz="0" w:space="0" w:color="auto"/>
      </w:divBdr>
    </w:div>
    <w:div w:id="699672662">
      <w:bodyDiv w:val="1"/>
      <w:marLeft w:val="0"/>
      <w:marRight w:val="0"/>
      <w:marTop w:val="0"/>
      <w:marBottom w:val="0"/>
      <w:divBdr>
        <w:top w:val="none" w:sz="0" w:space="0" w:color="auto"/>
        <w:left w:val="none" w:sz="0" w:space="0" w:color="auto"/>
        <w:bottom w:val="none" w:sz="0" w:space="0" w:color="auto"/>
        <w:right w:val="none" w:sz="0" w:space="0" w:color="auto"/>
      </w:divBdr>
    </w:div>
    <w:div w:id="701708573">
      <w:bodyDiv w:val="1"/>
      <w:marLeft w:val="0"/>
      <w:marRight w:val="0"/>
      <w:marTop w:val="0"/>
      <w:marBottom w:val="0"/>
      <w:divBdr>
        <w:top w:val="none" w:sz="0" w:space="0" w:color="auto"/>
        <w:left w:val="none" w:sz="0" w:space="0" w:color="auto"/>
        <w:bottom w:val="none" w:sz="0" w:space="0" w:color="auto"/>
        <w:right w:val="none" w:sz="0" w:space="0" w:color="auto"/>
      </w:divBdr>
    </w:div>
    <w:div w:id="701899291">
      <w:bodyDiv w:val="1"/>
      <w:marLeft w:val="0"/>
      <w:marRight w:val="0"/>
      <w:marTop w:val="0"/>
      <w:marBottom w:val="0"/>
      <w:divBdr>
        <w:top w:val="none" w:sz="0" w:space="0" w:color="auto"/>
        <w:left w:val="none" w:sz="0" w:space="0" w:color="auto"/>
        <w:bottom w:val="none" w:sz="0" w:space="0" w:color="auto"/>
        <w:right w:val="none" w:sz="0" w:space="0" w:color="auto"/>
      </w:divBdr>
    </w:div>
    <w:div w:id="702218661">
      <w:bodyDiv w:val="1"/>
      <w:marLeft w:val="0"/>
      <w:marRight w:val="0"/>
      <w:marTop w:val="0"/>
      <w:marBottom w:val="0"/>
      <w:divBdr>
        <w:top w:val="none" w:sz="0" w:space="0" w:color="auto"/>
        <w:left w:val="none" w:sz="0" w:space="0" w:color="auto"/>
        <w:bottom w:val="none" w:sz="0" w:space="0" w:color="auto"/>
        <w:right w:val="none" w:sz="0" w:space="0" w:color="auto"/>
      </w:divBdr>
    </w:div>
    <w:div w:id="706296889">
      <w:bodyDiv w:val="1"/>
      <w:marLeft w:val="0"/>
      <w:marRight w:val="0"/>
      <w:marTop w:val="0"/>
      <w:marBottom w:val="0"/>
      <w:divBdr>
        <w:top w:val="none" w:sz="0" w:space="0" w:color="auto"/>
        <w:left w:val="none" w:sz="0" w:space="0" w:color="auto"/>
        <w:bottom w:val="none" w:sz="0" w:space="0" w:color="auto"/>
        <w:right w:val="none" w:sz="0" w:space="0" w:color="auto"/>
      </w:divBdr>
    </w:div>
    <w:div w:id="706611550">
      <w:bodyDiv w:val="1"/>
      <w:marLeft w:val="0"/>
      <w:marRight w:val="0"/>
      <w:marTop w:val="0"/>
      <w:marBottom w:val="0"/>
      <w:divBdr>
        <w:top w:val="none" w:sz="0" w:space="0" w:color="auto"/>
        <w:left w:val="none" w:sz="0" w:space="0" w:color="auto"/>
        <w:bottom w:val="none" w:sz="0" w:space="0" w:color="auto"/>
        <w:right w:val="none" w:sz="0" w:space="0" w:color="auto"/>
      </w:divBdr>
    </w:div>
    <w:div w:id="707098396">
      <w:bodyDiv w:val="1"/>
      <w:marLeft w:val="0"/>
      <w:marRight w:val="0"/>
      <w:marTop w:val="0"/>
      <w:marBottom w:val="0"/>
      <w:divBdr>
        <w:top w:val="none" w:sz="0" w:space="0" w:color="auto"/>
        <w:left w:val="none" w:sz="0" w:space="0" w:color="auto"/>
        <w:bottom w:val="none" w:sz="0" w:space="0" w:color="auto"/>
        <w:right w:val="none" w:sz="0" w:space="0" w:color="auto"/>
      </w:divBdr>
    </w:div>
    <w:div w:id="707220225">
      <w:bodyDiv w:val="1"/>
      <w:marLeft w:val="0"/>
      <w:marRight w:val="0"/>
      <w:marTop w:val="0"/>
      <w:marBottom w:val="0"/>
      <w:divBdr>
        <w:top w:val="none" w:sz="0" w:space="0" w:color="auto"/>
        <w:left w:val="none" w:sz="0" w:space="0" w:color="auto"/>
        <w:bottom w:val="none" w:sz="0" w:space="0" w:color="auto"/>
        <w:right w:val="none" w:sz="0" w:space="0" w:color="auto"/>
      </w:divBdr>
    </w:div>
    <w:div w:id="708917911">
      <w:bodyDiv w:val="1"/>
      <w:marLeft w:val="0"/>
      <w:marRight w:val="0"/>
      <w:marTop w:val="0"/>
      <w:marBottom w:val="0"/>
      <w:divBdr>
        <w:top w:val="none" w:sz="0" w:space="0" w:color="auto"/>
        <w:left w:val="none" w:sz="0" w:space="0" w:color="auto"/>
        <w:bottom w:val="none" w:sz="0" w:space="0" w:color="auto"/>
        <w:right w:val="none" w:sz="0" w:space="0" w:color="auto"/>
      </w:divBdr>
    </w:div>
    <w:div w:id="711610962">
      <w:bodyDiv w:val="1"/>
      <w:marLeft w:val="0"/>
      <w:marRight w:val="0"/>
      <w:marTop w:val="0"/>
      <w:marBottom w:val="0"/>
      <w:divBdr>
        <w:top w:val="none" w:sz="0" w:space="0" w:color="auto"/>
        <w:left w:val="none" w:sz="0" w:space="0" w:color="auto"/>
        <w:bottom w:val="none" w:sz="0" w:space="0" w:color="auto"/>
        <w:right w:val="none" w:sz="0" w:space="0" w:color="auto"/>
      </w:divBdr>
    </w:div>
    <w:div w:id="712313949">
      <w:bodyDiv w:val="1"/>
      <w:marLeft w:val="0"/>
      <w:marRight w:val="0"/>
      <w:marTop w:val="0"/>
      <w:marBottom w:val="0"/>
      <w:divBdr>
        <w:top w:val="none" w:sz="0" w:space="0" w:color="auto"/>
        <w:left w:val="none" w:sz="0" w:space="0" w:color="auto"/>
        <w:bottom w:val="none" w:sz="0" w:space="0" w:color="auto"/>
        <w:right w:val="none" w:sz="0" w:space="0" w:color="auto"/>
      </w:divBdr>
    </w:div>
    <w:div w:id="712389987">
      <w:bodyDiv w:val="1"/>
      <w:marLeft w:val="0"/>
      <w:marRight w:val="0"/>
      <w:marTop w:val="0"/>
      <w:marBottom w:val="0"/>
      <w:divBdr>
        <w:top w:val="none" w:sz="0" w:space="0" w:color="auto"/>
        <w:left w:val="none" w:sz="0" w:space="0" w:color="auto"/>
        <w:bottom w:val="none" w:sz="0" w:space="0" w:color="auto"/>
        <w:right w:val="none" w:sz="0" w:space="0" w:color="auto"/>
      </w:divBdr>
    </w:div>
    <w:div w:id="712580159">
      <w:bodyDiv w:val="1"/>
      <w:marLeft w:val="0"/>
      <w:marRight w:val="0"/>
      <w:marTop w:val="0"/>
      <w:marBottom w:val="0"/>
      <w:divBdr>
        <w:top w:val="none" w:sz="0" w:space="0" w:color="auto"/>
        <w:left w:val="none" w:sz="0" w:space="0" w:color="auto"/>
        <w:bottom w:val="none" w:sz="0" w:space="0" w:color="auto"/>
        <w:right w:val="none" w:sz="0" w:space="0" w:color="auto"/>
      </w:divBdr>
    </w:div>
    <w:div w:id="713384406">
      <w:bodyDiv w:val="1"/>
      <w:marLeft w:val="0"/>
      <w:marRight w:val="0"/>
      <w:marTop w:val="0"/>
      <w:marBottom w:val="0"/>
      <w:divBdr>
        <w:top w:val="none" w:sz="0" w:space="0" w:color="auto"/>
        <w:left w:val="none" w:sz="0" w:space="0" w:color="auto"/>
        <w:bottom w:val="none" w:sz="0" w:space="0" w:color="auto"/>
        <w:right w:val="none" w:sz="0" w:space="0" w:color="auto"/>
      </w:divBdr>
    </w:div>
    <w:div w:id="713653430">
      <w:bodyDiv w:val="1"/>
      <w:marLeft w:val="0"/>
      <w:marRight w:val="0"/>
      <w:marTop w:val="0"/>
      <w:marBottom w:val="0"/>
      <w:divBdr>
        <w:top w:val="none" w:sz="0" w:space="0" w:color="auto"/>
        <w:left w:val="none" w:sz="0" w:space="0" w:color="auto"/>
        <w:bottom w:val="none" w:sz="0" w:space="0" w:color="auto"/>
        <w:right w:val="none" w:sz="0" w:space="0" w:color="auto"/>
      </w:divBdr>
    </w:div>
    <w:div w:id="720128564">
      <w:bodyDiv w:val="1"/>
      <w:marLeft w:val="0"/>
      <w:marRight w:val="0"/>
      <w:marTop w:val="0"/>
      <w:marBottom w:val="0"/>
      <w:divBdr>
        <w:top w:val="none" w:sz="0" w:space="0" w:color="auto"/>
        <w:left w:val="none" w:sz="0" w:space="0" w:color="auto"/>
        <w:bottom w:val="none" w:sz="0" w:space="0" w:color="auto"/>
        <w:right w:val="none" w:sz="0" w:space="0" w:color="auto"/>
      </w:divBdr>
    </w:div>
    <w:div w:id="721949581">
      <w:bodyDiv w:val="1"/>
      <w:marLeft w:val="0"/>
      <w:marRight w:val="0"/>
      <w:marTop w:val="0"/>
      <w:marBottom w:val="0"/>
      <w:divBdr>
        <w:top w:val="none" w:sz="0" w:space="0" w:color="auto"/>
        <w:left w:val="none" w:sz="0" w:space="0" w:color="auto"/>
        <w:bottom w:val="none" w:sz="0" w:space="0" w:color="auto"/>
        <w:right w:val="none" w:sz="0" w:space="0" w:color="auto"/>
      </w:divBdr>
    </w:div>
    <w:div w:id="723673946">
      <w:bodyDiv w:val="1"/>
      <w:marLeft w:val="0"/>
      <w:marRight w:val="0"/>
      <w:marTop w:val="0"/>
      <w:marBottom w:val="0"/>
      <w:divBdr>
        <w:top w:val="none" w:sz="0" w:space="0" w:color="auto"/>
        <w:left w:val="none" w:sz="0" w:space="0" w:color="auto"/>
        <w:bottom w:val="none" w:sz="0" w:space="0" w:color="auto"/>
        <w:right w:val="none" w:sz="0" w:space="0" w:color="auto"/>
      </w:divBdr>
    </w:div>
    <w:div w:id="723679005">
      <w:bodyDiv w:val="1"/>
      <w:marLeft w:val="0"/>
      <w:marRight w:val="0"/>
      <w:marTop w:val="0"/>
      <w:marBottom w:val="0"/>
      <w:divBdr>
        <w:top w:val="none" w:sz="0" w:space="0" w:color="auto"/>
        <w:left w:val="none" w:sz="0" w:space="0" w:color="auto"/>
        <w:bottom w:val="none" w:sz="0" w:space="0" w:color="auto"/>
        <w:right w:val="none" w:sz="0" w:space="0" w:color="auto"/>
      </w:divBdr>
    </w:div>
    <w:div w:id="724723610">
      <w:bodyDiv w:val="1"/>
      <w:marLeft w:val="0"/>
      <w:marRight w:val="0"/>
      <w:marTop w:val="0"/>
      <w:marBottom w:val="0"/>
      <w:divBdr>
        <w:top w:val="none" w:sz="0" w:space="0" w:color="auto"/>
        <w:left w:val="none" w:sz="0" w:space="0" w:color="auto"/>
        <w:bottom w:val="none" w:sz="0" w:space="0" w:color="auto"/>
        <w:right w:val="none" w:sz="0" w:space="0" w:color="auto"/>
      </w:divBdr>
    </w:div>
    <w:div w:id="727726558">
      <w:bodyDiv w:val="1"/>
      <w:marLeft w:val="0"/>
      <w:marRight w:val="0"/>
      <w:marTop w:val="0"/>
      <w:marBottom w:val="0"/>
      <w:divBdr>
        <w:top w:val="none" w:sz="0" w:space="0" w:color="auto"/>
        <w:left w:val="none" w:sz="0" w:space="0" w:color="auto"/>
        <w:bottom w:val="none" w:sz="0" w:space="0" w:color="auto"/>
        <w:right w:val="none" w:sz="0" w:space="0" w:color="auto"/>
      </w:divBdr>
    </w:div>
    <w:div w:id="728260871">
      <w:bodyDiv w:val="1"/>
      <w:marLeft w:val="0"/>
      <w:marRight w:val="0"/>
      <w:marTop w:val="0"/>
      <w:marBottom w:val="0"/>
      <w:divBdr>
        <w:top w:val="none" w:sz="0" w:space="0" w:color="auto"/>
        <w:left w:val="none" w:sz="0" w:space="0" w:color="auto"/>
        <w:bottom w:val="none" w:sz="0" w:space="0" w:color="auto"/>
        <w:right w:val="none" w:sz="0" w:space="0" w:color="auto"/>
      </w:divBdr>
    </w:div>
    <w:div w:id="730616040">
      <w:bodyDiv w:val="1"/>
      <w:marLeft w:val="0"/>
      <w:marRight w:val="0"/>
      <w:marTop w:val="0"/>
      <w:marBottom w:val="0"/>
      <w:divBdr>
        <w:top w:val="none" w:sz="0" w:space="0" w:color="auto"/>
        <w:left w:val="none" w:sz="0" w:space="0" w:color="auto"/>
        <w:bottom w:val="none" w:sz="0" w:space="0" w:color="auto"/>
        <w:right w:val="none" w:sz="0" w:space="0" w:color="auto"/>
      </w:divBdr>
    </w:div>
    <w:div w:id="732117948">
      <w:bodyDiv w:val="1"/>
      <w:marLeft w:val="0"/>
      <w:marRight w:val="0"/>
      <w:marTop w:val="0"/>
      <w:marBottom w:val="0"/>
      <w:divBdr>
        <w:top w:val="none" w:sz="0" w:space="0" w:color="auto"/>
        <w:left w:val="none" w:sz="0" w:space="0" w:color="auto"/>
        <w:bottom w:val="none" w:sz="0" w:space="0" w:color="auto"/>
        <w:right w:val="none" w:sz="0" w:space="0" w:color="auto"/>
      </w:divBdr>
    </w:div>
    <w:div w:id="734086785">
      <w:bodyDiv w:val="1"/>
      <w:marLeft w:val="0"/>
      <w:marRight w:val="0"/>
      <w:marTop w:val="0"/>
      <w:marBottom w:val="0"/>
      <w:divBdr>
        <w:top w:val="none" w:sz="0" w:space="0" w:color="auto"/>
        <w:left w:val="none" w:sz="0" w:space="0" w:color="auto"/>
        <w:bottom w:val="none" w:sz="0" w:space="0" w:color="auto"/>
        <w:right w:val="none" w:sz="0" w:space="0" w:color="auto"/>
      </w:divBdr>
    </w:div>
    <w:div w:id="734088364">
      <w:bodyDiv w:val="1"/>
      <w:marLeft w:val="0"/>
      <w:marRight w:val="0"/>
      <w:marTop w:val="0"/>
      <w:marBottom w:val="0"/>
      <w:divBdr>
        <w:top w:val="none" w:sz="0" w:space="0" w:color="auto"/>
        <w:left w:val="none" w:sz="0" w:space="0" w:color="auto"/>
        <w:bottom w:val="none" w:sz="0" w:space="0" w:color="auto"/>
        <w:right w:val="none" w:sz="0" w:space="0" w:color="auto"/>
      </w:divBdr>
    </w:div>
    <w:div w:id="734281942">
      <w:bodyDiv w:val="1"/>
      <w:marLeft w:val="0"/>
      <w:marRight w:val="0"/>
      <w:marTop w:val="0"/>
      <w:marBottom w:val="0"/>
      <w:divBdr>
        <w:top w:val="none" w:sz="0" w:space="0" w:color="auto"/>
        <w:left w:val="none" w:sz="0" w:space="0" w:color="auto"/>
        <w:bottom w:val="none" w:sz="0" w:space="0" w:color="auto"/>
        <w:right w:val="none" w:sz="0" w:space="0" w:color="auto"/>
      </w:divBdr>
    </w:div>
    <w:div w:id="735008051">
      <w:bodyDiv w:val="1"/>
      <w:marLeft w:val="0"/>
      <w:marRight w:val="0"/>
      <w:marTop w:val="0"/>
      <w:marBottom w:val="0"/>
      <w:divBdr>
        <w:top w:val="none" w:sz="0" w:space="0" w:color="auto"/>
        <w:left w:val="none" w:sz="0" w:space="0" w:color="auto"/>
        <w:bottom w:val="none" w:sz="0" w:space="0" w:color="auto"/>
        <w:right w:val="none" w:sz="0" w:space="0" w:color="auto"/>
      </w:divBdr>
    </w:div>
    <w:div w:id="736131826">
      <w:bodyDiv w:val="1"/>
      <w:marLeft w:val="0"/>
      <w:marRight w:val="0"/>
      <w:marTop w:val="0"/>
      <w:marBottom w:val="0"/>
      <w:divBdr>
        <w:top w:val="none" w:sz="0" w:space="0" w:color="auto"/>
        <w:left w:val="none" w:sz="0" w:space="0" w:color="auto"/>
        <w:bottom w:val="none" w:sz="0" w:space="0" w:color="auto"/>
        <w:right w:val="none" w:sz="0" w:space="0" w:color="auto"/>
      </w:divBdr>
      <w:divsChild>
        <w:div w:id="1637485917">
          <w:marLeft w:val="0"/>
          <w:marRight w:val="0"/>
          <w:marTop w:val="0"/>
          <w:marBottom w:val="0"/>
          <w:divBdr>
            <w:top w:val="none" w:sz="0" w:space="0" w:color="auto"/>
            <w:left w:val="none" w:sz="0" w:space="0" w:color="auto"/>
            <w:bottom w:val="none" w:sz="0" w:space="0" w:color="auto"/>
            <w:right w:val="none" w:sz="0" w:space="0" w:color="auto"/>
          </w:divBdr>
        </w:div>
      </w:divsChild>
    </w:div>
    <w:div w:id="736510267">
      <w:bodyDiv w:val="1"/>
      <w:marLeft w:val="0"/>
      <w:marRight w:val="0"/>
      <w:marTop w:val="0"/>
      <w:marBottom w:val="0"/>
      <w:divBdr>
        <w:top w:val="none" w:sz="0" w:space="0" w:color="auto"/>
        <w:left w:val="none" w:sz="0" w:space="0" w:color="auto"/>
        <w:bottom w:val="none" w:sz="0" w:space="0" w:color="auto"/>
        <w:right w:val="none" w:sz="0" w:space="0" w:color="auto"/>
      </w:divBdr>
    </w:div>
    <w:div w:id="738476901">
      <w:bodyDiv w:val="1"/>
      <w:marLeft w:val="0"/>
      <w:marRight w:val="0"/>
      <w:marTop w:val="0"/>
      <w:marBottom w:val="0"/>
      <w:divBdr>
        <w:top w:val="none" w:sz="0" w:space="0" w:color="auto"/>
        <w:left w:val="none" w:sz="0" w:space="0" w:color="auto"/>
        <w:bottom w:val="none" w:sz="0" w:space="0" w:color="auto"/>
        <w:right w:val="none" w:sz="0" w:space="0" w:color="auto"/>
      </w:divBdr>
    </w:div>
    <w:div w:id="741022842">
      <w:bodyDiv w:val="1"/>
      <w:marLeft w:val="0"/>
      <w:marRight w:val="0"/>
      <w:marTop w:val="0"/>
      <w:marBottom w:val="0"/>
      <w:divBdr>
        <w:top w:val="none" w:sz="0" w:space="0" w:color="auto"/>
        <w:left w:val="none" w:sz="0" w:space="0" w:color="auto"/>
        <w:bottom w:val="none" w:sz="0" w:space="0" w:color="auto"/>
        <w:right w:val="none" w:sz="0" w:space="0" w:color="auto"/>
      </w:divBdr>
      <w:divsChild>
        <w:div w:id="927276045">
          <w:marLeft w:val="0"/>
          <w:marRight w:val="0"/>
          <w:marTop w:val="0"/>
          <w:marBottom w:val="0"/>
          <w:divBdr>
            <w:top w:val="none" w:sz="0" w:space="0" w:color="auto"/>
            <w:left w:val="none" w:sz="0" w:space="0" w:color="auto"/>
            <w:bottom w:val="none" w:sz="0" w:space="0" w:color="auto"/>
            <w:right w:val="none" w:sz="0" w:space="0" w:color="auto"/>
          </w:divBdr>
        </w:div>
      </w:divsChild>
    </w:div>
    <w:div w:id="741372620">
      <w:bodyDiv w:val="1"/>
      <w:marLeft w:val="0"/>
      <w:marRight w:val="0"/>
      <w:marTop w:val="0"/>
      <w:marBottom w:val="0"/>
      <w:divBdr>
        <w:top w:val="none" w:sz="0" w:space="0" w:color="auto"/>
        <w:left w:val="none" w:sz="0" w:space="0" w:color="auto"/>
        <w:bottom w:val="none" w:sz="0" w:space="0" w:color="auto"/>
        <w:right w:val="none" w:sz="0" w:space="0" w:color="auto"/>
      </w:divBdr>
    </w:div>
    <w:div w:id="743113090">
      <w:bodyDiv w:val="1"/>
      <w:marLeft w:val="0"/>
      <w:marRight w:val="0"/>
      <w:marTop w:val="0"/>
      <w:marBottom w:val="0"/>
      <w:divBdr>
        <w:top w:val="none" w:sz="0" w:space="0" w:color="auto"/>
        <w:left w:val="none" w:sz="0" w:space="0" w:color="auto"/>
        <w:bottom w:val="none" w:sz="0" w:space="0" w:color="auto"/>
        <w:right w:val="none" w:sz="0" w:space="0" w:color="auto"/>
      </w:divBdr>
    </w:div>
    <w:div w:id="743333859">
      <w:bodyDiv w:val="1"/>
      <w:marLeft w:val="0"/>
      <w:marRight w:val="0"/>
      <w:marTop w:val="0"/>
      <w:marBottom w:val="0"/>
      <w:divBdr>
        <w:top w:val="none" w:sz="0" w:space="0" w:color="auto"/>
        <w:left w:val="none" w:sz="0" w:space="0" w:color="auto"/>
        <w:bottom w:val="none" w:sz="0" w:space="0" w:color="auto"/>
        <w:right w:val="none" w:sz="0" w:space="0" w:color="auto"/>
      </w:divBdr>
    </w:div>
    <w:div w:id="747121549">
      <w:bodyDiv w:val="1"/>
      <w:marLeft w:val="0"/>
      <w:marRight w:val="0"/>
      <w:marTop w:val="0"/>
      <w:marBottom w:val="0"/>
      <w:divBdr>
        <w:top w:val="none" w:sz="0" w:space="0" w:color="auto"/>
        <w:left w:val="none" w:sz="0" w:space="0" w:color="auto"/>
        <w:bottom w:val="none" w:sz="0" w:space="0" w:color="auto"/>
        <w:right w:val="none" w:sz="0" w:space="0" w:color="auto"/>
      </w:divBdr>
    </w:div>
    <w:div w:id="749237179">
      <w:bodyDiv w:val="1"/>
      <w:marLeft w:val="0"/>
      <w:marRight w:val="0"/>
      <w:marTop w:val="0"/>
      <w:marBottom w:val="0"/>
      <w:divBdr>
        <w:top w:val="none" w:sz="0" w:space="0" w:color="auto"/>
        <w:left w:val="none" w:sz="0" w:space="0" w:color="auto"/>
        <w:bottom w:val="none" w:sz="0" w:space="0" w:color="auto"/>
        <w:right w:val="none" w:sz="0" w:space="0" w:color="auto"/>
      </w:divBdr>
    </w:div>
    <w:div w:id="751511603">
      <w:bodyDiv w:val="1"/>
      <w:marLeft w:val="0"/>
      <w:marRight w:val="0"/>
      <w:marTop w:val="0"/>
      <w:marBottom w:val="0"/>
      <w:divBdr>
        <w:top w:val="none" w:sz="0" w:space="0" w:color="auto"/>
        <w:left w:val="none" w:sz="0" w:space="0" w:color="auto"/>
        <w:bottom w:val="none" w:sz="0" w:space="0" w:color="auto"/>
        <w:right w:val="none" w:sz="0" w:space="0" w:color="auto"/>
      </w:divBdr>
    </w:div>
    <w:div w:id="752047076">
      <w:bodyDiv w:val="1"/>
      <w:marLeft w:val="0"/>
      <w:marRight w:val="0"/>
      <w:marTop w:val="0"/>
      <w:marBottom w:val="0"/>
      <w:divBdr>
        <w:top w:val="none" w:sz="0" w:space="0" w:color="auto"/>
        <w:left w:val="none" w:sz="0" w:space="0" w:color="auto"/>
        <w:bottom w:val="none" w:sz="0" w:space="0" w:color="auto"/>
        <w:right w:val="none" w:sz="0" w:space="0" w:color="auto"/>
      </w:divBdr>
    </w:div>
    <w:div w:id="753819926">
      <w:bodyDiv w:val="1"/>
      <w:marLeft w:val="0"/>
      <w:marRight w:val="0"/>
      <w:marTop w:val="0"/>
      <w:marBottom w:val="0"/>
      <w:divBdr>
        <w:top w:val="none" w:sz="0" w:space="0" w:color="auto"/>
        <w:left w:val="none" w:sz="0" w:space="0" w:color="auto"/>
        <w:bottom w:val="none" w:sz="0" w:space="0" w:color="auto"/>
        <w:right w:val="none" w:sz="0" w:space="0" w:color="auto"/>
      </w:divBdr>
    </w:div>
    <w:div w:id="756680782">
      <w:bodyDiv w:val="1"/>
      <w:marLeft w:val="0"/>
      <w:marRight w:val="0"/>
      <w:marTop w:val="0"/>
      <w:marBottom w:val="0"/>
      <w:divBdr>
        <w:top w:val="none" w:sz="0" w:space="0" w:color="auto"/>
        <w:left w:val="none" w:sz="0" w:space="0" w:color="auto"/>
        <w:bottom w:val="none" w:sz="0" w:space="0" w:color="auto"/>
        <w:right w:val="none" w:sz="0" w:space="0" w:color="auto"/>
      </w:divBdr>
    </w:div>
    <w:div w:id="759721659">
      <w:bodyDiv w:val="1"/>
      <w:marLeft w:val="0"/>
      <w:marRight w:val="0"/>
      <w:marTop w:val="0"/>
      <w:marBottom w:val="0"/>
      <w:divBdr>
        <w:top w:val="none" w:sz="0" w:space="0" w:color="auto"/>
        <w:left w:val="none" w:sz="0" w:space="0" w:color="auto"/>
        <w:bottom w:val="none" w:sz="0" w:space="0" w:color="auto"/>
        <w:right w:val="none" w:sz="0" w:space="0" w:color="auto"/>
      </w:divBdr>
      <w:divsChild>
        <w:div w:id="1411195214">
          <w:marLeft w:val="0"/>
          <w:marRight w:val="0"/>
          <w:marTop w:val="0"/>
          <w:marBottom w:val="0"/>
          <w:divBdr>
            <w:top w:val="none" w:sz="0" w:space="0" w:color="auto"/>
            <w:left w:val="none" w:sz="0" w:space="0" w:color="auto"/>
            <w:bottom w:val="none" w:sz="0" w:space="0" w:color="auto"/>
            <w:right w:val="none" w:sz="0" w:space="0" w:color="auto"/>
          </w:divBdr>
        </w:div>
        <w:div w:id="1558711575">
          <w:marLeft w:val="0"/>
          <w:marRight w:val="0"/>
          <w:marTop w:val="0"/>
          <w:marBottom w:val="0"/>
          <w:divBdr>
            <w:top w:val="single" w:sz="2" w:space="0" w:color="D9D9E3"/>
            <w:left w:val="single" w:sz="2" w:space="0" w:color="D9D9E3"/>
            <w:bottom w:val="single" w:sz="2" w:space="0" w:color="D9D9E3"/>
            <w:right w:val="single" w:sz="2" w:space="0" w:color="D9D9E3"/>
          </w:divBdr>
          <w:divsChild>
            <w:div w:id="1595046673">
              <w:marLeft w:val="0"/>
              <w:marRight w:val="0"/>
              <w:marTop w:val="0"/>
              <w:marBottom w:val="0"/>
              <w:divBdr>
                <w:top w:val="single" w:sz="2" w:space="0" w:color="D9D9E3"/>
                <w:left w:val="single" w:sz="2" w:space="0" w:color="D9D9E3"/>
                <w:bottom w:val="single" w:sz="2" w:space="0" w:color="D9D9E3"/>
                <w:right w:val="single" w:sz="2" w:space="0" w:color="D9D9E3"/>
              </w:divBdr>
              <w:divsChild>
                <w:div w:id="2025863178">
                  <w:marLeft w:val="0"/>
                  <w:marRight w:val="0"/>
                  <w:marTop w:val="0"/>
                  <w:marBottom w:val="0"/>
                  <w:divBdr>
                    <w:top w:val="single" w:sz="2" w:space="0" w:color="D9D9E3"/>
                    <w:left w:val="single" w:sz="2" w:space="0" w:color="D9D9E3"/>
                    <w:bottom w:val="single" w:sz="2" w:space="0" w:color="D9D9E3"/>
                    <w:right w:val="single" w:sz="2" w:space="0" w:color="D9D9E3"/>
                  </w:divBdr>
                  <w:divsChild>
                    <w:div w:id="679504843">
                      <w:marLeft w:val="0"/>
                      <w:marRight w:val="0"/>
                      <w:marTop w:val="0"/>
                      <w:marBottom w:val="0"/>
                      <w:divBdr>
                        <w:top w:val="single" w:sz="2" w:space="0" w:color="D9D9E3"/>
                        <w:left w:val="single" w:sz="2" w:space="0" w:color="D9D9E3"/>
                        <w:bottom w:val="single" w:sz="2" w:space="0" w:color="D9D9E3"/>
                        <w:right w:val="single" w:sz="2" w:space="0" w:color="D9D9E3"/>
                      </w:divBdr>
                      <w:divsChild>
                        <w:div w:id="1431201326">
                          <w:marLeft w:val="0"/>
                          <w:marRight w:val="0"/>
                          <w:marTop w:val="0"/>
                          <w:marBottom w:val="0"/>
                          <w:divBdr>
                            <w:top w:val="single" w:sz="2" w:space="0" w:color="auto"/>
                            <w:left w:val="single" w:sz="2" w:space="0" w:color="auto"/>
                            <w:bottom w:val="single" w:sz="6" w:space="0" w:color="auto"/>
                            <w:right w:val="single" w:sz="2" w:space="0" w:color="auto"/>
                          </w:divBdr>
                          <w:divsChild>
                            <w:div w:id="153499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04780">
                                  <w:marLeft w:val="0"/>
                                  <w:marRight w:val="0"/>
                                  <w:marTop w:val="0"/>
                                  <w:marBottom w:val="0"/>
                                  <w:divBdr>
                                    <w:top w:val="single" w:sz="2" w:space="0" w:color="D9D9E3"/>
                                    <w:left w:val="single" w:sz="2" w:space="0" w:color="D9D9E3"/>
                                    <w:bottom w:val="single" w:sz="2" w:space="0" w:color="D9D9E3"/>
                                    <w:right w:val="single" w:sz="2" w:space="0" w:color="D9D9E3"/>
                                  </w:divBdr>
                                  <w:divsChild>
                                    <w:div w:id="32312801">
                                      <w:marLeft w:val="0"/>
                                      <w:marRight w:val="0"/>
                                      <w:marTop w:val="0"/>
                                      <w:marBottom w:val="0"/>
                                      <w:divBdr>
                                        <w:top w:val="single" w:sz="2" w:space="0" w:color="D9D9E3"/>
                                        <w:left w:val="single" w:sz="2" w:space="0" w:color="D9D9E3"/>
                                        <w:bottom w:val="single" w:sz="2" w:space="0" w:color="D9D9E3"/>
                                        <w:right w:val="single" w:sz="2" w:space="0" w:color="D9D9E3"/>
                                      </w:divBdr>
                                      <w:divsChild>
                                        <w:div w:id="757214264">
                                          <w:marLeft w:val="0"/>
                                          <w:marRight w:val="0"/>
                                          <w:marTop w:val="0"/>
                                          <w:marBottom w:val="0"/>
                                          <w:divBdr>
                                            <w:top w:val="single" w:sz="2" w:space="0" w:color="D9D9E3"/>
                                            <w:left w:val="single" w:sz="2" w:space="0" w:color="D9D9E3"/>
                                            <w:bottom w:val="single" w:sz="2" w:space="0" w:color="D9D9E3"/>
                                            <w:right w:val="single" w:sz="2" w:space="0" w:color="D9D9E3"/>
                                          </w:divBdr>
                                          <w:divsChild>
                                            <w:div w:id="206622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1070584">
      <w:bodyDiv w:val="1"/>
      <w:marLeft w:val="0"/>
      <w:marRight w:val="0"/>
      <w:marTop w:val="0"/>
      <w:marBottom w:val="0"/>
      <w:divBdr>
        <w:top w:val="none" w:sz="0" w:space="0" w:color="auto"/>
        <w:left w:val="none" w:sz="0" w:space="0" w:color="auto"/>
        <w:bottom w:val="none" w:sz="0" w:space="0" w:color="auto"/>
        <w:right w:val="none" w:sz="0" w:space="0" w:color="auto"/>
      </w:divBdr>
    </w:div>
    <w:div w:id="761217353">
      <w:bodyDiv w:val="1"/>
      <w:marLeft w:val="0"/>
      <w:marRight w:val="0"/>
      <w:marTop w:val="0"/>
      <w:marBottom w:val="0"/>
      <w:divBdr>
        <w:top w:val="none" w:sz="0" w:space="0" w:color="auto"/>
        <w:left w:val="none" w:sz="0" w:space="0" w:color="auto"/>
        <w:bottom w:val="none" w:sz="0" w:space="0" w:color="auto"/>
        <w:right w:val="none" w:sz="0" w:space="0" w:color="auto"/>
      </w:divBdr>
    </w:div>
    <w:div w:id="761803177">
      <w:bodyDiv w:val="1"/>
      <w:marLeft w:val="0"/>
      <w:marRight w:val="0"/>
      <w:marTop w:val="0"/>
      <w:marBottom w:val="0"/>
      <w:divBdr>
        <w:top w:val="none" w:sz="0" w:space="0" w:color="auto"/>
        <w:left w:val="none" w:sz="0" w:space="0" w:color="auto"/>
        <w:bottom w:val="none" w:sz="0" w:space="0" w:color="auto"/>
        <w:right w:val="none" w:sz="0" w:space="0" w:color="auto"/>
      </w:divBdr>
    </w:div>
    <w:div w:id="763382786">
      <w:bodyDiv w:val="1"/>
      <w:marLeft w:val="0"/>
      <w:marRight w:val="0"/>
      <w:marTop w:val="0"/>
      <w:marBottom w:val="0"/>
      <w:divBdr>
        <w:top w:val="none" w:sz="0" w:space="0" w:color="auto"/>
        <w:left w:val="none" w:sz="0" w:space="0" w:color="auto"/>
        <w:bottom w:val="none" w:sz="0" w:space="0" w:color="auto"/>
        <w:right w:val="none" w:sz="0" w:space="0" w:color="auto"/>
      </w:divBdr>
    </w:div>
    <w:div w:id="763765003">
      <w:bodyDiv w:val="1"/>
      <w:marLeft w:val="0"/>
      <w:marRight w:val="0"/>
      <w:marTop w:val="0"/>
      <w:marBottom w:val="0"/>
      <w:divBdr>
        <w:top w:val="none" w:sz="0" w:space="0" w:color="auto"/>
        <w:left w:val="none" w:sz="0" w:space="0" w:color="auto"/>
        <w:bottom w:val="none" w:sz="0" w:space="0" w:color="auto"/>
        <w:right w:val="none" w:sz="0" w:space="0" w:color="auto"/>
      </w:divBdr>
    </w:div>
    <w:div w:id="768894525">
      <w:bodyDiv w:val="1"/>
      <w:marLeft w:val="0"/>
      <w:marRight w:val="0"/>
      <w:marTop w:val="0"/>
      <w:marBottom w:val="0"/>
      <w:divBdr>
        <w:top w:val="none" w:sz="0" w:space="0" w:color="auto"/>
        <w:left w:val="none" w:sz="0" w:space="0" w:color="auto"/>
        <w:bottom w:val="none" w:sz="0" w:space="0" w:color="auto"/>
        <w:right w:val="none" w:sz="0" w:space="0" w:color="auto"/>
      </w:divBdr>
    </w:div>
    <w:div w:id="769273778">
      <w:bodyDiv w:val="1"/>
      <w:marLeft w:val="0"/>
      <w:marRight w:val="0"/>
      <w:marTop w:val="0"/>
      <w:marBottom w:val="0"/>
      <w:divBdr>
        <w:top w:val="none" w:sz="0" w:space="0" w:color="auto"/>
        <w:left w:val="none" w:sz="0" w:space="0" w:color="auto"/>
        <w:bottom w:val="none" w:sz="0" w:space="0" w:color="auto"/>
        <w:right w:val="none" w:sz="0" w:space="0" w:color="auto"/>
      </w:divBdr>
    </w:div>
    <w:div w:id="769275287">
      <w:bodyDiv w:val="1"/>
      <w:marLeft w:val="0"/>
      <w:marRight w:val="0"/>
      <w:marTop w:val="0"/>
      <w:marBottom w:val="0"/>
      <w:divBdr>
        <w:top w:val="none" w:sz="0" w:space="0" w:color="auto"/>
        <w:left w:val="none" w:sz="0" w:space="0" w:color="auto"/>
        <w:bottom w:val="none" w:sz="0" w:space="0" w:color="auto"/>
        <w:right w:val="none" w:sz="0" w:space="0" w:color="auto"/>
      </w:divBdr>
    </w:div>
    <w:div w:id="770973976">
      <w:bodyDiv w:val="1"/>
      <w:marLeft w:val="0"/>
      <w:marRight w:val="0"/>
      <w:marTop w:val="0"/>
      <w:marBottom w:val="0"/>
      <w:divBdr>
        <w:top w:val="none" w:sz="0" w:space="0" w:color="auto"/>
        <w:left w:val="none" w:sz="0" w:space="0" w:color="auto"/>
        <w:bottom w:val="none" w:sz="0" w:space="0" w:color="auto"/>
        <w:right w:val="none" w:sz="0" w:space="0" w:color="auto"/>
      </w:divBdr>
    </w:div>
    <w:div w:id="771055118">
      <w:bodyDiv w:val="1"/>
      <w:marLeft w:val="0"/>
      <w:marRight w:val="0"/>
      <w:marTop w:val="0"/>
      <w:marBottom w:val="0"/>
      <w:divBdr>
        <w:top w:val="none" w:sz="0" w:space="0" w:color="auto"/>
        <w:left w:val="none" w:sz="0" w:space="0" w:color="auto"/>
        <w:bottom w:val="none" w:sz="0" w:space="0" w:color="auto"/>
        <w:right w:val="none" w:sz="0" w:space="0" w:color="auto"/>
      </w:divBdr>
    </w:div>
    <w:div w:id="773793421">
      <w:bodyDiv w:val="1"/>
      <w:marLeft w:val="0"/>
      <w:marRight w:val="0"/>
      <w:marTop w:val="0"/>
      <w:marBottom w:val="0"/>
      <w:divBdr>
        <w:top w:val="none" w:sz="0" w:space="0" w:color="auto"/>
        <w:left w:val="none" w:sz="0" w:space="0" w:color="auto"/>
        <w:bottom w:val="none" w:sz="0" w:space="0" w:color="auto"/>
        <w:right w:val="none" w:sz="0" w:space="0" w:color="auto"/>
      </w:divBdr>
    </w:div>
    <w:div w:id="775173258">
      <w:bodyDiv w:val="1"/>
      <w:marLeft w:val="0"/>
      <w:marRight w:val="0"/>
      <w:marTop w:val="0"/>
      <w:marBottom w:val="0"/>
      <w:divBdr>
        <w:top w:val="none" w:sz="0" w:space="0" w:color="auto"/>
        <w:left w:val="none" w:sz="0" w:space="0" w:color="auto"/>
        <w:bottom w:val="none" w:sz="0" w:space="0" w:color="auto"/>
        <w:right w:val="none" w:sz="0" w:space="0" w:color="auto"/>
      </w:divBdr>
    </w:div>
    <w:div w:id="776290890">
      <w:bodyDiv w:val="1"/>
      <w:marLeft w:val="0"/>
      <w:marRight w:val="0"/>
      <w:marTop w:val="0"/>
      <w:marBottom w:val="0"/>
      <w:divBdr>
        <w:top w:val="none" w:sz="0" w:space="0" w:color="auto"/>
        <w:left w:val="none" w:sz="0" w:space="0" w:color="auto"/>
        <w:bottom w:val="none" w:sz="0" w:space="0" w:color="auto"/>
        <w:right w:val="none" w:sz="0" w:space="0" w:color="auto"/>
      </w:divBdr>
    </w:div>
    <w:div w:id="776874436">
      <w:bodyDiv w:val="1"/>
      <w:marLeft w:val="0"/>
      <w:marRight w:val="0"/>
      <w:marTop w:val="0"/>
      <w:marBottom w:val="0"/>
      <w:divBdr>
        <w:top w:val="none" w:sz="0" w:space="0" w:color="auto"/>
        <w:left w:val="none" w:sz="0" w:space="0" w:color="auto"/>
        <w:bottom w:val="none" w:sz="0" w:space="0" w:color="auto"/>
        <w:right w:val="none" w:sz="0" w:space="0" w:color="auto"/>
      </w:divBdr>
    </w:div>
    <w:div w:id="776943104">
      <w:bodyDiv w:val="1"/>
      <w:marLeft w:val="0"/>
      <w:marRight w:val="0"/>
      <w:marTop w:val="0"/>
      <w:marBottom w:val="0"/>
      <w:divBdr>
        <w:top w:val="none" w:sz="0" w:space="0" w:color="auto"/>
        <w:left w:val="none" w:sz="0" w:space="0" w:color="auto"/>
        <w:bottom w:val="none" w:sz="0" w:space="0" w:color="auto"/>
        <w:right w:val="none" w:sz="0" w:space="0" w:color="auto"/>
      </w:divBdr>
    </w:div>
    <w:div w:id="777065296">
      <w:bodyDiv w:val="1"/>
      <w:marLeft w:val="0"/>
      <w:marRight w:val="0"/>
      <w:marTop w:val="0"/>
      <w:marBottom w:val="0"/>
      <w:divBdr>
        <w:top w:val="none" w:sz="0" w:space="0" w:color="auto"/>
        <w:left w:val="none" w:sz="0" w:space="0" w:color="auto"/>
        <w:bottom w:val="none" w:sz="0" w:space="0" w:color="auto"/>
        <w:right w:val="none" w:sz="0" w:space="0" w:color="auto"/>
      </w:divBdr>
    </w:div>
    <w:div w:id="777873988">
      <w:bodyDiv w:val="1"/>
      <w:marLeft w:val="0"/>
      <w:marRight w:val="0"/>
      <w:marTop w:val="0"/>
      <w:marBottom w:val="0"/>
      <w:divBdr>
        <w:top w:val="none" w:sz="0" w:space="0" w:color="auto"/>
        <w:left w:val="none" w:sz="0" w:space="0" w:color="auto"/>
        <w:bottom w:val="none" w:sz="0" w:space="0" w:color="auto"/>
        <w:right w:val="none" w:sz="0" w:space="0" w:color="auto"/>
      </w:divBdr>
    </w:div>
    <w:div w:id="779035911">
      <w:bodyDiv w:val="1"/>
      <w:marLeft w:val="0"/>
      <w:marRight w:val="0"/>
      <w:marTop w:val="0"/>
      <w:marBottom w:val="0"/>
      <w:divBdr>
        <w:top w:val="none" w:sz="0" w:space="0" w:color="auto"/>
        <w:left w:val="none" w:sz="0" w:space="0" w:color="auto"/>
        <w:bottom w:val="none" w:sz="0" w:space="0" w:color="auto"/>
        <w:right w:val="none" w:sz="0" w:space="0" w:color="auto"/>
      </w:divBdr>
    </w:div>
    <w:div w:id="779422798">
      <w:bodyDiv w:val="1"/>
      <w:marLeft w:val="0"/>
      <w:marRight w:val="0"/>
      <w:marTop w:val="0"/>
      <w:marBottom w:val="0"/>
      <w:divBdr>
        <w:top w:val="none" w:sz="0" w:space="0" w:color="auto"/>
        <w:left w:val="none" w:sz="0" w:space="0" w:color="auto"/>
        <w:bottom w:val="none" w:sz="0" w:space="0" w:color="auto"/>
        <w:right w:val="none" w:sz="0" w:space="0" w:color="auto"/>
      </w:divBdr>
    </w:div>
    <w:div w:id="780103660">
      <w:bodyDiv w:val="1"/>
      <w:marLeft w:val="0"/>
      <w:marRight w:val="0"/>
      <w:marTop w:val="0"/>
      <w:marBottom w:val="0"/>
      <w:divBdr>
        <w:top w:val="none" w:sz="0" w:space="0" w:color="auto"/>
        <w:left w:val="none" w:sz="0" w:space="0" w:color="auto"/>
        <w:bottom w:val="none" w:sz="0" w:space="0" w:color="auto"/>
        <w:right w:val="none" w:sz="0" w:space="0" w:color="auto"/>
      </w:divBdr>
    </w:div>
    <w:div w:id="781730842">
      <w:bodyDiv w:val="1"/>
      <w:marLeft w:val="0"/>
      <w:marRight w:val="0"/>
      <w:marTop w:val="0"/>
      <w:marBottom w:val="0"/>
      <w:divBdr>
        <w:top w:val="none" w:sz="0" w:space="0" w:color="auto"/>
        <w:left w:val="none" w:sz="0" w:space="0" w:color="auto"/>
        <w:bottom w:val="none" w:sz="0" w:space="0" w:color="auto"/>
        <w:right w:val="none" w:sz="0" w:space="0" w:color="auto"/>
      </w:divBdr>
    </w:div>
    <w:div w:id="783571948">
      <w:bodyDiv w:val="1"/>
      <w:marLeft w:val="0"/>
      <w:marRight w:val="0"/>
      <w:marTop w:val="0"/>
      <w:marBottom w:val="0"/>
      <w:divBdr>
        <w:top w:val="none" w:sz="0" w:space="0" w:color="auto"/>
        <w:left w:val="none" w:sz="0" w:space="0" w:color="auto"/>
        <w:bottom w:val="none" w:sz="0" w:space="0" w:color="auto"/>
        <w:right w:val="none" w:sz="0" w:space="0" w:color="auto"/>
      </w:divBdr>
      <w:divsChild>
        <w:div w:id="810635596">
          <w:marLeft w:val="0"/>
          <w:marRight w:val="0"/>
          <w:marTop w:val="0"/>
          <w:marBottom w:val="0"/>
          <w:divBdr>
            <w:top w:val="single" w:sz="2" w:space="0" w:color="E3E3E3"/>
            <w:left w:val="single" w:sz="2" w:space="0" w:color="E3E3E3"/>
            <w:bottom w:val="single" w:sz="2" w:space="0" w:color="E3E3E3"/>
            <w:right w:val="single" w:sz="2" w:space="0" w:color="E3E3E3"/>
          </w:divBdr>
          <w:divsChild>
            <w:div w:id="1484731901">
              <w:marLeft w:val="0"/>
              <w:marRight w:val="0"/>
              <w:marTop w:val="0"/>
              <w:marBottom w:val="0"/>
              <w:divBdr>
                <w:top w:val="single" w:sz="2" w:space="0" w:color="E3E3E3"/>
                <w:left w:val="single" w:sz="2" w:space="0" w:color="E3E3E3"/>
                <w:bottom w:val="single" w:sz="2" w:space="0" w:color="E3E3E3"/>
                <w:right w:val="single" w:sz="2" w:space="0" w:color="E3E3E3"/>
              </w:divBdr>
              <w:divsChild>
                <w:div w:id="1926377000">
                  <w:marLeft w:val="0"/>
                  <w:marRight w:val="0"/>
                  <w:marTop w:val="0"/>
                  <w:marBottom w:val="0"/>
                  <w:divBdr>
                    <w:top w:val="single" w:sz="2" w:space="0" w:color="E3E3E3"/>
                    <w:left w:val="single" w:sz="2" w:space="0" w:color="E3E3E3"/>
                    <w:bottom w:val="single" w:sz="2" w:space="0" w:color="E3E3E3"/>
                    <w:right w:val="single" w:sz="2" w:space="0" w:color="E3E3E3"/>
                  </w:divBdr>
                  <w:divsChild>
                    <w:div w:id="1389646193">
                      <w:marLeft w:val="0"/>
                      <w:marRight w:val="0"/>
                      <w:marTop w:val="0"/>
                      <w:marBottom w:val="0"/>
                      <w:divBdr>
                        <w:top w:val="single" w:sz="2" w:space="0" w:color="E3E3E3"/>
                        <w:left w:val="single" w:sz="2" w:space="0" w:color="E3E3E3"/>
                        <w:bottom w:val="single" w:sz="2" w:space="0" w:color="E3E3E3"/>
                        <w:right w:val="single" w:sz="2" w:space="0" w:color="E3E3E3"/>
                      </w:divBdr>
                      <w:divsChild>
                        <w:div w:id="472336851">
                          <w:marLeft w:val="0"/>
                          <w:marRight w:val="0"/>
                          <w:marTop w:val="0"/>
                          <w:marBottom w:val="0"/>
                          <w:divBdr>
                            <w:top w:val="single" w:sz="2" w:space="0" w:color="E3E3E3"/>
                            <w:left w:val="single" w:sz="2" w:space="0" w:color="E3E3E3"/>
                            <w:bottom w:val="single" w:sz="2" w:space="0" w:color="E3E3E3"/>
                            <w:right w:val="single" w:sz="2" w:space="0" w:color="E3E3E3"/>
                          </w:divBdr>
                          <w:divsChild>
                            <w:div w:id="1165436171">
                              <w:marLeft w:val="0"/>
                              <w:marRight w:val="0"/>
                              <w:marTop w:val="100"/>
                              <w:marBottom w:val="100"/>
                              <w:divBdr>
                                <w:top w:val="single" w:sz="2" w:space="0" w:color="E3E3E3"/>
                                <w:left w:val="single" w:sz="2" w:space="0" w:color="E3E3E3"/>
                                <w:bottom w:val="single" w:sz="2" w:space="0" w:color="E3E3E3"/>
                                <w:right w:val="single" w:sz="2" w:space="0" w:color="E3E3E3"/>
                              </w:divBdr>
                              <w:divsChild>
                                <w:div w:id="247816340">
                                  <w:marLeft w:val="0"/>
                                  <w:marRight w:val="0"/>
                                  <w:marTop w:val="0"/>
                                  <w:marBottom w:val="0"/>
                                  <w:divBdr>
                                    <w:top w:val="single" w:sz="2" w:space="0" w:color="E3E3E3"/>
                                    <w:left w:val="single" w:sz="2" w:space="0" w:color="E3E3E3"/>
                                    <w:bottom w:val="single" w:sz="2" w:space="0" w:color="E3E3E3"/>
                                    <w:right w:val="single" w:sz="2" w:space="0" w:color="E3E3E3"/>
                                  </w:divBdr>
                                  <w:divsChild>
                                    <w:div w:id="134415814">
                                      <w:marLeft w:val="0"/>
                                      <w:marRight w:val="0"/>
                                      <w:marTop w:val="0"/>
                                      <w:marBottom w:val="0"/>
                                      <w:divBdr>
                                        <w:top w:val="single" w:sz="2" w:space="0" w:color="E3E3E3"/>
                                        <w:left w:val="single" w:sz="2" w:space="0" w:color="E3E3E3"/>
                                        <w:bottom w:val="single" w:sz="2" w:space="0" w:color="E3E3E3"/>
                                        <w:right w:val="single" w:sz="2" w:space="0" w:color="E3E3E3"/>
                                      </w:divBdr>
                                      <w:divsChild>
                                        <w:div w:id="1630629669">
                                          <w:marLeft w:val="0"/>
                                          <w:marRight w:val="0"/>
                                          <w:marTop w:val="0"/>
                                          <w:marBottom w:val="0"/>
                                          <w:divBdr>
                                            <w:top w:val="single" w:sz="2" w:space="0" w:color="E3E3E3"/>
                                            <w:left w:val="single" w:sz="2" w:space="0" w:color="E3E3E3"/>
                                            <w:bottom w:val="single" w:sz="2" w:space="0" w:color="E3E3E3"/>
                                            <w:right w:val="single" w:sz="2" w:space="0" w:color="E3E3E3"/>
                                          </w:divBdr>
                                          <w:divsChild>
                                            <w:div w:id="1363363480">
                                              <w:marLeft w:val="0"/>
                                              <w:marRight w:val="0"/>
                                              <w:marTop w:val="0"/>
                                              <w:marBottom w:val="0"/>
                                              <w:divBdr>
                                                <w:top w:val="single" w:sz="2" w:space="0" w:color="E3E3E3"/>
                                                <w:left w:val="single" w:sz="2" w:space="0" w:color="E3E3E3"/>
                                                <w:bottom w:val="single" w:sz="2" w:space="0" w:color="E3E3E3"/>
                                                <w:right w:val="single" w:sz="2" w:space="0" w:color="E3E3E3"/>
                                              </w:divBdr>
                                              <w:divsChild>
                                                <w:div w:id="1628781361">
                                                  <w:marLeft w:val="0"/>
                                                  <w:marRight w:val="0"/>
                                                  <w:marTop w:val="0"/>
                                                  <w:marBottom w:val="0"/>
                                                  <w:divBdr>
                                                    <w:top w:val="single" w:sz="2" w:space="0" w:color="E3E3E3"/>
                                                    <w:left w:val="single" w:sz="2" w:space="0" w:color="E3E3E3"/>
                                                    <w:bottom w:val="single" w:sz="2" w:space="0" w:color="E3E3E3"/>
                                                    <w:right w:val="single" w:sz="2" w:space="0" w:color="E3E3E3"/>
                                                  </w:divBdr>
                                                  <w:divsChild>
                                                    <w:div w:id="100147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2447027">
          <w:marLeft w:val="0"/>
          <w:marRight w:val="0"/>
          <w:marTop w:val="0"/>
          <w:marBottom w:val="0"/>
          <w:divBdr>
            <w:top w:val="none" w:sz="0" w:space="0" w:color="auto"/>
            <w:left w:val="none" w:sz="0" w:space="0" w:color="auto"/>
            <w:bottom w:val="none" w:sz="0" w:space="0" w:color="auto"/>
            <w:right w:val="none" w:sz="0" w:space="0" w:color="auto"/>
          </w:divBdr>
        </w:div>
      </w:divsChild>
    </w:div>
    <w:div w:id="783691835">
      <w:bodyDiv w:val="1"/>
      <w:marLeft w:val="0"/>
      <w:marRight w:val="0"/>
      <w:marTop w:val="0"/>
      <w:marBottom w:val="0"/>
      <w:divBdr>
        <w:top w:val="none" w:sz="0" w:space="0" w:color="auto"/>
        <w:left w:val="none" w:sz="0" w:space="0" w:color="auto"/>
        <w:bottom w:val="none" w:sz="0" w:space="0" w:color="auto"/>
        <w:right w:val="none" w:sz="0" w:space="0" w:color="auto"/>
      </w:divBdr>
    </w:div>
    <w:div w:id="783769342">
      <w:bodyDiv w:val="1"/>
      <w:marLeft w:val="0"/>
      <w:marRight w:val="0"/>
      <w:marTop w:val="0"/>
      <w:marBottom w:val="0"/>
      <w:divBdr>
        <w:top w:val="none" w:sz="0" w:space="0" w:color="auto"/>
        <w:left w:val="none" w:sz="0" w:space="0" w:color="auto"/>
        <w:bottom w:val="none" w:sz="0" w:space="0" w:color="auto"/>
        <w:right w:val="none" w:sz="0" w:space="0" w:color="auto"/>
      </w:divBdr>
    </w:div>
    <w:div w:id="785539173">
      <w:bodyDiv w:val="1"/>
      <w:marLeft w:val="0"/>
      <w:marRight w:val="0"/>
      <w:marTop w:val="0"/>
      <w:marBottom w:val="0"/>
      <w:divBdr>
        <w:top w:val="none" w:sz="0" w:space="0" w:color="auto"/>
        <w:left w:val="none" w:sz="0" w:space="0" w:color="auto"/>
        <w:bottom w:val="none" w:sz="0" w:space="0" w:color="auto"/>
        <w:right w:val="none" w:sz="0" w:space="0" w:color="auto"/>
      </w:divBdr>
    </w:div>
    <w:div w:id="787119549">
      <w:bodyDiv w:val="1"/>
      <w:marLeft w:val="0"/>
      <w:marRight w:val="0"/>
      <w:marTop w:val="0"/>
      <w:marBottom w:val="0"/>
      <w:divBdr>
        <w:top w:val="none" w:sz="0" w:space="0" w:color="auto"/>
        <w:left w:val="none" w:sz="0" w:space="0" w:color="auto"/>
        <w:bottom w:val="none" w:sz="0" w:space="0" w:color="auto"/>
        <w:right w:val="none" w:sz="0" w:space="0" w:color="auto"/>
      </w:divBdr>
    </w:div>
    <w:div w:id="787821380">
      <w:bodyDiv w:val="1"/>
      <w:marLeft w:val="0"/>
      <w:marRight w:val="0"/>
      <w:marTop w:val="0"/>
      <w:marBottom w:val="0"/>
      <w:divBdr>
        <w:top w:val="none" w:sz="0" w:space="0" w:color="auto"/>
        <w:left w:val="none" w:sz="0" w:space="0" w:color="auto"/>
        <w:bottom w:val="none" w:sz="0" w:space="0" w:color="auto"/>
        <w:right w:val="none" w:sz="0" w:space="0" w:color="auto"/>
      </w:divBdr>
    </w:div>
    <w:div w:id="790128711">
      <w:bodyDiv w:val="1"/>
      <w:marLeft w:val="0"/>
      <w:marRight w:val="0"/>
      <w:marTop w:val="0"/>
      <w:marBottom w:val="0"/>
      <w:divBdr>
        <w:top w:val="none" w:sz="0" w:space="0" w:color="auto"/>
        <w:left w:val="none" w:sz="0" w:space="0" w:color="auto"/>
        <w:bottom w:val="none" w:sz="0" w:space="0" w:color="auto"/>
        <w:right w:val="none" w:sz="0" w:space="0" w:color="auto"/>
      </w:divBdr>
    </w:div>
    <w:div w:id="790974232">
      <w:bodyDiv w:val="1"/>
      <w:marLeft w:val="0"/>
      <w:marRight w:val="0"/>
      <w:marTop w:val="0"/>
      <w:marBottom w:val="0"/>
      <w:divBdr>
        <w:top w:val="none" w:sz="0" w:space="0" w:color="auto"/>
        <w:left w:val="none" w:sz="0" w:space="0" w:color="auto"/>
        <w:bottom w:val="none" w:sz="0" w:space="0" w:color="auto"/>
        <w:right w:val="none" w:sz="0" w:space="0" w:color="auto"/>
      </w:divBdr>
    </w:div>
    <w:div w:id="792671961">
      <w:bodyDiv w:val="1"/>
      <w:marLeft w:val="0"/>
      <w:marRight w:val="0"/>
      <w:marTop w:val="0"/>
      <w:marBottom w:val="0"/>
      <w:divBdr>
        <w:top w:val="none" w:sz="0" w:space="0" w:color="auto"/>
        <w:left w:val="none" w:sz="0" w:space="0" w:color="auto"/>
        <w:bottom w:val="none" w:sz="0" w:space="0" w:color="auto"/>
        <w:right w:val="none" w:sz="0" w:space="0" w:color="auto"/>
      </w:divBdr>
    </w:div>
    <w:div w:id="793212301">
      <w:bodyDiv w:val="1"/>
      <w:marLeft w:val="0"/>
      <w:marRight w:val="0"/>
      <w:marTop w:val="0"/>
      <w:marBottom w:val="0"/>
      <w:divBdr>
        <w:top w:val="none" w:sz="0" w:space="0" w:color="auto"/>
        <w:left w:val="none" w:sz="0" w:space="0" w:color="auto"/>
        <w:bottom w:val="none" w:sz="0" w:space="0" w:color="auto"/>
        <w:right w:val="none" w:sz="0" w:space="0" w:color="auto"/>
      </w:divBdr>
    </w:div>
    <w:div w:id="794787290">
      <w:bodyDiv w:val="1"/>
      <w:marLeft w:val="0"/>
      <w:marRight w:val="0"/>
      <w:marTop w:val="0"/>
      <w:marBottom w:val="0"/>
      <w:divBdr>
        <w:top w:val="none" w:sz="0" w:space="0" w:color="auto"/>
        <w:left w:val="none" w:sz="0" w:space="0" w:color="auto"/>
        <w:bottom w:val="none" w:sz="0" w:space="0" w:color="auto"/>
        <w:right w:val="none" w:sz="0" w:space="0" w:color="auto"/>
      </w:divBdr>
    </w:div>
    <w:div w:id="795756230">
      <w:bodyDiv w:val="1"/>
      <w:marLeft w:val="0"/>
      <w:marRight w:val="0"/>
      <w:marTop w:val="0"/>
      <w:marBottom w:val="0"/>
      <w:divBdr>
        <w:top w:val="none" w:sz="0" w:space="0" w:color="auto"/>
        <w:left w:val="none" w:sz="0" w:space="0" w:color="auto"/>
        <w:bottom w:val="none" w:sz="0" w:space="0" w:color="auto"/>
        <w:right w:val="none" w:sz="0" w:space="0" w:color="auto"/>
      </w:divBdr>
    </w:div>
    <w:div w:id="795878671">
      <w:bodyDiv w:val="1"/>
      <w:marLeft w:val="0"/>
      <w:marRight w:val="0"/>
      <w:marTop w:val="0"/>
      <w:marBottom w:val="0"/>
      <w:divBdr>
        <w:top w:val="none" w:sz="0" w:space="0" w:color="auto"/>
        <w:left w:val="none" w:sz="0" w:space="0" w:color="auto"/>
        <w:bottom w:val="none" w:sz="0" w:space="0" w:color="auto"/>
        <w:right w:val="none" w:sz="0" w:space="0" w:color="auto"/>
      </w:divBdr>
    </w:div>
    <w:div w:id="796459861">
      <w:bodyDiv w:val="1"/>
      <w:marLeft w:val="0"/>
      <w:marRight w:val="0"/>
      <w:marTop w:val="0"/>
      <w:marBottom w:val="0"/>
      <w:divBdr>
        <w:top w:val="none" w:sz="0" w:space="0" w:color="auto"/>
        <w:left w:val="none" w:sz="0" w:space="0" w:color="auto"/>
        <w:bottom w:val="none" w:sz="0" w:space="0" w:color="auto"/>
        <w:right w:val="none" w:sz="0" w:space="0" w:color="auto"/>
      </w:divBdr>
    </w:div>
    <w:div w:id="796995195">
      <w:bodyDiv w:val="1"/>
      <w:marLeft w:val="0"/>
      <w:marRight w:val="0"/>
      <w:marTop w:val="0"/>
      <w:marBottom w:val="0"/>
      <w:divBdr>
        <w:top w:val="none" w:sz="0" w:space="0" w:color="auto"/>
        <w:left w:val="none" w:sz="0" w:space="0" w:color="auto"/>
        <w:bottom w:val="none" w:sz="0" w:space="0" w:color="auto"/>
        <w:right w:val="none" w:sz="0" w:space="0" w:color="auto"/>
      </w:divBdr>
    </w:div>
    <w:div w:id="798761150">
      <w:bodyDiv w:val="1"/>
      <w:marLeft w:val="0"/>
      <w:marRight w:val="0"/>
      <w:marTop w:val="0"/>
      <w:marBottom w:val="0"/>
      <w:divBdr>
        <w:top w:val="none" w:sz="0" w:space="0" w:color="auto"/>
        <w:left w:val="none" w:sz="0" w:space="0" w:color="auto"/>
        <w:bottom w:val="none" w:sz="0" w:space="0" w:color="auto"/>
        <w:right w:val="none" w:sz="0" w:space="0" w:color="auto"/>
      </w:divBdr>
    </w:div>
    <w:div w:id="798954837">
      <w:bodyDiv w:val="1"/>
      <w:marLeft w:val="0"/>
      <w:marRight w:val="0"/>
      <w:marTop w:val="0"/>
      <w:marBottom w:val="0"/>
      <w:divBdr>
        <w:top w:val="none" w:sz="0" w:space="0" w:color="auto"/>
        <w:left w:val="none" w:sz="0" w:space="0" w:color="auto"/>
        <w:bottom w:val="none" w:sz="0" w:space="0" w:color="auto"/>
        <w:right w:val="none" w:sz="0" w:space="0" w:color="auto"/>
      </w:divBdr>
    </w:div>
    <w:div w:id="799347667">
      <w:bodyDiv w:val="1"/>
      <w:marLeft w:val="0"/>
      <w:marRight w:val="0"/>
      <w:marTop w:val="0"/>
      <w:marBottom w:val="0"/>
      <w:divBdr>
        <w:top w:val="none" w:sz="0" w:space="0" w:color="auto"/>
        <w:left w:val="none" w:sz="0" w:space="0" w:color="auto"/>
        <w:bottom w:val="none" w:sz="0" w:space="0" w:color="auto"/>
        <w:right w:val="none" w:sz="0" w:space="0" w:color="auto"/>
      </w:divBdr>
    </w:div>
    <w:div w:id="800197291">
      <w:bodyDiv w:val="1"/>
      <w:marLeft w:val="0"/>
      <w:marRight w:val="0"/>
      <w:marTop w:val="0"/>
      <w:marBottom w:val="0"/>
      <w:divBdr>
        <w:top w:val="none" w:sz="0" w:space="0" w:color="auto"/>
        <w:left w:val="none" w:sz="0" w:space="0" w:color="auto"/>
        <w:bottom w:val="none" w:sz="0" w:space="0" w:color="auto"/>
        <w:right w:val="none" w:sz="0" w:space="0" w:color="auto"/>
      </w:divBdr>
    </w:div>
    <w:div w:id="800463313">
      <w:bodyDiv w:val="1"/>
      <w:marLeft w:val="0"/>
      <w:marRight w:val="0"/>
      <w:marTop w:val="0"/>
      <w:marBottom w:val="0"/>
      <w:divBdr>
        <w:top w:val="none" w:sz="0" w:space="0" w:color="auto"/>
        <w:left w:val="none" w:sz="0" w:space="0" w:color="auto"/>
        <w:bottom w:val="none" w:sz="0" w:space="0" w:color="auto"/>
        <w:right w:val="none" w:sz="0" w:space="0" w:color="auto"/>
      </w:divBdr>
      <w:divsChild>
        <w:div w:id="714087260">
          <w:marLeft w:val="0"/>
          <w:marRight w:val="0"/>
          <w:marTop w:val="0"/>
          <w:marBottom w:val="0"/>
          <w:divBdr>
            <w:top w:val="none" w:sz="0" w:space="0" w:color="auto"/>
            <w:left w:val="none" w:sz="0" w:space="0" w:color="auto"/>
            <w:bottom w:val="none" w:sz="0" w:space="0" w:color="auto"/>
            <w:right w:val="none" w:sz="0" w:space="0" w:color="auto"/>
          </w:divBdr>
        </w:div>
      </w:divsChild>
    </w:div>
    <w:div w:id="801733781">
      <w:bodyDiv w:val="1"/>
      <w:marLeft w:val="0"/>
      <w:marRight w:val="0"/>
      <w:marTop w:val="0"/>
      <w:marBottom w:val="0"/>
      <w:divBdr>
        <w:top w:val="none" w:sz="0" w:space="0" w:color="auto"/>
        <w:left w:val="none" w:sz="0" w:space="0" w:color="auto"/>
        <w:bottom w:val="none" w:sz="0" w:space="0" w:color="auto"/>
        <w:right w:val="none" w:sz="0" w:space="0" w:color="auto"/>
      </w:divBdr>
    </w:div>
    <w:div w:id="801924175">
      <w:bodyDiv w:val="1"/>
      <w:marLeft w:val="0"/>
      <w:marRight w:val="0"/>
      <w:marTop w:val="0"/>
      <w:marBottom w:val="0"/>
      <w:divBdr>
        <w:top w:val="none" w:sz="0" w:space="0" w:color="auto"/>
        <w:left w:val="none" w:sz="0" w:space="0" w:color="auto"/>
        <w:bottom w:val="none" w:sz="0" w:space="0" w:color="auto"/>
        <w:right w:val="none" w:sz="0" w:space="0" w:color="auto"/>
      </w:divBdr>
    </w:div>
    <w:div w:id="806125446">
      <w:bodyDiv w:val="1"/>
      <w:marLeft w:val="0"/>
      <w:marRight w:val="0"/>
      <w:marTop w:val="0"/>
      <w:marBottom w:val="0"/>
      <w:divBdr>
        <w:top w:val="none" w:sz="0" w:space="0" w:color="auto"/>
        <w:left w:val="none" w:sz="0" w:space="0" w:color="auto"/>
        <w:bottom w:val="none" w:sz="0" w:space="0" w:color="auto"/>
        <w:right w:val="none" w:sz="0" w:space="0" w:color="auto"/>
      </w:divBdr>
    </w:div>
    <w:div w:id="806355632">
      <w:bodyDiv w:val="1"/>
      <w:marLeft w:val="0"/>
      <w:marRight w:val="0"/>
      <w:marTop w:val="0"/>
      <w:marBottom w:val="0"/>
      <w:divBdr>
        <w:top w:val="none" w:sz="0" w:space="0" w:color="auto"/>
        <w:left w:val="none" w:sz="0" w:space="0" w:color="auto"/>
        <w:bottom w:val="none" w:sz="0" w:space="0" w:color="auto"/>
        <w:right w:val="none" w:sz="0" w:space="0" w:color="auto"/>
      </w:divBdr>
    </w:div>
    <w:div w:id="808011966">
      <w:bodyDiv w:val="1"/>
      <w:marLeft w:val="0"/>
      <w:marRight w:val="0"/>
      <w:marTop w:val="0"/>
      <w:marBottom w:val="0"/>
      <w:divBdr>
        <w:top w:val="none" w:sz="0" w:space="0" w:color="auto"/>
        <w:left w:val="none" w:sz="0" w:space="0" w:color="auto"/>
        <w:bottom w:val="none" w:sz="0" w:space="0" w:color="auto"/>
        <w:right w:val="none" w:sz="0" w:space="0" w:color="auto"/>
      </w:divBdr>
    </w:div>
    <w:div w:id="808207716">
      <w:bodyDiv w:val="1"/>
      <w:marLeft w:val="0"/>
      <w:marRight w:val="0"/>
      <w:marTop w:val="0"/>
      <w:marBottom w:val="0"/>
      <w:divBdr>
        <w:top w:val="none" w:sz="0" w:space="0" w:color="auto"/>
        <w:left w:val="none" w:sz="0" w:space="0" w:color="auto"/>
        <w:bottom w:val="none" w:sz="0" w:space="0" w:color="auto"/>
        <w:right w:val="none" w:sz="0" w:space="0" w:color="auto"/>
      </w:divBdr>
    </w:div>
    <w:div w:id="810052118">
      <w:bodyDiv w:val="1"/>
      <w:marLeft w:val="0"/>
      <w:marRight w:val="0"/>
      <w:marTop w:val="0"/>
      <w:marBottom w:val="0"/>
      <w:divBdr>
        <w:top w:val="none" w:sz="0" w:space="0" w:color="auto"/>
        <w:left w:val="none" w:sz="0" w:space="0" w:color="auto"/>
        <w:bottom w:val="none" w:sz="0" w:space="0" w:color="auto"/>
        <w:right w:val="none" w:sz="0" w:space="0" w:color="auto"/>
      </w:divBdr>
    </w:div>
    <w:div w:id="812795793">
      <w:bodyDiv w:val="1"/>
      <w:marLeft w:val="0"/>
      <w:marRight w:val="0"/>
      <w:marTop w:val="0"/>
      <w:marBottom w:val="0"/>
      <w:divBdr>
        <w:top w:val="none" w:sz="0" w:space="0" w:color="auto"/>
        <w:left w:val="none" w:sz="0" w:space="0" w:color="auto"/>
        <w:bottom w:val="none" w:sz="0" w:space="0" w:color="auto"/>
        <w:right w:val="none" w:sz="0" w:space="0" w:color="auto"/>
      </w:divBdr>
    </w:div>
    <w:div w:id="814839077">
      <w:bodyDiv w:val="1"/>
      <w:marLeft w:val="0"/>
      <w:marRight w:val="0"/>
      <w:marTop w:val="0"/>
      <w:marBottom w:val="0"/>
      <w:divBdr>
        <w:top w:val="none" w:sz="0" w:space="0" w:color="auto"/>
        <w:left w:val="none" w:sz="0" w:space="0" w:color="auto"/>
        <w:bottom w:val="none" w:sz="0" w:space="0" w:color="auto"/>
        <w:right w:val="none" w:sz="0" w:space="0" w:color="auto"/>
      </w:divBdr>
    </w:div>
    <w:div w:id="815490897">
      <w:bodyDiv w:val="1"/>
      <w:marLeft w:val="0"/>
      <w:marRight w:val="0"/>
      <w:marTop w:val="0"/>
      <w:marBottom w:val="0"/>
      <w:divBdr>
        <w:top w:val="none" w:sz="0" w:space="0" w:color="auto"/>
        <w:left w:val="none" w:sz="0" w:space="0" w:color="auto"/>
        <w:bottom w:val="none" w:sz="0" w:space="0" w:color="auto"/>
        <w:right w:val="none" w:sz="0" w:space="0" w:color="auto"/>
      </w:divBdr>
      <w:divsChild>
        <w:div w:id="688063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1969111">
              <w:marLeft w:val="0"/>
              <w:marRight w:val="0"/>
              <w:marTop w:val="0"/>
              <w:marBottom w:val="0"/>
              <w:divBdr>
                <w:top w:val="none" w:sz="0" w:space="0" w:color="auto"/>
                <w:left w:val="none" w:sz="0" w:space="0" w:color="auto"/>
                <w:bottom w:val="none" w:sz="0" w:space="0" w:color="auto"/>
                <w:right w:val="none" w:sz="0" w:space="0" w:color="auto"/>
              </w:divBdr>
              <w:divsChild>
                <w:div w:id="16033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97100">
      <w:bodyDiv w:val="1"/>
      <w:marLeft w:val="0"/>
      <w:marRight w:val="0"/>
      <w:marTop w:val="0"/>
      <w:marBottom w:val="0"/>
      <w:divBdr>
        <w:top w:val="none" w:sz="0" w:space="0" w:color="auto"/>
        <w:left w:val="none" w:sz="0" w:space="0" w:color="auto"/>
        <w:bottom w:val="none" w:sz="0" w:space="0" w:color="auto"/>
        <w:right w:val="none" w:sz="0" w:space="0" w:color="auto"/>
      </w:divBdr>
    </w:div>
    <w:div w:id="816991555">
      <w:bodyDiv w:val="1"/>
      <w:marLeft w:val="0"/>
      <w:marRight w:val="0"/>
      <w:marTop w:val="0"/>
      <w:marBottom w:val="0"/>
      <w:divBdr>
        <w:top w:val="none" w:sz="0" w:space="0" w:color="auto"/>
        <w:left w:val="none" w:sz="0" w:space="0" w:color="auto"/>
        <w:bottom w:val="none" w:sz="0" w:space="0" w:color="auto"/>
        <w:right w:val="none" w:sz="0" w:space="0" w:color="auto"/>
      </w:divBdr>
    </w:div>
    <w:div w:id="817458459">
      <w:bodyDiv w:val="1"/>
      <w:marLeft w:val="0"/>
      <w:marRight w:val="0"/>
      <w:marTop w:val="0"/>
      <w:marBottom w:val="0"/>
      <w:divBdr>
        <w:top w:val="none" w:sz="0" w:space="0" w:color="auto"/>
        <w:left w:val="none" w:sz="0" w:space="0" w:color="auto"/>
        <w:bottom w:val="none" w:sz="0" w:space="0" w:color="auto"/>
        <w:right w:val="none" w:sz="0" w:space="0" w:color="auto"/>
      </w:divBdr>
    </w:div>
    <w:div w:id="817960731">
      <w:bodyDiv w:val="1"/>
      <w:marLeft w:val="0"/>
      <w:marRight w:val="0"/>
      <w:marTop w:val="0"/>
      <w:marBottom w:val="0"/>
      <w:divBdr>
        <w:top w:val="none" w:sz="0" w:space="0" w:color="auto"/>
        <w:left w:val="none" w:sz="0" w:space="0" w:color="auto"/>
        <w:bottom w:val="none" w:sz="0" w:space="0" w:color="auto"/>
        <w:right w:val="none" w:sz="0" w:space="0" w:color="auto"/>
      </w:divBdr>
    </w:div>
    <w:div w:id="819035892">
      <w:bodyDiv w:val="1"/>
      <w:marLeft w:val="0"/>
      <w:marRight w:val="0"/>
      <w:marTop w:val="0"/>
      <w:marBottom w:val="0"/>
      <w:divBdr>
        <w:top w:val="none" w:sz="0" w:space="0" w:color="auto"/>
        <w:left w:val="none" w:sz="0" w:space="0" w:color="auto"/>
        <w:bottom w:val="none" w:sz="0" w:space="0" w:color="auto"/>
        <w:right w:val="none" w:sz="0" w:space="0" w:color="auto"/>
      </w:divBdr>
    </w:div>
    <w:div w:id="820198977">
      <w:bodyDiv w:val="1"/>
      <w:marLeft w:val="0"/>
      <w:marRight w:val="0"/>
      <w:marTop w:val="0"/>
      <w:marBottom w:val="0"/>
      <w:divBdr>
        <w:top w:val="none" w:sz="0" w:space="0" w:color="auto"/>
        <w:left w:val="none" w:sz="0" w:space="0" w:color="auto"/>
        <w:bottom w:val="none" w:sz="0" w:space="0" w:color="auto"/>
        <w:right w:val="none" w:sz="0" w:space="0" w:color="auto"/>
      </w:divBdr>
    </w:div>
    <w:div w:id="824050999">
      <w:bodyDiv w:val="1"/>
      <w:marLeft w:val="0"/>
      <w:marRight w:val="0"/>
      <w:marTop w:val="0"/>
      <w:marBottom w:val="0"/>
      <w:divBdr>
        <w:top w:val="none" w:sz="0" w:space="0" w:color="auto"/>
        <w:left w:val="none" w:sz="0" w:space="0" w:color="auto"/>
        <w:bottom w:val="none" w:sz="0" w:space="0" w:color="auto"/>
        <w:right w:val="none" w:sz="0" w:space="0" w:color="auto"/>
      </w:divBdr>
    </w:div>
    <w:div w:id="824395825">
      <w:bodyDiv w:val="1"/>
      <w:marLeft w:val="0"/>
      <w:marRight w:val="0"/>
      <w:marTop w:val="0"/>
      <w:marBottom w:val="0"/>
      <w:divBdr>
        <w:top w:val="none" w:sz="0" w:space="0" w:color="auto"/>
        <w:left w:val="none" w:sz="0" w:space="0" w:color="auto"/>
        <w:bottom w:val="none" w:sz="0" w:space="0" w:color="auto"/>
        <w:right w:val="none" w:sz="0" w:space="0" w:color="auto"/>
      </w:divBdr>
    </w:div>
    <w:div w:id="824903975">
      <w:bodyDiv w:val="1"/>
      <w:marLeft w:val="0"/>
      <w:marRight w:val="0"/>
      <w:marTop w:val="0"/>
      <w:marBottom w:val="0"/>
      <w:divBdr>
        <w:top w:val="none" w:sz="0" w:space="0" w:color="auto"/>
        <w:left w:val="none" w:sz="0" w:space="0" w:color="auto"/>
        <w:bottom w:val="none" w:sz="0" w:space="0" w:color="auto"/>
        <w:right w:val="none" w:sz="0" w:space="0" w:color="auto"/>
      </w:divBdr>
      <w:divsChild>
        <w:div w:id="205801788">
          <w:marLeft w:val="0"/>
          <w:marRight w:val="0"/>
          <w:marTop w:val="0"/>
          <w:marBottom w:val="0"/>
          <w:divBdr>
            <w:top w:val="none" w:sz="0" w:space="0" w:color="auto"/>
            <w:left w:val="none" w:sz="0" w:space="0" w:color="auto"/>
            <w:bottom w:val="none" w:sz="0" w:space="0" w:color="auto"/>
            <w:right w:val="none" w:sz="0" w:space="0" w:color="auto"/>
          </w:divBdr>
        </w:div>
      </w:divsChild>
    </w:div>
    <w:div w:id="827090421">
      <w:bodyDiv w:val="1"/>
      <w:marLeft w:val="0"/>
      <w:marRight w:val="0"/>
      <w:marTop w:val="0"/>
      <w:marBottom w:val="0"/>
      <w:divBdr>
        <w:top w:val="none" w:sz="0" w:space="0" w:color="auto"/>
        <w:left w:val="none" w:sz="0" w:space="0" w:color="auto"/>
        <w:bottom w:val="none" w:sz="0" w:space="0" w:color="auto"/>
        <w:right w:val="none" w:sz="0" w:space="0" w:color="auto"/>
      </w:divBdr>
    </w:div>
    <w:div w:id="830172001">
      <w:bodyDiv w:val="1"/>
      <w:marLeft w:val="0"/>
      <w:marRight w:val="0"/>
      <w:marTop w:val="0"/>
      <w:marBottom w:val="0"/>
      <w:divBdr>
        <w:top w:val="none" w:sz="0" w:space="0" w:color="auto"/>
        <w:left w:val="none" w:sz="0" w:space="0" w:color="auto"/>
        <w:bottom w:val="none" w:sz="0" w:space="0" w:color="auto"/>
        <w:right w:val="none" w:sz="0" w:space="0" w:color="auto"/>
      </w:divBdr>
    </w:div>
    <w:div w:id="830369185">
      <w:bodyDiv w:val="1"/>
      <w:marLeft w:val="0"/>
      <w:marRight w:val="0"/>
      <w:marTop w:val="0"/>
      <w:marBottom w:val="0"/>
      <w:divBdr>
        <w:top w:val="none" w:sz="0" w:space="0" w:color="auto"/>
        <w:left w:val="none" w:sz="0" w:space="0" w:color="auto"/>
        <w:bottom w:val="none" w:sz="0" w:space="0" w:color="auto"/>
        <w:right w:val="none" w:sz="0" w:space="0" w:color="auto"/>
      </w:divBdr>
    </w:div>
    <w:div w:id="830560855">
      <w:bodyDiv w:val="1"/>
      <w:marLeft w:val="0"/>
      <w:marRight w:val="0"/>
      <w:marTop w:val="0"/>
      <w:marBottom w:val="0"/>
      <w:divBdr>
        <w:top w:val="none" w:sz="0" w:space="0" w:color="auto"/>
        <w:left w:val="none" w:sz="0" w:space="0" w:color="auto"/>
        <w:bottom w:val="none" w:sz="0" w:space="0" w:color="auto"/>
        <w:right w:val="none" w:sz="0" w:space="0" w:color="auto"/>
      </w:divBdr>
    </w:div>
    <w:div w:id="833423827">
      <w:bodyDiv w:val="1"/>
      <w:marLeft w:val="0"/>
      <w:marRight w:val="0"/>
      <w:marTop w:val="0"/>
      <w:marBottom w:val="0"/>
      <w:divBdr>
        <w:top w:val="none" w:sz="0" w:space="0" w:color="auto"/>
        <w:left w:val="none" w:sz="0" w:space="0" w:color="auto"/>
        <w:bottom w:val="none" w:sz="0" w:space="0" w:color="auto"/>
        <w:right w:val="none" w:sz="0" w:space="0" w:color="auto"/>
      </w:divBdr>
    </w:div>
    <w:div w:id="833882978">
      <w:bodyDiv w:val="1"/>
      <w:marLeft w:val="0"/>
      <w:marRight w:val="0"/>
      <w:marTop w:val="0"/>
      <w:marBottom w:val="0"/>
      <w:divBdr>
        <w:top w:val="none" w:sz="0" w:space="0" w:color="auto"/>
        <w:left w:val="none" w:sz="0" w:space="0" w:color="auto"/>
        <w:bottom w:val="none" w:sz="0" w:space="0" w:color="auto"/>
        <w:right w:val="none" w:sz="0" w:space="0" w:color="auto"/>
      </w:divBdr>
    </w:div>
    <w:div w:id="835264650">
      <w:bodyDiv w:val="1"/>
      <w:marLeft w:val="0"/>
      <w:marRight w:val="0"/>
      <w:marTop w:val="0"/>
      <w:marBottom w:val="0"/>
      <w:divBdr>
        <w:top w:val="none" w:sz="0" w:space="0" w:color="auto"/>
        <w:left w:val="none" w:sz="0" w:space="0" w:color="auto"/>
        <w:bottom w:val="none" w:sz="0" w:space="0" w:color="auto"/>
        <w:right w:val="none" w:sz="0" w:space="0" w:color="auto"/>
      </w:divBdr>
    </w:div>
    <w:div w:id="836071021">
      <w:bodyDiv w:val="1"/>
      <w:marLeft w:val="0"/>
      <w:marRight w:val="0"/>
      <w:marTop w:val="0"/>
      <w:marBottom w:val="0"/>
      <w:divBdr>
        <w:top w:val="none" w:sz="0" w:space="0" w:color="auto"/>
        <w:left w:val="none" w:sz="0" w:space="0" w:color="auto"/>
        <w:bottom w:val="none" w:sz="0" w:space="0" w:color="auto"/>
        <w:right w:val="none" w:sz="0" w:space="0" w:color="auto"/>
      </w:divBdr>
    </w:div>
    <w:div w:id="836651839">
      <w:bodyDiv w:val="1"/>
      <w:marLeft w:val="0"/>
      <w:marRight w:val="0"/>
      <w:marTop w:val="0"/>
      <w:marBottom w:val="0"/>
      <w:divBdr>
        <w:top w:val="none" w:sz="0" w:space="0" w:color="auto"/>
        <w:left w:val="none" w:sz="0" w:space="0" w:color="auto"/>
        <w:bottom w:val="none" w:sz="0" w:space="0" w:color="auto"/>
        <w:right w:val="none" w:sz="0" w:space="0" w:color="auto"/>
      </w:divBdr>
    </w:div>
    <w:div w:id="838541773">
      <w:bodyDiv w:val="1"/>
      <w:marLeft w:val="0"/>
      <w:marRight w:val="0"/>
      <w:marTop w:val="0"/>
      <w:marBottom w:val="0"/>
      <w:divBdr>
        <w:top w:val="none" w:sz="0" w:space="0" w:color="auto"/>
        <w:left w:val="none" w:sz="0" w:space="0" w:color="auto"/>
        <w:bottom w:val="none" w:sz="0" w:space="0" w:color="auto"/>
        <w:right w:val="none" w:sz="0" w:space="0" w:color="auto"/>
      </w:divBdr>
    </w:div>
    <w:div w:id="839077762">
      <w:bodyDiv w:val="1"/>
      <w:marLeft w:val="0"/>
      <w:marRight w:val="0"/>
      <w:marTop w:val="0"/>
      <w:marBottom w:val="0"/>
      <w:divBdr>
        <w:top w:val="none" w:sz="0" w:space="0" w:color="auto"/>
        <w:left w:val="none" w:sz="0" w:space="0" w:color="auto"/>
        <w:bottom w:val="none" w:sz="0" w:space="0" w:color="auto"/>
        <w:right w:val="none" w:sz="0" w:space="0" w:color="auto"/>
      </w:divBdr>
    </w:div>
    <w:div w:id="840393775">
      <w:bodyDiv w:val="1"/>
      <w:marLeft w:val="0"/>
      <w:marRight w:val="0"/>
      <w:marTop w:val="0"/>
      <w:marBottom w:val="0"/>
      <w:divBdr>
        <w:top w:val="none" w:sz="0" w:space="0" w:color="auto"/>
        <w:left w:val="none" w:sz="0" w:space="0" w:color="auto"/>
        <w:bottom w:val="none" w:sz="0" w:space="0" w:color="auto"/>
        <w:right w:val="none" w:sz="0" w:space="0" w:color="auto"/>
      </w:divBdr>
    </w:div>
    <w:div w:id="841236896">
      <w:bodyDiv w:val="1"/>
      <w:marLeft w:val="0"/>
      <w:marRight w:val="0"/>
      <w:marTop w:val="0"/>
      <w:marBottom w:val="0"/>
      <w:divBdr>
        <w:top w:val="none" w:sz="0" w:space="0" w:color="auto"/>
        <w:left w:val="none" w:sz="0" w:space="0" w:color="auto"/>
        <w:bottom w:val="none" w:sz="0" w:space="0" w:color="auto"/>
        <w:right w:val="none" w:sz="0" w:space="0" w:color="auto"/>
      </w:divBdr>
    </w:div>
    <w:div w:id="841550033">
      <w:bodyDiv w:val="1"/>
      <w:marLeft w:val="0"/>
      <w:marRight w:val="0"/>
      <w:marTop w:val="0"/>
      <w:marBottom w:val="0"/>
      <w:divBdr>
        <w:top w:val="none" w:sz="0" w:space="0" w:color="auto"/>
        <w:left w:val="none" w:sz="0" w:space="0" w:color="auto"/>
        <w:bottom w:val="none" w:sz="0" w:space="0" w:color="auto"/>
        <w:right w:val="none" w:sz="0" w:space="0" w:color="auto"/>
      </w:divBdr>
    </w:div>
    <w:div w:id="841892117">
      <w:bodyDiv w:val="1"/>
      <w:marLeft w:val="0"/>
      <w:marRight w:val="0"/>
      <w:marTop w:val="0"/>
      <w:marBottom w:val="0"/>
      <w:divBdr>
        <w:top w:val="none" w:sz="0" w:space="0" w:color="auto"/>
        <w:left w:val="none" w:sz="0" w:space="0" w:color="auto"/>
        <w:bottom w:val="none" w:sz="0" w:space="0" w:color="auto"/>
        <w:right w:val="none" w:sz="0" w:space="0" w:color="auto"/>
      </w:divBdr>
    </w:div>
    <w:div w:id="842671438">
      <w:bodyDiv w:val="1"/>
      <w:marLeft w:val="0"/>
      <w:marRight w:val="0"/>
      <w:marTop w:val="0"/>
      <w:marBottom w:val="0"/>
      <w:divBdr>
        <w:top w:val="none" w:sz="0" w:space="0" w:color="auto"/>
        <w:left w:val="none" w:sz="0" w:space="0" w:color="auto"/>
        <w:bottom w:val="none" w:sz="0" w:space="0" w:color="auto"/>
        <w:right w:val="none" w:sz="0" w:space="0" w:color="auto"/>
      </w:divBdr>
    </w:div>
    <w:div w:id="843939688">
      <w:bodyDiv w:val="1"/>
      <w:marLeft w:val="0"/>
      <w:marRight w:val="0"/>
      <w:marTop w:val="0"/>
      <w:marBottom w:val="0"/>
      <w:divBdr>
        <w:top w:val="none" w:sz="0" w:space="0" w:color="auto"/>
        <w:left w:val="none" w:sz="0" w:space="0" w:color="auto"/>
        <w:bottom w:val="none" w:sz="0" w:space="0" w:color="auto"/>
        <w:right w:val="none" w:sz="0" w:space="0" w:color="auto"/>
      </w:divBdr>
    </w:div>
    <w:div w:id="845827849">
      <w:bodyDiv w:val="1"/>
      <w:marLeft w:val="0"/>
      <w:marRight w:val="0"/>
      <w:marTop w:val="0"/>
      <w:marBottom w:val="0"/>
      <w:divBdr>
        <w:top w:val="none" w:sz="0" w:space="0" w:color="auto"/>
        <w:left w:val="none" w:sz="0" w:space="0" w:color="auto"/>
        <w:bottom w:val="none" w:sz="0" w:space="0" w:color="auto"/>
        <w:right w:val="none" w:sz="0" w:space="0" w:color="auto"/>
      </w:divBdr>
    </w:div>
    <w:div w:id="846093542">
      <w:bodyDiv w:val="1"/>
      <w:marLeft w:val="0"/>
      <w:marRight w:val="0"/>
      <w:marTop w:val="0"/>
      <w:marBottom w:val="0"/>
      <w:divBdr>
        <w:top w:val="none" w:sz="0" w:space="0" w:color="auto"/>
        <w:left w:val="none" w:sz="0" w:space="0" w:color="auto"/>
        <w:bottom w:val="none" w:sz="0" w:space="0" w:color="auto"/>
        <w:right w:val="none" w:sz="0" w:space="0" w:color="auto"/>
      </w:divBdr>
    </w:div>
    <w:div w:id="846404371">
      <w:bodyDiv w:val="1"/>
      <w:marLeft w:val="0"/>
      <w:marRight w:val="0"/>
      <w:marTop w:val="0"/>
      <w:marBottom w:val="0"/>
      <w:divBdr>
        <w:top w:val="none" w:sz="0" w:space="0" w:color="auto"/>
        <w:left w:val="none" w:sz="0" w:space="0" w:color="auto"/>
        <w:bottom w:val="none" w:sz="0" w:space="0" w:color="auto"/>
        <w:right w:val="none" w:sz="0" w:space="0" w:color="auto"/>
      </w:divBdr>
    </w:div>
    <w:div w:id="849028773">
      <w:bodyDiv w:val="1"/>
      <w:marLeft w:val="0"/>
      <w:marRight w:val="0"/>
      <w:marTop w:val="0"/>
      <w:marBottom w:val="0"/>
      <w:divBdr>
        <w:top w:val="none" w:sz="0" w:space="0" w:color="auto"/>
        <w:left w:val="none" w:sz="0" w:space="0" w:color="auto"/>
        <w:bottom w:val="none" w:sz="0" w:space="0" w:color="auto"/>
        <w:right w:val="none" w:sz="0" w:space="0" w:color="auto"/>
      </w:divBdr>
    </w:div>
    <w:div w:id="850798028">
      <w:bodyDiv w:val="1"/>
      <w:marLeft w:val="0"/>
      <w:marRight w:val="0"/>
      <w:marTop w:val="0"/>
      <w:marBottom w:val="0"/>
      <w:divBdr>
        <w:top w:val="none" w:sz="0" w:space="0" w:color="auto"/>
        <w:left w:val="none" w:sz="0" w:space="0" w:color="auto"/>
        <w:bottom w:val="none" w:sz="0" w:space="0" w:color="auto"/>
        <w:right w:val="none" w:sz="0" w:space="0" w:color="auto"/>
      </w:divBdr>
    </w:div>
    <w:div w:id="850801360">
      <w:bodyDiv w:val="1"/>
      <w:marLeft w:val="0"/>
      <w:marRight w:val="0"/>
      <w:marTop w:val="0"/>
      <w:marBottom w:val="0"/>
      <w:divBdr>
        <w:top w:val="none" w:sz="0" w:space="0" w:color="auto"/>
        <w:left w:val="none" w:sz="0" w:space="0" w:color="auto"/>
        <w:bottom w:val="none" w:sz="0" w:space="0" w:color="auto"/>
        <w:right w:val="none" w:sz="0" w:space="0" w:color="auto"/>
      </w:divBdr>
    </w:div>
    <w:div w:id="852450037">
      <w:bodyDiv w:val="1"/>
      <w:marLeft w:val="0"/>
      <w:marRight w:val="0"/>
      <w:marTop w:val="0"/>
      <w:marBottom w:val="0"/>
      <w:divBdr>
        <w:top w:val="none" w:sz="0" w:space="0" w:color="auto"/>
        <w:left w:val="none" w:sz="0" w:space="0" w:color="auto"/>
        <w:bottom w:val="none" w:sz="0" w:space="0" w:color="auto"/>
        <w:right w:val="none" w:sz="0" w:space="0" w:color="auto"/>
      </w:divBdr>
    </w:div>
    <w:div w:id="853108650">
      <w:bodyDiv w:val="1"/>
      <w:marLeft w:val="0"/>
      <w:marRight w:val="0"/>
      <w:marTop w:val="0"/>
      <w:marBottom w:val="0"/>
      <w:divBdr>
        <w:top w:val="none" w:sz="0" w:space="0" w:color="auto"/>
        <w:left w:val="none" w:sz="0" w:space="0" w:color="auto"/>
        <w:bottom w:val="none" w:sz="0" w:space="0" w:color="auto"/>
        <w:right w:val="none" w:sz="0" w:space="0" w:color="auto"/>
      </w:divBdr>
    </w:div>
    <w:div w:id="854727652">
      <w:bodyDiv w:val="1"/>
      <w:marLeft w:val="0"/>
      <w:marRight w:val="0"/>
      <w:marTop w:val="0"/>
      <w:marBottom w:val="0"/>
      <w:divBdr>
        <w:top w:val="none" w:sz="0" w:space="0" w:color="auto"/>
        <w:left w:val="none" w:sz="0" w:space="0" w:color="auto"/>
        <w:bottom w:val="none" w:sz="0" w:space="0" w:color="auto"/>
        <w:right w:val="none" w:sz="0" w:space="0" w:color="auto"/>
      </w:divBdr>
    </w:div>
    <w:div w:id="855770800">
      <w:bodyDiv w:val="1"/>
      <w:marLeft w:val="0"/>
      <w:marRight w:val="0"/>
      <w:marTop w:val="0"/>
      <w:marBottom w:val="0"/>
      <w:divBdr>
        <w:top w:val="none" w:sz="0" w:space="0" w:color="auto"/>
        <w:left w:val="none" w:sz="0" w:space="0" w:color="auto"/>
        <w:bottom w:val="none" w:sz="0" w:space="0" w:color="auto"/>
        <w:right w:val="none" w:sz="0" w:space="0" w:color="auto"/>
      </w:divBdr>
    </w:div>
    <w:div w:id="856045044">
      <w:bodyDiv w:val="1"/>
      <w:marLeft w:val="0"/>
      <w:marRight w:val="0"/>
      <w:marTop w:val="0"/>
      <w:marBottom w:val="0"/>
      <w:divBdr>
        <w:top w:val="none" w:sz="0" w:space="0" w:color="auto"/>
        <w:left w:val="none" w:sz="0" w:space="0" w:color="auto"/>
        <w:bottom w:val="none" w:sz="0" w:space="0" w:color="auto"/>
        <w:right w:val="none" w:sz="0" w:space="0" w:color="auto"/>
      </w:divBdr>
    </w:div>
    <w:div w:id="857158959">
      <w:bodyDiv w:val="1"/>
      <w:marLeft w:val="0"/>
      <w:marRight w:val="0"/>
      <w:marTop w:val="0"/>
      <w:marBottom w:val="0"/>
      <w:divBdr>
        <w:top w:val="none" w:sz="0" w:space="0" w:color="auto"/>
        <w:left w:val="none" w:sz="0" w:space="0" w:color="auto"/>
        <w:bottom w:val="none" w:sz="0" w:space="0" w:color="auto"/>
        <w:right w:val="none" w:sz="0" w:space="0" w:color="auto"/>
      </w:divBdr>
    </w:div>
    <w:div w:id="859853011">
      <w:bodyDiv w:val="1"/>
      <w:marLeft w:val="0"/>
      <w:marRight w:val="0"/>
      <w:marTop w:val="0"/>
      <w:marBottom w:val="0"/>
      <w:divBdr>
        <w:top w:val="none" w:sz="0" w:space="0" w:color="auto"/>
        <w:left w:val="none" w:sz="0" w:space="0" w:color="auto"/>
        <w:bottom w:val="none" w:sz="0" w:space="0" w:color="auto"/>
        <w:right w:val="none" w:sz="0" w:space="0" w:color="auto"/>
      </w:divBdr>
    </w:div>
    <w:div w:id="859970747">
      <w:bodyDiv w:val="1"/>
      <w:marLeft w:val="0"/>
      <w:marRight w:val="0"/>
      <w:marTop w:val="0"/>
      <w:marBottom w:val="0"/>
      <w:divBdr>
        <w:top w:val="none" w:sz="0" w:space="0" w:color="auto"/>
        <w:left w:val="none" w:sz="0" w:space="0" w:color="auto"/>
        <w:bottom w:val="none" w:sz="0" w:space="0" w:color="auto"/>
        <w:right w:val="none" w:sz="0" w:space="0" w:color="auto"/>
      </w:divBdr>
    </w:div>
    <w:div w:id="866600654">
      <w:bodyDiv w:val="1"/>
      <w:marLeft w:val="0"/>
      <w:marRight w:val="0"/>
      <w:marTop w:val="0"/>
      <w:marBottom w:val="0"/>
      <w:divBdr>
        <w:top w:val="none" w:sz="0" w:space="0" w:color="auto"/>
        <w:left w:val="none" w:sz="0" w:space="0" w:color="auto"/>
        <w:bottom w:val="none" w:sz="0" w:space="0" w:color="auto"/>
        <w:right w:val="none" w:sz="0" w:space="0" w:color="auto"/>
      </w:divBdr>
    </w:div>
    <w:div w:id="866796868">
      <w:bodyDiv w:val="1"/>
      <w:marLeft w:val="0"/>
      <w:marRight w:val="0"/>
      <w:marTop w:val="0"/>
      <w:marBottom w:val="0"/>
      <w:divBdr>
        <w:top w:val="none" w:sz="0" w:space="0" w:color="auto"/>
        <w:left w:val="none" w:sz="0" w:space="0" w:color="auto"/>
        <w:bottom w:val="none" w:sz="0" w:space="0" w:color="auto"/>
        <w:right w:val="none" w:sz="0" w:space="0" w:color="auto"/>
      </w:divBdr>
    </w:div>
    <w:div w:id="867067106">
      <w:bodyDiv w:val="1"/>
      <w:marLeft w:val="0"/>
      <w:marRight w:val="0"/>
      <w:marTop w:val="0"/>
      <w:marBottom w:val="0"/>
      <w:divBdr>
        <w:top w:val="none" w:sz="0" w:space="0" w:color="auto"/>
        <w:left w:val="none" w:sz="0" w:space="0" w:color="auto"/>
        <w:bottom w:val="none" w:sz="0" w:space="0" w:color="auto"/>
        <w:right w:val="none" w:sz="0" w:space="0" w:color="auto"/>
      </w:divBdr>
    </w:div>
    <w:div w:id="867991148">
      <w:bodyDiv w:val="1"/>
      <w:marLeft w:val="0"/>
      <w:marRight w:val="0"/>
      <w:marTop w:val="0"/>
      <w:marBottom w:val="0"/>
      <w:divBdr>
        <w:top w:val="none" w:sz="0" w:space="0" w:color="auto"/>
        <w:left w:val="none" w:sz="0" w:space="0" w:color="auto"/>
        <w:bottom w:val="none" w:sz="0" w:space="0" w:color="auto"/>
        <w:right w:val="none" w:sz="0" w:space="0" w:color="auto"/>
      </w:divBdr>
    </w:div>
    <w:div w:id="869685623">
      <w:bodyDiv w:val="1"/>
      <w:marLeft w:val="0"/>
      <w:marRight w:val="0"/>
      <w:marTop w:val="0"/>
      <w:marBottom w:val="0"/>
      <w:divBdr>
        <w:top w:val="none" w:sz="0" w:space="0" w:color="auto"/>
        <w:left w:val="none" w:sz="0" w:space="0" w:color="auto"/>
        <w:bottom w:val="none" w:sz="0" w:space="0" w:color="auto"/>
        <w:right w:val="none" w:sz="0" w:space="0" w:color="auto"/>
      </w:divBdr>
    </w:div>
    <w:div w:id="870842729">
      <w:bodyDiv w:val="1"/>
      <w:marLeft w:val="0"/>
      <w:marRight w:val="0"/>
      <w:marTop w:val="0"/>
      <w:marBottom w:val="0"/>
      <w:divBdr>
        <w:top w:val="none" w:sz="0" w:space="0" w:color="auto"/>
        <w:left w:val="none" w:sz="0" w:space="0" w:color="auto"/>
        <w:bottom w:val="none" w:sz="0" w:space="0" w:color="auto"/>
        <w:right w:val="none" w:sz="0" w:space="0" w:color="auto"/>
      </w:divBdr>
    </w:div>
    <w:div w:id="872496287">
      <w:bodyDiv w:val="1"/>
      <w:marLeft w:val="0"/>
      <w:marRight w:val="0"/>
      <w:marTop w:val="0"/>
      <w:marBottom w:val="0"/>
      <w:divBdr>
        <w:top w:val="none" w:sz="0" w:space="0" w:color="auto"/>
        <w:left w:val="none" w:sz="0" w:space="0" w:color="auto"/>
        <w:bottom w:val="none" w:sz="0" w:space="0" w:color="auto"/>
        <w:right w:val="none" w:sz="0" w:space="0" w:color="auto"/>
      </w:divBdr>
    </w:div>
    <w:div w:id="873350970">
      <w:bodyDiv w:val="1"/>
      <w:marLeft w:val="0"/>
      <w:marRight w:val="0"/>
      <w:marTop w:val="0"/>
      <w:marBottom w:val="0"/>
      <w:divBdr>
        <w:top w:val="none" w:sz="0" w:space="0" w:color="auto"/>
        <w:left w:val="none" w:sz="0" w:space="0" w:color="auto"/>
        <w:bottom w:val="none" w:sz="0" w:space="0" w:color="auto"/>
        <w:right w:val="none" w:sz="0" w:space="0" w:color="auto"/>
      </w:divBdr>
    </w:div>
    <w:div w:id="874928062">
      <w:bodyDiv w:val="1"/>
      <w:marLeft w:val="0"/>
      <w:marRight w:val="0"/>
      <w:marTop w:val="0"/>
      <w:marBottom w:val="0"/>
      <w:divBdr>
        <w:top w:val="none" w:sz="0" w:space="0" w:color="auto"/>
        <w:left w:val="none" w:sz="0" w:space="0" w:color="auto"/>
        <w:bottom w:val="none" w:sz="0" w:space="0" w:color="auto"/>
        <w:right w:val="none" w:sz="0" w:space="0" w:color="auto"/>
      </w:divBdr>
    </w:div>
    <w:div w:id="875967653">
      <w:bodyDiv w:val="1"/>
      <w:marLeft w:val="0"/>
      <w:marRight w:val="0"/>
      <w:marTop w:val="0"/>
      <w:marBottom w:val="0"/>
      <w:divBdr>
        <w:top w:val="none" w:sz="0" w:space="0" w:color="auto"/>
        <w:left w:val="none" w:sz="0" w:space="0" w:color="auto"/>
        <w:bottom w:val="none" w:sz="0" w:space="0" w:color="auto"/>
        <w:right w:val="none" w:sz="0" w:space="0" w:color="auto"/>
      </w:divBdr>
    </w:div>
    <w:div w:id="876504367">
      <w:bodyDiv w:val="1"/>
      <w:marLeft w:val="0"/>
      <w:marRight w:val="0"/>
      <w:marTop w:val="0"/>
      <w:marBottom w:val="0"/>
      <w:divBdr>
        <w:top w:val="none" w:sz="0" w:space="0" w:color="auto"/>
        <w:left w:val="none" w:sz="0" w:space="0" w:color="auto"/>
        <w:bottom w:val="none" w:sz="0" w:space="0" w:color="auto"/>
        <w:right w:val="none" w:sz="0" w:space="0" w:color="auto"/>
      </w:divBdr>
      <w:divsChild>
        <w:div w:id="1863859025">
          <w:marLeft w:val="0"/>
          <w:marRight w:val="0"/>
          <w:marTop w:val="0"/>
          <w:marBottom w:val="0"/>
          <w:divBdr>
            <w:top w:val="none" w:sz="0" w:space="0" w:color="auto"/>
            <w:left w:val="none" w:sz="0" w:space="0" w:color="auto"/>
            <w:bottom w:val="none" w:sz="0" w:space="0" w:color="auto"/>
            <w:right w:val="none" w:sz="0" w:space="0" w:color="auto"/>
          </w:divBdr>
        </w:div>
      </w:divsChild>
    </w:div>
    <w:div w:id="877352933">
      <w:bodyDiv w:val="1"/>
      <w:marLeft w:val="0"/>
      <w:marRight w:val="0"/>
      <w:marTop w:val="0"/>
      <w:marBottom w:val="0"/>
      <w:divBdr>
        <w:top w:val="none" w:sz="0" w:space="0" w:color="auto"/>
        <w:left w:val="none" w:sz="0" w:space="0" w:color="auto"/>
        <w:bottom w:val="none" w:sz="0" w:space="0" w:color="auto"/>
        <w:right w:val="none" w:sz="0" w:space="0" w:color="auto"/>
      </w:divBdr>
    </w:div>
    <w:div w:id="877856237">
      <w:bodyDiv w:val="1"/>
      <w:marLeft w:val="0"/>
      <w:marRight w:val="0"/>
      <w:marTop w:val="0"/>
      <w:marBottom w:val="0"/>
      <w:divBdr>
        <w:top w:val="none" w:sz="0" w:space="0" w:color="auto"/>
        <w:left w:val="none" w:sz="0" w:space="0" w:color="auto"/>
        <w:bottom w:val="none" w:sz="0" w:space="0" w:color="auto"/>
        <w:right w:val="none" w:sz="0" w:space="0" w:color="auto"/>
      </w:divBdr>
    </w:div>
    <w:div w:id="878857143">
      <w:bodyDiv w:val="1"/>
      <w:marLeft w:val="0"/>
      <w:marRight w:val="0"/>
      <w:marTop w:val="0"/>
      <w:marBottom w:val="0"/>
      <w:divBdr>
        <w:top w:val="none" w:sz="0" w:space="0" w:color="auto"/>
        <w:left w:val="none" w:sz="0" w:space="0" w:color="auto"/>
        <w:bottom w:val="none" w:sz="0" w:space="0" w:color="auto"/>
        <w:right w:val="none" w:sz="0" w:space="0" w:color="auto"/>
      </w:divBdr>
    </w:div>
    <w:div w:id="880046600">
      <w:bodyDiv w:val="1"/>
      <w:marLeft w:val="0"/>
      <w:marRight w:val="0"/>
      <w:marTop w:val="0"/>
      <w:marBottom w:val="0"/>
      <w:divBdr>
        <w:top w:val="none" w:sz="0" w:space="0" w:color="auto"/>
        <w:left w:val="none" w:sz="0" w:space="0" w:color="auto"/>
        <w:bottom w:val="none" w:sz="0" w:space="0" w:color="auto"/>
        <w:right w:val="none" w:sz="0" w:space="0" w:color="auto"/>
      </w:divBdr>
    </w:div>
    <w:div w:id="880675755">
      <w:bodyDiv w:val="1"/>
      <w:marLeft w:val="0"/>
      <w:marRight w:val="0"/>
      <w:marTop w:val="0"/>
      <w:marBottom w:val="0"/>
      <w:divBdr>
        <w:top w:val="none" w:sz="0" w:space="0" w:color="auto"/>
        <w:left w:val="none" w:sz="0" w:space="0" w:color="auto"/>
        <w:bottom w:val="none" w:sz="0" w:space="0" w:color="auto"/>
        <w:right w:val="none" w:sz="0" w:space="0" w:color="auto"/>
      </w:divBdr>
    </w:div>
    <w:div w:id="881013130">
      <w:bodyDiv w:val="1"/>
      <w:marLeft w:val="0"/>
      <w:marRight w:val="0"/>
      <w:marTop w:val="0"/>
      <w:marBottom w:val="0"/>
      <w:divBdr>
        <w:top w:val="none" w:sz="0" w:space="0" w:color="auto"/>
        <w:left w:val="none" w:sz="0" w:space="0" w:color="auto"/>
        <w:bottom w:val="none" w:sz="0" w:space="0" w:color="auto"/>
        <w:right w:val="none" w:sz="0" w:space="0" w:color="auto"/>
      </w:divBdr>
    </w:div>
    <w:div w:id="881986480">
      <w:bodyDiv w:val="1"/>
      <w:marLeft w:val="0"/>
      <w:marRight w:val="0"/>
      <w:marTop w:val="0"/>
      <w:marBottom w:val="0"/>
      <w:divBdr>
        <w:top w:val="none" w:sz="0" w:space="0" w:color="auto"/>
        <w:left w:val="none" w:sz="0" w:space="0" w:color="auto"/>
        <w:bottom w:val="none" w:sz="0" w:space="0" w:color="auto"/>
        <w:right w:val="none" w:sz="0" w:space="0" w:color="auto"/>
      </w:divBdr>
    </w:div>
    <w:div w:id="885606849">
      <w:bodyDiv w:val="1"/>
      <w:marLeft w:val="0"/>
      <w:marRight w:val="0"/>
      <w:marTop w:val="0"/>
      <w:marBottom w:val="0"/>
      <w:divBdr>
        <w:top w:val="none" w:sz="0" w:space="0" w:color="auto"/>
        <w:left w:val="none" w:sz="0" w:space="0" w:color="auto"/>
        <w:bottom w:val="none" w:sz="0" w:space="0" w:color="auto"/>
        <w:right w:val="none" w:sz="0" w:space="0" w:color="auto"/>
      </w:divBdr>
    </w:div>
    <w:div w:id="886530331">
      <w:bodyDiv w:val="1"/>
      <w:marLeft w:val="0"/>
      <w:marRight w:val="0"/>
      <w:marTop w:val="0"/>
      <w:marBottom w:val="0"/>
      <w:divBdr>
        <w:top w:val="none" w:sz="0" w:space="0" w:color="auto"/>
        <w:left w:val="none" w:sz="0" w:space="0" w:color="auto"/>
        <w:bottom w:val="none" w:sz="0" w:space="0" w:color="auto"/>
        <w:right w:val="none" w:sz="0" w:space="0" w:color="auto"/>
      </w:divBdr>
    </w:div>
    <w:div w:id="888764153">
      <w:bodyDiv w:val="1"/>
      <w:marLeft w:val="0"/>
      <w:marRight w:val="0"/>
      <w:marTop w:val="0"/>
      <w:marBottom w:val="0"/>
      <w:divBdr>
        <w:top w:val="none" w:sz="0" w:space="0" w:color="auto"/>
        <w:left w:val="none" w:sz="0" w:space="0" w:color="auto"/>
        <w:bottom w:val="none" w:sz="0" w:space="0" w:color="auto"/>
        <w:right w:val="none" w:sz="0" w:space="0" w:color="auto"/>
      </w:divBdr>
    </w:div>
    <w:div w:id="889653295">
      <w:bodyDiv w:val="1"/>
      <w:marLeft w:val="0"/>
      <w:marRight w:val="0"/>
      <w:marTop w:val="0"/>
      <w:marBottom w:val="0"/>
      <w:divBdr>
        <w:top w:val="none" w:sz="0" w:space="0" w:color="auto"/>
        <w:left w:val="none" w:sz="0" w:space="0" w:color="auto"/>
        <w:bottom w:val="none" w:sz="0" w:space="0" w:color="auto"/>
        <w:right w:val="none" w:sz="0" w:space="0" w:color="auto"/>
      </w:divBdr>
    </w:div>
    <w:div w:id="890503196">
      <w:bodyDiv w:val="1"/>
      <w:marLeft w:val="0"/>
      <w:marRight w:val="0"/>
      <w:marTop w:val="0"/>
      <w:marBottom w:val="0"/>
      <w:divBdr>
        <w:top w:val="none" w:sz="0" w:space="0" w:color="auto"/>
        <w:left w:val="none" w:sz="0" w:space="0" w:color="auto"/>
        <w:bottom w:val="none" w:sz="0" w:space="0" w:color="auto"/>
        <w:right w:val="none" w:sz="0" w:space="0" w:color="auto"/>
      </w:divBdr>
    </w:div>
    <w:div w:id="890921018">
      <w:bodyDiv w:val="1"/>
      <w:marLeft w:val="0"/>
      <w:marRight w:val="0"/>
      <w:marTop w:val="0"/>
      <w:marBottom w:val="0"/>
      <w:divBdr>
        <w:top w:val="none" w:sz="0" w:space="0" w:color="auto"/>
        <w:left w:val="none" w:sz="0" w:space="0" w:color="auto"/>
        <w:bottom w:val="none" w:sz="0" w:space="0" w:color="auto"/>
        <w:right w:val="none" w:sz="0" w:space="0" w:color="auto"/>
      </w:divBdr>
    </w:div>
    <w:div w:id="892043248">
      <w:bodyDiv w:val="1"/>
      <w:marLeft w:val="0"/>
      <w:marRight w:val="0"/>
      <w:marTop w:val="0"/>
      <w:marBottom w:val="0"/>
      <w:divBdr>
        <w:top w:val="none" w:sz="0" w:space="0" w:color="auto"/>
        <w:left w:val="none" w:sz="0" w:space="0" w:color="auto"/>
        <w:bottom w:val="none" w:sz="0" w:space="0" w:color="auto"/>
        <w:right w:val="none" w:sz="0" w:space="0" w:color="auto"/>
      </w:divBdr>
    </w:div>
    <w:div w:id="892739880">
      <w:bodyDiv w:val="1"/>
      <w:marLeft w:val="0"/>
      <w:marRight w:val="0"/>
      <w:marTop w:val="0"/>
      <w:marBottom w:val="0"/>
      <w:divBdr>
        <w:top w:val="none" w:sz="0" w:space="0" w:color="auto"/>
        <w:left w:val="none" w:sz="0" w:space="0" w:color="auto"/>
        <w:bottom w:val="none" w:sz="0" w:space="0" w:color="auto"/>
        <w:right w:val="none" w:sz="0" w:space="0" w:color="auto"/>
      </w:divBdr>
    </w:div>
    <w:div w:id="893155563">
      <w:bodyDiv w:val="1"/>
      <w:marLeft w:val="0"/>
      <w:marRight w:val="0"/>
      <w:marTop w:val="0"/>
      <w:marBottom w:val="0"/>
      <w:divBdr>
        <w:top w:val="none" w:sz="0" w:space="0" w:color="auto"/>
        <w:left w:val="none" w:sz="0" w:space="0" w:color="auto"/>
        <w:bottom w:val="none" w:sz="0" w:space="0" w:color="auto"/>
        <w:right w:val="none" w:sz="0" w:space="0" w:color="auto"/>
      </w:divBdr>
    </w:div>
    <w:div w:id="898319100">
      <w:bodyDiv w:val="1"/>
      <w:marLeft w:val="0"/>
      <w:marRight w:val="0"/>
      <w:marTop w:val="0"/>
      <w:marBottom w:val="0"/>
      <w:divBdr>
        <w:top w:val="none" w:sz="0" w:space="0" w:color="auto"/>
        <w:left w:val="none" w:sz="0" w:space="0" w:color="auto"/>
        <w:bottom w:val="none" w:sz="0" w:space="0" w:color="auto"/>
        <w:right w:val="none" w:sz="0" w:space="0" w:color="auto"/>
      </w:divBdr>
    </w:div>
    <w:div w:id="900336565">
      <w:bodyDiv w:val="1"/>
      <w:marLeft w:val="0"/>
      <w:marRight w:val="0"/>
      <w:marTop w:val="0"/>
      <w:marBottom w:val="0"/>
      <w:divBdr>
        <w:top w:val="none" w:sz="0" w:space="0" w:color="auto"/>
        <w:left w:val="none" w:sz="0" w:space="0" w:color="auto"/>
        <w:bottom w:val="none" w:sz="0" w:space="0" w:color="auto"/>
        <w:right w:val="none" w:sz="0" w:space="0" w:color="auto"/>
      </w:divBdr>
    </w:div>
    <w:div w:id="900559060">
      <w:bodyDiv w:val="1"/>
      <w:marLeft w:val="0"/>
      <w:marRight w:val="0"/>
      <w:marTop w:val="0"/>
      <w:marBottom w:val="0"/>
      <w:divBdr>
        <w:top w:val="none" w:sz="0" w:space="0" w:color="auto"/>
        <w:left w:val="none" w:sz="0" w:space="0" w:color="auto"/>
        <w:bottom w:val="none" w:sz="0" w:space="0" w:color="auto"/>
        <w:right w:val="none" w:sz="0" w:space="0" w:color="auto"/>
      </w:divBdr>
    </w:div>
    <w:div w:id="901136548">
      <w:bodyDiv w:val="1"/>
      <w:marLeft w:val="0"/>
      <w:marRight w:val="0"/>
      <w:marTop w:val="0"/>
      <w:marBottom w:val="0"/>
      <w:divBdr>
        <w:top w:val="none" w:sz="0" w:space="0" w:color="auto"/>
        <w:left w:val="none" w:sz="0" w:space="0" w:color="auto"/>
        <w:bottom w:val="none" w:sz="0" w:space="0" w:color="auto"/>
        <w:right w:val="none" w:sz="0" w:space="0" w:color="auto"/>
      </w:divBdr>
    </w:div>
    <w:div w:id="901255626">
      <w:bodyDiv w:val="1"/>
      <w:marLeft w:val="0"/>
      <w:marRight w:val="0"/>
      <w:marTop w:val="0"/>
      <w:marBottom w:val="0"/>
      <w:divBdr>
        <w:top w:val="none" w:sz="0" w:space="0" w:color="auto"/>
        <w:left w:val="none" w:sz="0" w:space="0" w:color="auto"/>
        <w:bottom w:val="none" w:sz="0" w:space="0" w:color="auto"/>
        <w:right w:val="none" w:sz="0" w:space="0" w:color="auto"/>
      </w:divBdr>
    </w:div>
    <w:div w:id="905996447">
      <w:bodyDiv w:val="1"/>
      <w:marLeft w:val="0"/>
      <w:marRight w:val="0"/>
      <w:marTop w:val="0"/>
      <w:marBottom w:val="0"/>
      <w:divBdr>
        <w:top w:val="none" w:sz="0" w:space="0" w:color="auto"/>
        <w:left w:val="none" w:sz="0" w:space="0" w:color="auto"/>
        <w:bottom w:val="none" w:sz="0" w:space="0" w:color="auto"/>
        <w:right w:val="none" w:sz="0" w:space="0" w:color="auto"/>
      </w:divBdr>
    </w:div>
    <w:div w:id="906378121">
      <w:bodyDiv w:val="1"/>
      <w:marLeft w:val="0"/>
      <w:marRight w:val="0"/>
      <w:marTop w:val="0"/>
      <w:marBottom w:val="0"/>
      <w:divBdr>
        <w:top w:val="none" w:sz="0" w:space="0" w:color="auto"/>
        <w:left w:val="none" w:sz="0" w:space="0" w:color="auto"/>
        <w:bottom w:val="none" w:sz="0" w:space="0" w:color="auto"/>
        <w:right w:val="none" w:sz="0" w:space="0" w:color="auto"/>
      </w:divBdr>
    </w:div>
    <w:div w:id="908808665">
      <w:bodyDiv w:val="1"/>
      <w:marLeft w:val="0"/>
      <w:marRight w:val="0"/>
      <w:marTop w:val="0"/>
      <w:marBottom w:val="0"/>
      <w:divBdr>
        <w:top w:val="none" w:sz="0" w:space="0" w:color="auto"/>
        <w:left w:val="none" w:sz="0" w:space="0" w:color="auto"/>
        <w:bottom w:val="none" w:sz="0" w:space="0" w:color="auto"/>
        <w:right w:val="none" w:sz="0" w:space="0" w:color="auto"/>
      </w:divBdr>
    </w:div>
    <w:div w:id="910431366">
      <w:bodyDiv w:val="1"/>
      <w:marLeft w:val="0"/>
      <w:marRight w:val="0"/>
      <w:marTop w:val="0"/>
      <w:marBottom w:val="0"/>
      <w:divBdr>
        <w:top w:val="none" w:sz="0" w:space="0" w:color="auto"/>
        <w:left w:val="none" w:sz="0" w:space="0" w:color="auto"/>
        <w:bottom w:val="none" w:sz="0" w:space="0" w:color="auto"/>
        <w:right w:val="none" w:sz="0" w:space="0" w:color="auto"/>
      </w:divBdr>
    </w:div>
    <w:div w:id="910965583">
      <w:bodyDiv w:val="1"/>
      <w:marLeft w:val="0"/>
      <w:marRight w:val="0"/>
      <w:marTop w:val="0"/>
      <w:marBottom w:val="0"/>
      <w:divBdr>
        <w:top w:val="none" w:sz="0" w:space="0" w:color="auto"/>
        <w:left w:val="none" w:sz="0" w:space="0" w:color="auto"/>
        <w:bottom w:val="none" w:sz="0" w:space="0" w:color="auto"/>
        <w:right w:val="none" w:sz="0" w:space="0" w:color="auto"/>
      </w:divBdr>
    </w:div>
    <w:div w:id="912279916">
      <w:bodyDiv w:val="1"/>
      <w:marLeft w:val="0"/>
      <w:marRight w:val="0"/>
      <w:marTop w:val="0"/>
      <w:marBottom w:val="0"/>
      <w:divBdr>
        <w:top w:val="none" w:sz="0" w:space="0" w:color="auto"/>
        <w:left w:val="none" w:sz="0" w:space="0" w:color="auto"/>
        <w:bottom w:val="none" w:sz="0" w:space="0" w:color="auto"/>
        <w:right w:val="none" w:sz="0" w:space="0" w:color="auto"/>
      </w:divBdr>
    </w:div>
    <w:div w:id="913004376">
      <w:bodyDiv w:val="1"/>
      <w:marLeft w:val="0"/>
      <w:marRight w:val="0"/>
      <w:marTop w:val="0"/>
      <w:marBottom w:val="0"/>
      <w:divBdr>
        <w:top w:val="none" w:sz="0" w:space="0" w:color="auto"/>
        <w:left w:val="none" w:sz="0" w:space="0" w:color="auto"/>
        <w:bottom w:val="none" w:sz="0" w:space="0" w:color="auto"/>
        <w:right w:val="none" w:sz="0" w:space="0" w:color="auto"/>
      </w:divBdr>
    </w:div>
    <w:div w:id="913276445">
      <w:bodyDiv w:val="1"/>
      <w:marLeft w:val="0"/>
      <w:marRight w:val="0"/>
      <w:marTop w:val="0"/>
      <w:marBottom w:val="0"/>
      <w:divBdr>
        <w:top w:val="none" w:sz="0" w:space="0" w:color="auto"/>
        <w:left w:val="none" w:sz="0" w:space="0" w:color="auto"/>
        <w:bottom w:val="none" w:sz="0" w:space="0" w:color="auto"/>
        <w:right w:val="none" w:sz="0" w:space="0" w:color="auto"/>
      </w:divBdr>
    </w:div>
    <w:div w:id="914317959">
      <w:bodyDiv w:val="1"/>
      <w:marLeft w:val="0"/>
      <w:marRight w:val="0"/>
      <w:marTop w:val="0"/>
      <w:marBottom w:val="0"/>
      <w:divBdr>
        <w:top w:val="none" w:sz="0" w:space="0" w:color="auto"/>
        <w:left w:val="none" w:sz="0" w:space="0" w:color="auto"/>
        <w:bottom w:val="none" w:sz="0" w:space="0" w:color="auto"/>
        <w:right w:val="none" w:sz="0" w:space="0" w:color="auto"/>
      </w:divBdr>
    </w:div>
    <w:div w:id="915015239">
      <w:bodyDiv w:val="1"/>
      <w:marLeft w:val="0"/>
      <w:marRight w:val="0"/>
      <w:marTop w:val="0"/>
      <w:marBottom w:val="0"/>
      <w:divBdr>
        <w:top w:val="none" w:sz="0" w:space="0" w:color="auto"/>
        <w:left w:val="none" w:sz="0" w:space="0" w:color="auto"/>
        <w:bottom w:val="none" w:sz="0" w:space="0" w:color="auto"/>
        <w:right w:val="none" w:sz="0" w:space="0" w:color="auto"/>
      </w:divBdr>
    </w:div>
    <w:div w:id="915867691">
      <w:bodyDiv w:val="1"/>
      <w:marLeft w:val="0"/>
      <w:marRight w:val="0"/>
      <w:marTop w:val="0"/>
      <w:marBottom w:val="0"/>
      <w:divBdr>
        <w:top w:val="none" w:sz="0" w:space="0" w:color="auto"/>
        <w:left w:val="none" w:sz="0" w:space="0" w:color="auto"/>
        <w:bottom w:val="none" w:sz="0" w:space="0" w:color="auto"/>
        <w:right w:val="none" w:sz="0" w:space="0" w:color="auto"/>
      </w:divBdr>
    </w:div>
    <w:div w:id="917441217">
      <w:bodyDiv w:val="1"/>
      <w:marLeft w:val="0"/>
      <w:marRight w:val="0"/>
      <w:marTop w:val="0"/>
      <w:marBottom w:val="0"/>
      <w:divBdr>
        <w:top w:val="none" w:sz="0" w:space="0" w:color="auto"/>
        <w:left w:val="none" w:sz="0" w:space="0" w:color="auto"/>
        <w:bottom w:val="none" w:sz="0" w:space="0" w:color="auto"/>
        <w:right w:val="none" w:sz="0" w:space="0" w:color="auto"/>
      </w:divBdr>
    </w:div>
    <w:div w:id="920453978">
      <w:bodyDiv w:val="1"/>
      <w:marLeft w:val="0"/>
      <w:marRight w:val="0"/>
      <w:marTop w:val="0"/>
      <w:marBottom w:val="0"/>
      <w:divBdr>
        <w:top w:val="none" w:sz="0" w:space="0" w:color="auto"/>
        <w:left w:val="none" w:sz="0" w:space="0" w:color="auto"/>
        <w:bottom w:val="none" w:sz="0" w:space="0" w:color="auto"/>
        <w:right w:val="none" w:sz="0" w:space="0" w:color="auto"/>
      </w:divBdr>
    </w:div>
    <w:div w:id="921068332">
      <w:bodyDiv w:val="1"/>
      <w:marLeft w:val="0"/>
      <w:marRight w:val="0"/>
      <w:marTop w:val="0"/>
      <w:marBottom w:val="0"/>
      <w:divBdr>
        <w:top w:val="none" w:sz="0" w:space="0" w:color="auto"/>
        <w:left w:val="none" w:sz="0" w:space="0" w:color="auto"/>
        <w:bottom w:val="none" w:sz="0" w:space="0" w:color="auto"/>
        <w:right w:val="none" w:sz="0" w:space="0" w:color="auto"/>
      </w:divBdr>
    </w:div>
    <w:div w:id="921334124">
      <w:bodyDiv w:val="1"/>
      <w:marLeft w:val="0"/>
      <w:marRight w:val="0"/>
      <w:marTop w:val="0"/>
      <w:marBottom w:val="0"/>
      <w:divBdr>
        <w:top w:val="none" w:sz="0" w:space="0" w:color="auto"/>
        <w:left w:val="none" w:sz="0" w:space="0" w:color="auto"/>
        <w:bottom w:val="none" w:sz="0" w:space="0" w:color="auto"/>
        <w:right w:val="none" w:sz="0" w:space="0" w:color="auto"/>
      </w:divBdr>
    </w:div>
    <w:div w:id="921834732">
      <w:bodyDiv w:val="1"/>
      <w:marLeft w:val="0"/>
      <w:marRight w:val="0"/>
      <w:marTop w:val="0"/>
      <w:marBottom w:val="0"/>
      <w:divBdr>
        <w:top w:val="none" w:sz="0" w:space="0" w:color="auto"/>
        <w:left w:val="none" w:sz="0" w:space="0" w:color="auto"/>
        <w:bottom w:val="none" w:sz="0" w:space="0" w:color="auto"/>
        <w:right w:val="none" w:sz="0" w:space="0" w:color="auto"/>
      </w:divBdr>
    </w:div>
    <w:div w:id="923104009">
      <w:bodyDiv w:val="1"/>
      <w:marLeft w:val="0"/>
      <w:marRight w:val="0"/>
      <w:marTop w:val="0"/>
      <w:marBottom w:val="0"/>
      <w:divBdr>
        <w:top w:val="none" w:sz="0" w:space="0" w:color="auto"/>
        <w:left w:val="none" w:sz="0" w:space="0" w:color="auto"/>
        <w:bottom w:val="none" w:sz="0" w:space="0" w:color="auto"/>
        <w:right w:val="none" w:sz="0" w:space="0" w:color="auto"/>
      </w:divBdr>
    </w:div>
    <w:div w:id="924152215">
      <w:bodyDiv w:val="1"/>
      <w:marLeft w:val="0"/>
      <w:marRight w:val="0"/>
      <w:marTop w:val="0"/>
      <w:marBottom w:val="0"/>
      <w:divBdr>
        <w:top w:val="none" w:sz="0" w:space="0" w:color="auto"/>
        <w:left w:val="none" w:sz="0" w:space="0" w:color="auto"/>
        <w:bottom w:val="none" w:sz="0" w:space="0" w:color="auto"/>
        <w:right w:val="none" w:sz="0" w:space="0" w:color="auto"/>
      </w:divBdr>
    </w:div>
    <w:div w:id="930043726">
      <w:bodyDiv w:val="1"/>
      <w:marLeft w:val="0"/>
      <w:marRight w:val="0"/>
      <w:marTop w:val="0"/>
      <w:marBottom w:val="0"/>
      <w:divBdr>
        <w:top w:val="none" w:sz="0" w:space="0" w:color="auto"/>
        <w:left w:val="none" w:sz="0" w:space="0" w:color="auto"/>
        <w:bottom w:val="none" w:sz="0" w:space="0" w:color="auto"/>
        <w:right w:val="none" w:sz="0" w:space="0" w:color="auto"/>
      </w:divBdr>
    </w:div>
    <w:div w:id="931010456">
      <w:bodyDiv w:val="1"/>
      <w:marLeft w:val="0"/>
      <w:marRight w:val="0"/>
      <w:marTop w:val="0"/>
      <w:marBottom w:val="0"/>
      <w:divBdr>
        <w:top w:val="none" w:sz="0" w:space="0" w:color="auto"/>
        <w:left w:val="none" w:sz="0" w:space="0" w:color="auto"/>
        <w:bottom w:val="none" w:sz="0" w:space="0" w:color="auto"/>
        <w:right w:val="none" w:sz="0" w:space="0" w:color="auto"/>
      </w:divBdr>
    </w:div>
    <w:div w:id="931284853">
      <w:bodyDiv w:val="1"/>
      <w:marLeft w:val="0"/>
      <w:marRight w:val="0"/>
      <w:marTop w:val="0"/>
      <w:marBottom w:val="0"/>
      <w:divBdr>
        <w:top w:val="none" w:sz="0" w:space="0" w:color="auto"/>
        <w:left w:val="none" w:sz="0" w:space="0" w:color="auto"/>
        <w:bottom w:val="none" w:sz="0" w:space="0" w:color="auto"/>
        <w:right w:val="none" w:sz="0" w:space="0" w:color="auto"/>
      </w:divBdr>
    </w:div>
    <w:div w:id="931934857">
      <w:bodyDiv w:val="1"/>
      <w:marLeft w:val="0"/>
      <w:marRight w:val="0"/>
      <w:marTop w:val="0"/>
      <w:marBottom w:val="0"/>
      <w:divBdr>
        <w:top w:val="none" w:sz="0" w:space="0" w:color="auto"/>
        <w:left w:val="none" w:sz="0" w:space="0" w:color="auto"/>
        <w:bottom w:val="none" w:sz="0" w:space="0" w:color="auto"/>
        <w:right w:val="none" w:sz="0" w:space="0" w:color="auto"/>
      </w:divBdr>
      <w:divsChild>
        <w:div w:id="575212212">
          <w:marLeft w:val="0"/>
          <w:marRight w:val="0"/>
          <w:marTop w:val="0"/>
          <w:marBottom w:val="0"/>
          <w:divBdr>
            <w:top w:val="none" w:sz="0" w:space="0" w:color="auto"/>
            <w:left w:val="none" w:sz="0" w:space="0" w:color="auto"/>
            <w:bottom w:val="none" w:sz="0" w:space="0" w:color="auto"/>
            <w:right w:val="none" w:sz="0" w:space="0" w:color="auto"/>
          </w:divBdr>
        </w:div>
      </w:divsChild>
    </w:div>
    <w:div w:id="934097050">
      <w:bodyDiv w:val="1"/>
      <w:marLeft w:val="0"/>
      <w:marRight w:val="0"/>
      <w:marTop w:val="0"/>
      <w:marBottom w:val="0"/>
      <w:divBdr>
        <w:top w:val="none" w:sz="0" w:space="0" w:color="auto"/>
        <w:left w:val="none" w:sz="0" w:space="0" w:color="auto"/>
        <w:bottom w:val="none" w:sz="0" w:space="0" w:color="auto"/>
        <w:right w:val="none" w:sz="0" w:space="0" w:color="auto"/>
      </w:divBdr>
    </w:div>
    <w:div w:id="934631308">
      <w:bodyDiv w:val="1"/>
      <w:marLeft w:val="0"/>
      <w:marRight w:val="0"/>
      <w:marTop w:val="0"/>
      <w:marBottom w:val="0"/>
      <w:divBdr>
        <w:top w:val="none" w:sz="0" w:space="0" w:color="auto"/>
        <w:left w:val="none" w:sz="0" w:space="0" w:color="auto"/>
        <w:bottom w:val="none" w:sz="0" w:space="0" w:color="auto"/>
        <w:right w:val="none" w:sz="0" w:space="0" w:color="auto"/>
      </w:divBdr>
    </w:div>
    <w:div w:id="935332520">
      <w:bodyDiv w:val="1"/>
      <w:marLeft w:val="0"/>
      <w:marRight w:val="0"/>
      <w:marTop w:val="0"/>
      <w:marBottom w:val="0"/>
      <w:divBdr>
        <w:top w:val="none" w:sz="0" w:space="0" w:color="auto"/>
        <w:left w:val="none" w:sz="0" w:space="0" w:color="auto"/>
        <w:bottom w:val="none" w:sz="0" w:space="0" w:color="auto"/>
        <w:right w:val="none" w:sz="0" w:space="0" w:color="auto"/>
      </w:divBdr>
    </w:div>
    <w:div w:id="938636273">
      <w:bodyDiv w:val="1"/>
      <w:marLeft w:val="0"/>
      <w:marRight w:val="0"/>
      <w:marTop w:val="0"/>
      <w:marBottom w:val="0"/>
      <w:divBdr>
        <w:top w:val="none" w:sz="0" w:space="0" w:color="auto"/>
        <w:left w:val="none" w:sz="0" w:space="0" w:color="auto"/>
        <w:bottom w:val="none" w:sz="0" w:space="0" w:color="auto"/>
        <w:right w:val="none" w:sz="0" w:space="0" w:color="auto"/>
      </w:divBdr>
    </w:div>
    <w:div w:id="939222868">
      <w:bodyDiv w:val="1"/>
      <w:marLeft w:val="0"/>
      <w:marRight w:val="0"/>
      <w:marTop w:val="0"/>
      <w:marBottom w:val="0"/>
      <w:divBdr>
        <w:top w:val="none" w:sz="0" w:space="0" w:color="auto"/>
        <w:left w:val="none" w:sz="0" w:space="0" w:color="auto"/>
        <w:bottom w:val="none" w:sz="0" w:space="0" w:color="auto"/>
        <w:right w:val="none" w:sz="0" w:space="0" w:color="auto"/>
      </w:divBdr>
    </w:div>
    <w:div w:id="940379476">
      <w:bodyDiv w:val="1"/>
      <w:marLeft w:val="0"/>
      <w:marRight w:val="0"/>
      <w:marTop w:val="0"/>
      <w:marBottom w:val="0"/>
      <w:divBdr>
        <w:top w:val="none" w:sz="0" w:space="0" w:color="auto"/>
        <w:left w:val="none" w:sz="0" w:space="0" w:color="auto"/>
        <w:bottom w:val="none" w:sz="0" w:space="0" w:color="auto"/>
        <w:right w:val="none" w:sz="0" w:space="0" w:color="auto"/>
      </w:divBdr>
    </w:div>
    <w:div w:id="942615344">
      <w:bodyDiv w:val="1"/>
      <w:marLeft w:val="0"/>
      <w:marRight w:val="0"/>
      <w:marTop w:val="0"/>
      <w:marBottom w:val="0"/>
      <w:divBdr>
        <w:top w:val="none" w:sz="0" w:space="0" w:color="auto"/>
        <w:left w:val="none" w:sz="0" w:space="0" w:color="auto"/>
        <w:bottom w:val="none" w:sz="0" w:space="0" w:color="auto"/>
        <w:right w:val="none" w:sz="0" w:space="0" w:color="auto"/>
      </w:divBdr>
    </w:div>
    <w:div w:id="944313666">
      <w:bodyDiv w:val="1"/>
      <w:marLeft w:val="0"/>
      <w:marRight w:val="0"/>
      <w:marTop w:val="0"/>
      <w:marBottom w:val="0"/>
      <w:divBdr>
        <w:top w:val="none" w:sz="0" w:space="0" w:color="auto"/>
        <w:left w:val="none" w:sz="0" w:space="0" w:color="auto"/>
        <w:bottom w:val="none" w:sz="0" w:space="0" w:color="auto"/>
        <w:right w:val="none" w:sz="0" w:space="0" w:color="auto"/>
      </w:divBdr>
    </w:div>
    <w:div w:id="956987270">
      <w:bodyDiv w:val="1"/>
      <w:marLeft w:val="0"/>
      <w:marRight w:val="0"/>
      <w:marTop w:val="0"/>
      <w:marBottom w:val="0"/>
      <w:divBdr>
        <w:top w:val="none" w:sz="0" w:space="0" w:color="auto"/>
        <w:left w:val="none" w:sz="0" w:space="0" w:color="auto"/>
        <w:bottom w:val="none" w:sz="0" w:space="0" w:color="auto"/>
        <w:right w:val="none" w:sz="0" w:space="0" w:color="auto"/>
      </w:divBdr>
    </w:div>
    <w:div w:id="958267538">
      <w:bodyDiv w:val="1"/>
      <w:marLeft w:val="0"/>
      <w:marRight w:val="0"/>
      <w:marTop w:val="0"/>
      <w:marBottom w:val="0"/>
      <w:divBdr>
        <w:top w:val="none" w:sz="0" w:space="0" w:color="auto"/>
        <w:left w:val="none" w:sz="0" w:space="0" w:color="auto"/>
        <w:bottom w:val="none" w:sz="0" w:space="0" w:color="auto"/>
        <w:right w:val="none" w:sz="0" w:space="0" w:color="auto"/>
      </w:divBdr>
      <w:divsChild>
        <w:div w:id="267125994">
          <w:marLeft w:val="0"/>
          <w:marRight w:val="0"/>
          <w:marTop w:val="0"/>
          <w:marBottom w:val="0"/>
          <w:divBdr>
            <w:top w:val="single" w:sz="2" w:space="0" w:color="E3E3E3"/>
            <w:left w:val="single" w:sz="2" w:space="0" w:color="E3E3E3"/>
            <w:bottom w:val="single" w:sz="2" w:space="0" w:color="E3E3E3"/>
            <w:right w:val="single" w:sz="2" w:space="0" w:color="E3E3E3"/>
          </w:divBdr>
          <w:divsChild>
            <w:div w:id="1307393709">
              <w:marLeft w:val="0"/>
              <w:marRight w:val="0"/>
              <w:marTop w:val="0"/>
              <w:marBottom w:val="0"/>
              <w:divBdr>
                <w:top w:val="single" w:sz="2" w:space="0" w:color="E3E3E3"/>
                <w:left w:val="single" w:sz="2" w:space="0" w:color="E3E3E3"/>
                <w:bottom w:val="single" w:sz="2" w:space="0" w:color="E3E3E3"/>
                <w:right w:val="single" w:sz="2" w:space="0" w:color="E3E3E3"/>
              </w:divBdr>
              <w:divsChild>
                <w:div w:id="2073113816">
                  <w:marLeft w:val="0"/>
                  <w:marRight w:val="0"/>
                  <w:marTop w:val="0"/>
                  <w:marBottom w:val="0"/>
                  <w:divBdr>
                    <w:top w:val="single" w:sz="2" w:space="0" w:color="E3E3E3"/>
                    <w:left w:val="single" w:sz="2" w:space="0" w:color="E3E3E3"/>
                    <w:bottom w:val="single" w:sz="2" w:space="0" w:color="E3E3E3"/>
                    <w:right w:val="single" w:sz="2" w:space="0" w:color="E3E3E3"/>
                  </w:divBdr>
                  <w:divsChild>
                    <w:div w:id="1176312914">
                      <w:marLeft w:val="0"/>
                      <w:marRight w:val="0"/>
                      <w:marTop w:val="0"/>
                      <w:marBottom w:val="0"/>
                      <w:divBdr>
                        <w:top w:val="single" w:sz="2" w:space="0" w:color="E3E3E3"/>
                        <w:left w:val="single" w:sz="2" w:space="0" w:color="E3E3E3"/>
                        <w:bottom w:val="single" w:sz="2" w:space="0" w:color="E3E3E3"/>
                        <w:right w:val="single" w:sz="2" w:space="0" w:color="E3E3E3"/>
                      </w:divBdr>
                      <w:divsChild>
                        <w:div w:id="1148279139">
                          <w:marLeft w:val="0"/>
                          <w:marRight w:val="0"/>
                          <w:marTop w:val="0"/>
                          <w:marBottom w:val="0"/>
                          <w:divBdr>
                            <w:top w:val="single" w:sz="2" w:space="0" w:color="E3E3E3"/>
                            <w:left w:val="single" w:sz="2" w:space="0" w:color="E3E3E3"/>
                            <w:bottom w:val="single" w:sz="2" w:space="0" w:color="E3E3E3"/>
                            <w:right w:val="single" w:sz="2" w:space="0" w:color="E3E3E3"/>
                          </w:divBdr>
                          <w:divsChild>
                            <w:div w:id="999888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209180">
                                  <w:marLeft w:val="0"/>
                                  <w:marRight w:val="0"/>
                                  <w:marTop w:val="0"/>
                                  <w:marBottom w:val="0"/>
                                  <w:divBdr>
                                    <w:top w:val="single" w:sz="2" w:space="0" w:color="E3E3E3"/>
                                    <w:left w:val="single" w:sz="2" w:space="0" w:color="E3E3E3"/>
                                    <w:bottom w:val="single" w:sz="2" w:space="0" w:color="E3E3E3"/>
                                    <w:right w:val="single" w:sz="2" w:space="0" w:color="E3E3E3"/>
                                  </w:divBdr>
                                  <w:divsChild>
                                    <w:div w:id="796987953">
                                      <w:marLeft w:val="0"/>
                                      <w:marRight w:val="0"/>
                                      <w:marTop w:val="0"/>
                                      <w:marBottom w:val="0"/>
                                      <w:divBdr>
                                        <w:top w:val="single" w:sz="2" w:space="0" w:color="E3E3E3"/>
                                        <w:left w:val="single" w:sz="2" w:space="0" w:color="E3E3E3"/>
                                        <w:bottom w:val="single" w:sz="2" w:space="0" w:color="E3E3E3"/>
                                        <w:right w:val="single" w:sz="2" w:space="0" w:color="E3E3E3"/>
                                      </w:divBdr>
                                      <w:divsChild>
                                        <w:div w:id="499395635">
                                          <w:marLeft w:val="0"/>
                                          <w:marRight w:val="0"/>
                                          <w:marTop w:val="0"/>
                                          <w:marBottom w:val="0"/>
                                          <w:divBdr>
                                            <w:top w:val="single" w:sz="2" w:space="0" w:color="E3E3E3"/>
                                            <w:left w:val="single" w:sz="2" w:space="0" w:color="E3E3E3"/>
                                            <w:bottom w:val="single" w:sz="2" w:space="0" w:color="E3E3E3"/>
                                            <w:right w:val="single" w:sz="2" w:space="0" w:color="E3E3E3"/>
                                          </w:divBdr>
                                          <w:divsChild>
                                            <w:div w:id="2130664568">
                                              <w:marLeft w:val="0"/>
                                              <w:marRight w:val="0"/>
                                              <w:marTop w:val="0"/>
                                              <w:marBottom w:val="0"/>
                                              <w:divBdr>
                                                <w:top w:val="single" w:sz="2" w:space="0" w:color="E3E3E3"/>
                                                <w:left w:val="single" w:sz="2" w:space="0" w:color="E3E3E3"/>
                                                <w:bottom w:val="single" w:sz="2" w:space="0" w:color="E3E3E3"/>
                                                <w:right w:val="single" w:sz="2" w:space="0" w:color="E3E3E3"/>
                                              </w:divBdr>
                                              <w:divsChild>
                                                <w:div w:id="1820883706">
                                                  <w:marLeft w:val="0"/>
                                                  <w:marRight w:val="0"/>
                                                  <w:marTop w:val="0"/>
                                                  <w:marBottom w:val="0"/>
                                                  <w:divBdr>
                                                    <w:top w:val="single" w:sz="2" w:space="0" w:color="E3E3E3"/>
                                                    <w:left w:val="single" w:sz="2" w:space="0" w:color="E3E3E3"/>
                                                    <w:bottom w:val="single" w:sz="2" w:space="0" w:color="E3E3E3"/>
                                                    <w:right w:val="single" w:sz="2" w:space="0" w:color="E3E3E3"/>
                                                  </w:divBdr>
                                                  <w:divsChild>
                                                    <w:div w:id="129775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6320532">
          <w:marLeft w:val="0"/>
          <w:marRight w:val="0"/>
          <w:marTop w:val="0"/>
          <w:marBottom w:val="0"/>
          <w:divBdr>
            <w:top w:val="none" w:sz="0" w:space="0" w:color="auto"/>
            <w:left w:val="none" w:sz="0" w:space="0" w:color="auto"/>
            <w:bottom w:val="none" w:sz="0" w:space="0" w:color="auto"/>
            <w:right w:val="none" w:sz="0" w:space="0" w:color="auto"/>
          </w:divBdr>
        </w:div>
      </w:divsChild>
    </w:div>
    <w:div w:id="958878219">
      <w:bodyDiv w:val="1"/>
      <w:marLeft w:val="0"/>
      <w:marRight w:val="0"/>
      <w:marTop w:val="0"/>
      <w:marBottom w:val="0"/>
      <w:divBdr>
        <w:top w:val="none" w:sz="0" w:space="0" w:color="auto"/>
        <w:left w:val="none" w:sz="0" w:space="0" w:color="auto"/>
        <w:bottom w:val="none" w:sz="0" w:space="0" w:color="auto"/>
        <w:right w:val="none" w:sz="0" w:space="0" w:color="auto"/>
      </w:divBdr>
    </w:div>
    <w:div w:id="958999460">
      <w:bodyDiv w:val="1"/>
      <w:marLeft w:val="0"/>
      <w:marRight w:val="0"/>
      <w:marTop w:val="0"/>
      <w:marBottom w:val="0"/>
      <w:divBdr>
        <w:top w:val="none" w:sz="0" w:space="0" w:color="auto"/>
        <w:left w:val="none" w:sz="0" w:space="0" w:color="auto"/>
        <w:bottom w:val="none" w:sz="0" w:space="0" w:color="auto"/>
        <w:right w:val="none" w:sz="0" w:space="0" w:color="auto"/>
      </w:divBdr>
    </w:div>
    <w:div w:id="960458780">
      <w:bodyDiv w:val="1"/>
      <w:marLeft w:val="0"/>
      <w:marRight w:val="0"/>
      <w:marTop w:val="0"/>
      <w:marBottom w:val="0"/>
      <w:divBdr>
        <w:top w:val="none" w:sz="0" w:space="0" w:color="auto"/>
        <w:left w:val="none" w:sz="0" w:space="0" w:color="auto"/>
        <w:bottom w:val="none" w:sz="0" w:space="0" w:color="auto"/>
        <w:right w:val="none" w:sz="0" w:space="0" w:color="auto"/>
      </w:divBdr>
    </w:div>
    <w:div w:id="962230160">
      <w:bodyDiv w:val="1"/>
      <w:marLeft w:val="0"/>
      <w:marRight w:val="0"/>
      <w:marTop w:val="0"/>
      <w:marBottom w:val="0"/>
      <w:divBdr>
        <w:top w:val="none" w:sz="0" w:space="0" w:color="auto"/>
        <w:left w:val="none" w:sz="0" w:space="0" w:color="auto"/>
        <w:bottom w:val="none" w:sz="0" w:space="0" w:color="auto"/>
        <w:right w:val="none" w:sz="0" w:space="0" w:color="auto"/>
      </w:divBdr>
    </w:div>
    <w:div w:id="963389594">
      <w:bodyDiv w:val="1"/>
      <w:marLeft w:val="0"/>
      <w:marRight w:val="0"/>
      <w:marTop w:val="0"/>
      <w:marBottom w:val="0"/>
      <w:divBdr>
        <w:top w:val="none" w:sz="0" w:space="0" w:color="auto"/>
        <w:left w:val="none" w:sz="0" w:space="0" w:color="auto"/>
        <w:bottom w:val="none" w:sz="0" w:space="0" w:color="auto"/>
        <w:right w:val="none" w:sz="0" w:space="0" w:color="auto"/>
      </w:divBdr>
    </w:div>
    <w:div w:id="966856152">
      <w:bodyDiv w:val="1"/>
      <w:marLeft w:val="0"/>
      <w:marRight w:val="0"/>
      <w:marTop w:val="0"/>
      <w:marBottom w:val="0"/>
      <w:divBdr>
        <w:top w:val="none" w:sz="0" w:space="0" w:color="auto"/>
        <w:left w:val="none" w:sz="0" w:space="0" w:color="auto"/>
        <w:bottom w:val="none" w:sz="0" w:space="0" w:color="auto"/>
        <w:right w:val="none" w:sz="0" w:space="0" w:color="auto"/>
      </w:divBdr>
    </w:div>
    <w:div w:id="966937297">
      <w:bodyDiv w:val="1"/>
      <w:marLeft w:val="0"/>
      <w:marRight w:val="0"/>
      <w:marTop w:val="0"/>
      <w:marBottom w:val="0"/>
      <w:divBdr>
        <w:top w:val="none" w:sz="0" w:space="0" w:color="auto"/>
        <w:left w:val="none" w:sz="0" w:space="0" w:color="auto"/>
        <w:bottom w:val="none" w:sz="0" w:space="0" w:color="auto"/>
        <w:right w:val="none" w:sz="0" w:space="0" w:color="auto"/>
      </w:divBdr>
    </w:div>
    <w:div w:id="967508470">
      <w:bodyDiv w:val="1"/>
      <w:marLeft w:val="0"/>
      <w:marRight w:val="0"/>
      <w:marTop w:val="0"/>
      <w:marBottom w:val="0"/>
      <w:divBdr>
        <w:top w:val="none" w:sz="0" w:space="0" w:color="auto"/>
        <w:left w:val="none" w:sz="0" w:space="0" w:color="auto"/>
        <w:bottom w:val="none" w:sz="0" w:space="0" w:color="auto"/>
        <w:right w:val="none" w:sz="0" w:space="0" w:color="auto"/>
      </w:divBdr>
    </w:div>
    <w:div w:id="967515440">
      <w:bodyDiv w:val="1"/>
      <w:marLeft w:val="0"/>
      <w:marRight w:val="0"/>
      <w:marTop w:val="0"/>
      <w:marBottom w:val="0"/>
      <w:divBdr>
        <w:top w:val="none" w:sz="0" w:space="0" w:color="auto"/>
        <w:left w:val="none" w:sz="0" w:space="0" w:color="auto"/>
        <w:bottom w:val="none" w:sz="0" w:space="0" w:color="auto"/>
        <w:right w:val="none" w:sz="0" w:space="0" w:color="auto"/>
      </w:divBdr>
    </w:div>
    <w:div w:id="968517260">
      <w:bodyDiv w:val="1"/>
      <w:marLeft w:val="0"/>
      <w:marRight w:val="0"/>
      <w:marTop w:val="0"/>
      <w:marBottom w:val="0"/>
      <w:divBdr>
        <w:top w:val="none" w:sz="0" w:space="0" w:color="auto"/>
        <w:left w:val="none" w:sz="0" w:space="0" w:color="auto"/>
        <w:bottom w:val="none" w:sz="0" w:space="0" w:color="auto"/>
        <w:right w:val="none" w:sz="0" w:space="0" w:color="auto"/>
      </w:divBdr>
    </w:div>
    <w:div w:id="969045783">
      <w:bodyDiv w:val="1"/>
      <w:marLeft w:val="0"/>
      <w:marRight w:val="0"/>
      <w:marTop w:val="0"/>
      <w:marBottom w:val="0"/>
      <w:divBdr>
        <w:top w:val="none" w:sz="0" w:space="0" w:color="auto"/>
        <w:left w:val="none" w:sz="0" w:space="0" w:color="auto"/>
        <w:bottom w:val="none" w:sz="0" w:space="0" w:color="auto"/>
        <w:right w:val="none" w:sz="0" w:space="0" w:color="auto"/>
      </w:divBdr>
    </w:div>
    <w:div w:id="970596441">
      <w:bodyDiv w:val="1"/>
      <w:marLeft w:val="0"/>
      <w:marRight w:val="0"/>
      <w:marTop w:val="0"/>
      <w:marBottom w:val="0"/>
      <w:divBdr>
        <w:top w:val="none" w:sz="0" w:space="0" w:color="auto"/>
        <w:left w:val="none" w:sz="0" w:space="0" w:color="auto"/>
        <w:bottom w:val="none" w:sz="0" w:space="0" w:color="auto"/>
        <w:right w:val="none" w:sz="0" w:space="0" w:color="auto"/>
      </w:divBdr>
    </w:div>
    <w:div w:id="971711870">
      <w:bodyDiv w:val="1"/>
      <w:marLeft w:val="0"/>
      <w:marRight w:val="0"/>
      <w:marTop w:val="0"/>
      <w:marBottom w:val="0"/>
      <w:divBdr>
        <w:top w:val="none" w:sz="0" w:space="0" w:color="auto"/>
        <w:left w:val="none" w:sz="0" w:space="0" w:color="auto"/>
        <w:bottom w:val="none" w:sz="0" w:space="0" w:color="auto"/>
        <w:right w:val="none" w:sz="0" w:space="0" w:color="auto"/>
      </w:divBdr>
    </w:div>
    <w:div w:id="972373236">
      <w:bodyDiv w:val="1"/>
      <w:marLeft w:val="0"/>
      <w:marRight w:val="0"/>
      <w:marTop w:val="0"/>
      <w:marBottom w:val="0"/>
      <w:divBdr>
        <w:top w:val="none" w:sz="0" w:space="0" w:color="auto"/>
        <w:left w:val="none" w:sz="0" w:space="0" w:color="auto"/>
        <w:bottom w:val="none" w:sz="0" w:space="0" w:color="auto"/>
        <w:right w:val="none" w:sz="0" w:space="0" w:color="auto"/>
      </w:divBdr>
    </w:div>
    <w:div w:id="972635750">
      <w:bodyDiv w:val="1"/>
      <w:marLeft w:val="0"/>
      <w:marRight w:val="0"/>
      <w:marTop w:val="0"/>
      <w:marBottom w:val="0"/>
      <w:divBdr>
        <w:top w:val="none" w:sz="0" w:space="0" w:color="auto"/>
        <w:left w:val="none" w:sz="0" w:space="0" w:color="auto"/>
        <w:bottom w:val="none" w:sz="0" w:space="0" w:color="auto"/>
        <w:right w:val="none" w:sz="0" w:space="0" w:color="auto"/>
      </w:divBdr>
    </w:div>
    <w:div w:id="973674550">
      <w:bodyDiv w:val="1"/>
      <w:marLeft w:val="0"/>
      <w:marRight w:val="0"/>
      <w:marTop w:val="0"/>
      <w:marBottom w:val="0"/>
      <w:divBdr>
        <w:top w:val="none" w:sz="0" w:space="0" w:color="auto"/>
        <w:left w:val="none" w:sz="0" w:space="0" w:color="auto"/>
        <w:bottom w:val="none" w:sz="0" w:space="0" w:color="auto"/>
        <w:right w:val="none" w:sz="0" w:space="0" w:color="auto"/>
      </w:divBdr>
    </w:div>
    <w:div w:id="977341488">
      <w:bodyDiv w:val="1"/>
      <w:marLeft w:val="0"/>
      <w:marRight w:val="0"/>
      <w:marTop w:val="0"/>
      <w:marBottom w:val="0"/>
      <w:divBdr>
        <w:top w:val="none" w:sz="0" w:space="0" w:color="auto"/>
        <w:left w:val="none" w:sz="0" w:space="0" w:color="auto"/>
        <w:bottom w:val="none" w:sz="0" w:space="0" w:color="auto"/>
        <w:right w:val="none" w:sz="0" w:space="0" w:color="auto"/>
      </w:divBdr>
      <w:divsChild>
        <w:div w:id="1298491210">
          <w:marLeft w:val="0"/>
          <w:marRight w:val="0"/>
          <w:marTop w:val="0"/>
          <w:marBottom w:val="0"/>
          <w:divBdr>
            <w:top w:val="none" w:sz="0" w:space="0" w:color="auto"/>
            <w:left w:val="none" w:sz="0" w:space="0" w:color="auto"/>
            <w:bottom w:val="none" w:sz="0" w:space="0" w:color="auto"/>
            <w:right w:val="none" w:sz="0" w:space="0" w:color="auto"/>
          </w:divBdr>
        </w:div>
      </w:divsChild>
    </w:div>
    <w:div w:id="977608671">
      <w:bodyDiv w:val="1"/>
      <w:marLeft w:val="0"/>
      <w:marRight w:val="0"/>
      <w:marTop w:val="0"/>
      <w:marBottom w:val="0"/>
      <w:divBdr>
        <w:top w:val="none" w:sz="0" w:space="0" w:color="auto"/>
        <w:left w:val="none" w:sz="0" w:space="0" w:color="auto"/>
        <w:bottom w:val="none" w:sz="0" w:space="0" w:color="auto"/>
        <w:right w:val="none" w:sz="0" w:space="0" w:color="auto"/>
      </w:divBdr>
    </w:div>
    <w:div w:id="978531862">
      <w:bodyDiv w:val="1"/>
      <w:marLeft w:val="0"/>
      <w:marRight w:val="0"/>
      <w:marTop w:val="0"/>
      <w:marBottom w:val="0"/>
      <w:divBdr>
        <w:top w:val="none" w:sz="0" w:space="0" w:color="auto"/>
        <w:left w:val="none" w:sz="0" w:space="0" w:color="auto"/>
        <w:bottom w:val="none" w:sz="0" w:space="0" w:color="auto"/>
        <w:right w:val="none" w:sz="0" w:space="0" w:color="auto"/>
      </w:divBdr>
    </w:div>
    <w:div w:id="978657723">
      <w:bodyDiv w:val="1"/>
      <w:marLeft w:val="0"/>
      <w:marRight w:val="0"/>
      <w:marTop w:val="0"/>
      <w:marBottom w:val="0"/>
      <w:divBdr>
        <w:top w:val="none" w:sz="0" w:space="0" w:color="auto"/>
        <w:left w:val="none" w:sz="0" w:space="0" w:color="auto"/>
        <w:bottom w:val="none" w:sz="0" w:space="0" w:color="auto"/>
        <w:right w:val="none" w:sz="0" w:space="0" w:color="auto"/>
      </w:divBdr>
    </w:div>
    <w:div w:id="979454336">
      <w:bodyDiv w:val="1"/>
      <w:marLeft w:val="0"/>
      <w:marRight w:val="0"/>
      <w:marTop w:val="0"/>
      <w:marBottom w:val="0"/>
      <w:divBdr>
        <w:top w:val="none" w:sz="0" w:space="0" w:color="auto"/>
        <w:left w:val="none" w:sz="0" w:space="0" w:color="auto"/>
        <w:bottom w:val="none" w:sz="0" w:space="0" w:color="auto"/>
        <w:right w:val="none" w:sz="0" w:space="0" w:color="auto"/>
      </w:divBdr>
    </w:div>
    <w:div w:id="979921902">
      <w:bodyDiv w:val="1"/>
      <w:marLeft w:val="0"/>
      <w:marRight w:val="0"/>
      <w:marTop w:val="0"/>
      <w:marBottom w:val="0"/>
      <w:divBdr>
        <w:top w:val="none" w:sz="0" w:space="0" w:color="auto"/>
        <w:left w:val="none" w:sz="0" w:space="0" w:color="auto"/>
        <w:bottom w:val="none" w:sz="0" w:space="0" w:color="auto"/>
        <w:right w:val="none" w:sz="0" w:space="0" w:color="auto"/>
      </w:divBdr>
    </w:div>
    <w:div w:id="979964880">
      <w:bodyDiv w:val="1"/>
      <w:marLeft w:val="0"/>
      <w:marRight w:val="0"/>
      <w:marTop w:val="0"/>
      <w:marBottom w:val="0"/>
      <w:divBdr>
        <w:top w:val="none" w:sz="0" w:space="0" w:color="auto"/>
        <w:left w:val="none" w:sz="0" w:space="0" w:color="auto"/>
        <w:bottom w:val="none" w:sz="0" w:space="0" w:color="auto"/>
        <w:right w:val="none" w:sz="0" w:space="0" w:color="auto"/>
      </w:divBdr>
    </w:div>
    <w:div w:id="980306296">
      <w:bodyDiv w:val="1"/>
      <w:marLeft w:val="0"/>
      <w:marRight w:val="0"/>
      <w:marTop w:val="0"/>
      <w:marBottom w:val="0"/>
      <w:divBdr>
        <w:top w:val="none" w:sz="0" w:space="0" w:color="auto"/>
        <w:left w:val="none" w:sz="0" w:space="0" w:color="auto"/>
        <w:bottom w:val="none" w:sz="0" w:space="0" w:color="auto"/>
        <w:right w:val="none" w:sz="0" w:space="0" w:color="auto"/>
      </w:divBdr>
      <w:divsChild>
        <w:div w:id="1895196460">
          <w:marLeft w:val="0"/>
          <w:marRight w:val="0"/>
          <w:marTop w:val="0"/>
          <w:marBottom w:val="0"/>
          <w:divBdr>
            <w:top w:val="none" w:sz="0" w:space="0" w:color="auto"/>
            <w:left w:val="none" w:sz="0" w:space="0" w:color="auto"/>
            <w:bottom w:val="none" w:sz="0" w:space="0" w:color="auto"/>
            <w:right w:val="none" w:sz="0" w:space="0" w:color="auto"/>
          </w:divBdr>
        </w:div>
      </w:divsChild>
    </w:div>
    <w:div w:id="980884710">
      <w:bodyDiv w:val="1"/>
      <w:marLeft w:val="0"/>
      <w:marRight w:val="0"/>
      <w:marTop w:val="0"/>
      <w:marBottom w:val="0"/>
      <w:divBdr>
        <w:top w:val="none" w:sz="0" w:space="0" w:color="auto"/>
        <w:left w:val="none" w:sz="0" w:space="0" w:color="auto"/>
        <w:bottom w:val="none" w:sz="0" w:space="0" w:color="auto"/>
        <w:right w:val="none" w:sz="0" w:space="0" w:color="auto"/>
      </w:divBdr>
    </w:div>
    <w:div w:id="981424091">
      <w:bodyDiv w:val="1"/>
      <w:marLeft w:val="0"/>
      <w:marRight w:val="0"/>
      <w:marTop w:val="0"/>
      <w:marBottom w:val="0"/>
      <w:divBdr>
        <w:top w:val="none" w:sz="0" w:space="0" w:color="auto"/>
        <w:left w:val="none" w:sz="0" w:space="0" w:color="auto"/>
        <w:bottom w:val="none" w:sz="0" w:space="0" w:color="auto"/>
        <w:right w:val="none" w:sz="0" w:space="0" w:color="auto"/>
      </w:divBdr>
    </w:div>
    <w:div w:id="982850476">
      <w:bodyDiv w:val="1"/>
      <w:marLeft w:val="0"/>
      <w:marRight w:val="0"/>
      <w:marTop w:val="0"/>
      <w:marBottom w:val="0"/>
      <w:divBdr>
        <w:top w:val="none" w:sz="0" w:space="0" w:color="auto"/>
        <w:left w:val="none" w:sz="0" w:space="0" w:color="auto"/>
        <w:bottom w:val="none" w:sz="0" w:space="0" w:color="auto"/>
        <w:right w:val="none" w:sz="0" w:space="0" w:color="auto"/>
      </w:divBdr>
      <w:divsChild>
        <w:div w:id="275720280">
          <w:marLeft w:val="0"/>
          <w:marRight w:val="0"/>
          <w:marTop w:val="0"/>
          <w:marBottom w:val="0"/>
          <w:divBdr>
            <w:top w:val="none" w:sz="0" w:space="0" w:color="auto"/>
            <w:left w:val="none" w:sz="0" w:space="0" w:color="auto"/>
            <w:bottom w:val="none" w:sz="0" w:space="0" w:color="auto"/>
            <w:right w:val="none" w:sz="0" w:space="0" w:color="auto"/>
          </w:divBdr>
        </w:div>
      </w:divsChild>
    </w:div>
    <w:div w:id="983897117">
      <w:bodyDiv w:val="1"/>
      <w:marLeft w:val="0"/>
      <w:marRight w:val="0"/>
      <w:marTop w:val="0"/>
      <w:marBottom w:val="0"/>
      <w:divBdr>
        <w:top w:val="none" w:sz="0" w:space="0" w:color="auto"/>
        <w:left w:val="none" w:sz="0" w:space="0" w:color="auto"/>
        <w:bottom w:val="none" w:sz="0" w:space="0" w:color="auto"/>
        <w:right w:val="none" w:sz="0" w:space="0" w:color="auto"/>
      </w:divBdr>
    </w:div>
    <w:div w:id="984626782">
      <w:bodyDiv w:val="1"/>
      <w:marLeft w:val="0"/>
      <w:marRight w:val="0"/>
      <w:marTop w:val="0"/>
      <w:marBottom w:val="0"/>
      <w:divBdr>
        <w:top w:val="none" w:sz="0" w:space="0" w:color="auto"/>
        <w:left w:val="none" w:sz="0" w:space="0" w:color="auto"/>
        <w:bottom w:val="none" w:sz="0" w:space="0" w:color="auto"/>
        <w:right w:val="none" w:sz="0" w:space="0" w:color="auto"/>
      </w:divBdr>
    </w:div>
    <w:div w:id="984968519">
      <w:bodyDiv w:val="1"/>
      <w:marLeft w:val="0"/>
      <w:marRight w:val="0"/>
      <w:marTop w:val="0"/>
      <w:marBottom w:val="0"/>
      <w:divBdr>
        <w:top w:val="none" w:sz="0" w:space="0" w:color="auto"/>
        <w:left w:val="none" w:sz="0" w:space="0" w:color="auto"/>
        <w:bottom w:val="none" w:sz="0" w:space="0" w:color="auto"/>
        <w:right w:val="none" w:sz="0" w:space="0" w:color="auto"/>
      </w:divBdr>
    </w:div>
    <w:div w:id="986594077">
      <w:bodyDiv w:val="1"/>
      <w:marLeft w:val="0"/>
      <w:marRight w:val="0"/>
      <w:marTop w:val="0"/>
      <w:marBottom w:val="0"/>
      <w:divBdr>
        <w:top w:val="none" w:sz="0" w:space="0" w:color="auto"/>
        <w:left w:val="none" w:sz="0" w:space="0" w:color="auto"/>
        <w:bottom w:val="none" w:sz="0" w:space="0" w:color="auto"/>
        <w:right w:val="none" w:sz="0" w:space="0" w:color="auto"/>
      </w:divBdr>
    </w:div>
    <w:div w:id="988247819">
      <w:bodyDiv w:val="1"/>
      <w:marLeft w:val="0"/>
      <w:marRight w:val="0"/>
      <w:marTop w:val="0"/>
      <w:marBottom w:val="0"/>
      <w:divBdr>
        <w:top w:val="none" w:sz="0" w:space="0" w:color="auto"/>
        <w:left w:val="none" w:sz="0" w:space="0" w:color="auto"/>
        <w:bottom w:val="none" w:sz="0" w:space="0" w:color="auto"/>
        <w:right w:val="none" w:sz="0" w:space="0" w:color="auto"/>
      </w:divBdr>
    </w:div>
    <w:div w:id="989869983">
      <w:bodyDiv w:val="1"/>
      <w:marLeft w:val="0"/>
      <w:marRight w:val="0"/>
      <w:marTop w:val="0"/>
      <w:marBottom w:val="0"/>
      <w:divBdr>
        <w:top w:val="none" w:sz="0" w:space="0" w:color="auto"/>
        <w:left w:val="none" w:sz="0" w:space="0" w:color="auto"/>
        <w:bottom w:val="none" w:sz="0" w:space="0" w:color="auto"/>
        <w:right w:val="none" w:sz="0" w:space="0" w:color="auto"/>
      </w:divBdr>
    </w:div>
    <w:div w:id="993753259">
      <w:bodyDiv w:val="1"/>
      <w:marLeft w:val="0"/>
      <w:marRight w:val="0"/>
      <w:marTop w:val="0"/>
      <w:marBottom w:val="0"/>
      <w:divBdr>
        <w:top w:val="none" w:sz="0" w:space="0" w:color="auto"/>
        <w:left w:val="none" w:sz="0" w:space="0" w:color="auto"/>
        <w:bottom w:val="none" w:sz="0" w:space="0" w:color="auto"/>
        <w:right w:val="none" w:sz="0" w:space="0" w:color="auto"/>
      </w:divBdr>
    </w:div>
    <w:div w:id="993797415">
      <w:bodyDiv w:val="1"/>
      <w:marLeft w:val="0"/>
      <w:marRight w:val="0"/>
      <w:marTop w:val="0"/>
      <w:marBottom w:val="0"/>
      <w:divBdr>
        <w:top w:val="none" w:sz="0" w:space="0" w:color="auto"/>
        <w:left w:val="none" w:sz="0" w:space="0" w:color="auto"/>
        <w:bottom w:val="none" w:sz="0" w:space="0" w:color="auto"/>
        <w:right w:val="none" w:sz="0" w:space="0" w:color="auto"/>
      </w:divBdr>
    </w:div>
    <w:div w:id="994845229">
      <w:bodyDiv w:val="1"/>
      <w:marLeft w:val="0"/>
      <w:marRight w:val="0"/>
      <w:marTop w:val="0"/>
      <w:marBottom w:val="0"/>
      <w:divBdr>
        <w:top w:val="none" w:sz="0" w:space="0" w:color="auto"/>
        <w:left w:val="none" w:sz="0" w:space="0" w:color="auto"/>
        <w:bottom w:val="none" w:sz="0" w:space="0" w:color="auto"/>
        <w:right w:val="none" w:sz="0" w:space="0" w:color="auto"/>
      </w:divBdr>
    </w:div>
    <w:div w:id="995493329">
      <w:bodyDiv w:val="1"/>
      <w:marLeft w:val="0"/>
      <w:marRight w:val="0"/>
      <w:marTop w:val="0"/>
      <w:marBottom w:val="0"/>
      <w:divBdr>
        <w:top w:val="none" w:sz="0" w:space="0" w:color="auto"/>
        <w:left w:val="none" w:sz="0" w:space="0" w:color="auto"/>
        <w:bottom w:val="none" w:sz="0" w:space="0" w:color="auto"/>
        <w:right w:val="none" w:sz="0" w:space="0" w:color="auto"/>
      </w:divBdr>
    </w:div>
    <w:div w:id="995693819">
      <w:bodyDiv w:val="1"/>
      <w:marLeft w:val="0"/>
      <w:marRight w:val="0"/>
      <w:marTop w:val="0"/>
      <w:marBottom w:val="0"/>
      <w:divBdr>
        <w:top w:val="none" w:sz="0" w:space="0" w:color="auto"/>
        <w:left w:val="none" w:sz="0" w:space="0" w:color="auto"/>
        <w:bottom w:val="none" w:sz="0" w:space="0" w:color="auto"/>
        <w:right w:val="none" w:sz="0" w:space="0" w:color="auto"/>
      </w:divBdr>
    </w:div>
    <w:div w:id="995956896">
      <w:bodyDiv w:val="1"/>
      <w:marLeft w:val="0"/>
      <w:marRight w:val="0"/>
      <w:marTop w:val="0"/>
      <w:marBottom w:val="0"/>
      <w:divBdr>
        <w:top w:val="none" w:sz="0" w:space="0" w:color="auto"/>
        <w:left w:val="none" w:sz="0" w:space="0" w:color="auto"/>
        <w:bottom w:val="none" w:sz="0" w:space="0" w:color="auto"/>
        <w:right w:val="none" w:sz="0" w:space="0" w:color="auto"/>
      </w:divBdr>
    </w:div>
    <w:div w:id="997925396">
      <w:bodyDiv w:val="1"/>
      <w:marLeft w:val="0"/>
      <w:marRight w:val="0"/>
      <w:marTop w:val="0"/>
      <w:marBottom w:val="0"/>
      <w:divBdr>
        <w:top w:val="none" w:sz="0" w:space="0" w:color="auto"/>
        <w:left w:val="none" w:sz="0" w:space="0" w:color="auto"/>
        <w:bottom w:val="none" w:sz="0" w:space="0" w:color="auto"/>
        <w:right w:val="none" w:sz="0" w:space="0" w:color="auto"/>
      </w:divBdr>
    </w:div>
    <w:div w:id="998117758">
      <w:bodyDiv w:val="1"/>
      <w:marLeft w:val="0"/>
      <w:marRight w:val="0"/>
      <w:marTop w:val="0"/>
      <w:marBottom w:val="0"/>
      <w:divBdr>
        <w:top w:val="none" w:sz="0" w:space="0" w:color="auto"/>
        <w:left w:val="none" w:sz="0" w:space="0" w:color="auto"/>
        <w:bottom w:val="none" w:sz="0" w:space="0" w:color="auto"/>
        <w:right w:val="none" w:sz="0" w:space="0" w:color="auto"/>
      </w:divBdr>
    </w:div>
    <w:div w:id="998265897">
      <w:bodyDiv w:val="1"/>
      <w:marLeft w:val="0"/>
      <w:marRight w:val="0"/>
      <w:marTop w:val="0"/>
      <w:marBottom w:val="0"/>
      <w:divBdr>
        <w:top w:val="none" w:sz="0" w:space="0" w:color="auto"/>
        <w:left w:val="none" w:sz="0" w:space="0" w:color="auto"/>
        <w:bottom w:val="none" w:sz="0" w:space="0" w:color="auto"/>
        <w:right w:val="none" w:sz="0" w:space="0" w:color="auto"/>
      </w:divBdr>
    </w:div>
    <w:div w:id="999117468">
      <w:bodyDiv w:val="1"/>
      <w:marLeft w:val="0"/>
      <w:marRight w:val="0"/>
      <w:marTop w:val="0"/>
      <w:marBottom w:val="0"/>
      <w:divBdr>
        <w:top w:val="none" w:sz="0" w:space="0" w:color="auto"/>
        <w:left w:val="none" w:sz="0" w:space="0" w:color="auto"/>
        <w:bottom w:val="none" w:sz="0" w:space="0" w:color="auto"/>
        <w:right w:val="none" w:sz="0" w:space="0" w:color="auto"/>
      </w:divBdr>
    </w:div>
    <w:div w:id="1000154710">
      <w:bodyDiv w:val="1"/>
      <w:marLeft w:val="0"/>
      <w:marRight w:val="0"/>
      <w:marTop w:val="0"/>
      <w:marBottom w:val="0"/>
      <w:divBdr>
        <w:top w:val="none" w:sz="0" w:space="0" w:color="auto"/>
        <w:left w:val="none" w:sz="0" w:space="0" w:color="auto"/>
        <w:bottom w:val="none" w:sz="0" w:space="0" w:color="auto"/>
        <w:right w:val="none" w:sz="0" w:space="0" w:color="auto"/>
      </w:divBdr>
    </w:div>
    <w:div w:id="1000691613">
      <w:bodyDiv w:val="1"/>
      <w:marLeft w:val="0"/>
      <w:marRight w:val="0"/>
      <w:marTop w:val="0"/>
      <w:marBottom w:val="0"/>
      <w:divBdr>
        <w:top w:val="none" w:sz="0" w:space="0" w:color="auto"/>
        <w:left w:val="none" w:sz="0" w:space="0" w:color="auto"/>
        <w:bottom w:val="none" w:sz="0" w:space="0" w:color="auto"/>
        <w:right w:val="none" w:sz="0" w:space="0" w:color="auto"/>
      </w:divBdr>
    </w:div>
    <w:div w:id="1002664559">
      <w:bodyDiv w:val="1"/>
      <w:marLeft w:val="0"/>
      <w:marRight w:val="0"/>
      <w:marTop w:val="0"/>
      <w:marBottom w:val="0"/>
      <w:divBdr>
        <w:top w:val="none" w:sz="0" w:space="0" w:color="auto"/>
        <w:left w:val="none" w:sz="0" w:space="0" w:color="auto"/>
        <w:bottom w:val="none" w:sz="0" w:space="0" w:color="auto"/>
        <w:right w:val="none" w:sz="0" w:space="0" w:color="auto"/>
      </w:divBdr>
    </w:div>
    <w:div w:id="1002707220">
      <w:bodyDiv w:val="1"/>
      <w:marLeft w:val="0"/>
      <w:marRight w:val="0"/>
      <w:marTop w:val="0"/>
      <w:marBottom w:val="0"/>
      <w:divBdr>
        <w:top w:val="none" w:sz="0" w:space="0" w:color="auto"/>
        <w:left w:val="none" w:sz="0" w:space="0" w:color="auto"/>
        <w:bottom w:val="none" w:sz="0" w:space="0" w:color="auto"/>
        <w:right w:val="none" w:sz="0" w:space="0" w:color="auto"/>
      </w:divBdr>
    </w:div>
    <w:div w:id="1002708976">
      <w:bodyDiv w:val="1"/>
      <w:marLeft w:val="0"/>
      <w:marRight w:val="0"/>
      <w:marTop w:val="0"/>
      <w:marBottom w:val="0"/>
      <w:divBdr>
        <w:top w:val="none" w:sz="0" w:space="0" w:color="auto"/>
        <w:left w:val="none" w:sz="0" w:space="0" w:color="auto"/>
        <w:bottom w:val="none" w:sz="0" w:space="0" w:color="auto"/>
        <w:right w:val="none" w:sz="0" w:space="0" w:color="auto"/>
      </w:divBdr>
    </w:div>
    <w:div w:id="1008099718">
      <w:bodyDiv w:val="1"/>
      <w:marLeft w:val="0"/>
      <w:marRight w:val="0"/>
      <w:marTop w:val="0"/>
      <w:marBottom w:val="0"/>
      <w:divBdr>
        <w:top w:val="none" w:sz="0" w:space="0" w:color="auto"/>
        <w:left w:val="none" w:sz="0" w:space="0" w:color="auto"/>
        <w:bottom w:val="none" w:sz="0" w:space="0" w:color="auto"/>
        <w:right w:val="none" w:sz="0" w:space="0" w:color="auto"/>
      </w:divBdr>
    </w:div>
    <w:div w:id="1008361789">
      <w:bodyDiv w:val="1"/>
      <w:marLeft w:val="0"/>
      <w:marRight w:val="0"/>
      <w:marTop w:val="0"/>
      <w:marBottom w:val="0"/>
      <w:divBdr>
        <w:top w:val="none" w:sz="0" w:space="0" w:color="auto"/>
        <w:left w:val="none" w:sz="0" w:space="0" w:color="auto"/>
        <w:bottom w:val="none" w:sz="0" w:space="0" w:color="auto"/>
        <w:right w:val="none" w:sz="0" w:space="0" w:color="auto"/>
      </w:divBdr>
    </w:div>
    <w:div w:id="1008602297">
      <w:bodyDiv w:val="1"/>
      <w:marLeft w:val="0"/>
      <w:marRight w:val="0"/>
      <w:marTop w:val="0"/>
      <w:marBottom w:val="0"/>
      <w:divBdr>
        <w:top w:val="none" w:sz="0" w:space="0" w:color="auto"/>
        <w:left w:val="none" w:sz="0" w:space="0" w:color="auto"/>
        <w:bottom w:val="none" w:sz="0" w:space="0" w:color="auto"/>
        <w:right w:val="none" w:sz="0" w:space="0" w:color="auto"/>
      </w:divBdr>
    </w:div>
    <w:div w:id="1009527601">
      <w:bodyDiv w:val="1"/>
      <w:marLeft w:val="0"/>
      <w:marRight w:val="0"/>
      <w:marTop w:val="0"/>
      <w:marBottom w:val="0"/>
      <w:divBdr>
        <w:top w:val="none" w:sz="0" w:space="0" w:color="auto"/>
        <w:left w:val="none" w:sz="0" w:space="0" w:color="auto"/>
        <w:bottom w:val="none" w:sz="0" w:space="0" w:color="auto"/>
        <w:right w:val="none" w:sz="0" w:space="0" w:color="auto"/>
      </w:divBdr>
    </w:div>
    <w:div w:id="1009677911">
      <w:bodyDiv w:val="1"/>
      <w:marLeft w:val="0"/>
      <w:marRight w:val="0"/>
      <w:marTop w:val="0"/>
      <w:marBottom w:val="0"/>
      <w:divBdr>
        <w:top w:val="none" w:sz="0" w:space="0" w:color="auto"/>
        <w:left w:val="none" w:sz="0" w:space="0" w:color="auto"/>
        <w:bottom w:val="none" w:sz="0" w:space="0" w:color="auto"/>
        <w:right w:val="none" w:sz="0" w:space="0" w:color="auto"/>
      </w:divBdr>
    </w:div>
    <w:div w:id="1009988994">
      <w:bodyDiv w:val="1"/>
      <w:marLeft w:val="0"/>
      <w:marRight w:val="0"/>
      <w:marTop w:val="0"/>
      <w:marBottom w:val="0"/>
      <w:divBdr>
        <w:top w:val="none" w:sz="0" w:space="0" w:color="auto"/>
        <w:left w:val="none" w:sz="0" w:space="0" w:color="auto"/>
        <w:bottom w:val="none" w:sz="0" w:space="0" w:color="auto"/>
        <w:right w:val="none" w:sz="0" w:space="0" w:color="auto"/>
      </w:divBdr>
    </w:div>
    <w:div w:id="1010106775">
      <w:bodyDiv w:val="1"/>
      <w:marLeft w:val="0"/>
      <w:marRight w:val="0"/>
      <w:marTop w:val="0"/>
      <w:marBottom w:val="0"/>
      <w:divBdr>
        <w:top w:val="none" w:sz="0" w:space="0" w:color="auto"/>
        <w:left w:val="none" w:sz="0" w:space="0" w:color="auto"/>
        <w:bottom w:val="none" w:sz="0" w:space="0" w:color="auto"/>
        <w:right w:val="none" w:sz="0" w:space="0" w:color="auto"/>
      </w:divBdr>
    </w:div>
    <w:div w:id="1010837622">
      <w:bodyDiv w:val="1"/>
      <w:marLeft w:val="0"/>
      <w:marRight w:val="0"/>
      <w:marTop w:val="0"/>
      <w:marBottom w:val="0"/>
      <w:divBdr>
        <w:top w:val="none" w:sz="0" w:space="0" w:color="auto"/>
        <w:left w:val="none" w:sz="0" w:space="0" w:color="auto"/>
        <w:bottom w:val="none" w:sz="0" w:space="0" w:color="auto"/>
        <w:right w:val="none" w:sz="0" w:space="0" w:color="auto"/>
      </w:divBdr>
    </w:div>
    <w:div w:id="1011378328">
      <w:bodyDiv w:val="1"/>
      <w:marLeft w:val="0"/>
      <w:marRight w:val="0"/>
      <w:marTop w:val="0"/>
      <w:marBottom w:val="0"/>
      <w:divBdr>
        <w:top w:val="none" w:sz="0" w:space="0" w:color="auto"/>
        <w:left w:val="none" w:sz="0" w:space="0" w:color="auto"/>
        <w:bottom w:val="none" w:sz="0" w:space="0" w:color="auto"/>
        <w:right w:val="none" w:sz="0" w:space="0" w:color="auto"/>
      </w:divBdr>
    </w:div>
    <w:div w:id="1012760233">
      <w:bodyDiv w:val="1"/>
      <w:marLeft w:val="0"/>
      <w:marRight w:val="0"/>
      <w:marTop w:val="0"/>
      <w:marBottom w:val="0"/>
      <w:divBdr>
        <w:top w:val="none" w:sz="0" w:space="0" w:color="auto"/>
        <w:left w:val="none" w:sz="0" w:space="0" w:color="auto"/>
        <w:bottom w:val="none" w:sz="0" w:space="0" w:color="auto"/>
        <w:right w:val="none" w:sz="0" w:space="0" w:color="auto"/>
      </w:divBdr>
    </w:div>
    <w:div w:id="1014115403">
      <w:bodyDiv w:val="1"/>
      <w:marLeft w:val="0"/>
      <w:marRight w:val="0"/>
      <w:marTop w:val="0"/>
      <w:marBottom w:val="0"/>
      <w:divBdr>
        <w:top w:val="none" w:sz="0" w:space="0" w:color="auto"/>
        <w:left w:val="none" w:sz="0" w:space="0" w:color="auto"/>
        <w:bottom w:val="none" w:sz="0" w:space="0" w:color="auto"/>
        <w:right w:val="none" w:sz="0" w:space="0" w:color="auto"/>
      </w:divBdr>
    </w:div>
    <w:div w:id="1014307819">
      <w:bodyDiv w:val="1"/>
      <w:marLeft w:val="0"/>
      <w:marRight w:val="0"/>
      <w:marTop w:val="0"/>
      <w:marBottom w:val="0"/>
      <w:divBdr>
        <w:top w:val="none" w:sz="0" w:space="0" w:color="auto"/>
        <w:left w:val="none" w:sz="0" w:space="0" w:color="auto"/>
        <w:bottom w:val="none" w:sz="0" w:space="0" w:color="auto"/>
        <w:right w:val="none" w:sz="0" w:space="0" w:color="auto"/>
      </w:divBdr>
    </w:div>
    <w:div w:id="1014577166">
      <w:bodyDiv w:val="1"/>
      <w:marLeft w:val="0"/>
      <w:marRight w:val="0"/>
      <w:marTop w:val="0"/>
      <w:marBottom w:val="0"/>
      <w:divBdr>
        <w:top w:val="none" w:sz="0" w:space="0" w:color="auto"/>
        <w:left w:val="none" w:sz="0" w:space="0" w:color="auto"/>
        <w:bottom w:val="none" w:sz="0" w:space="0" w:color="auto"/>
        <w:right w:val="none" w:sz="0" w:space="0" w:color="auto"/>
      </w:divBdr>
    </w:div>
    <w:div w:id="1017584044">
      <w:bodyDiv w:val="1"/>
      <w:marLeft w:val="0"/>
      <w:marRight w:val="0"/>
      <w:marTop w:val="0"/>
      <w:marBottom w:val="0"/>
      <w:divBdr>
        <w:top w:val="none" w:sz="0" w:space="0" w:color="auto"/>
        <w:left w:val="none" w:sz="0" w:space="0" w:color="auto"/>
        <w:bottom w:val="none" w:sz="0" w:space="0" w:color="auto"/>
        <w:right w:val="none" w:sz="0" w:space="0" w:color="auto"/>
      </w:divBdr>
    </w:div>
    <w:div w:id="1019627798">
      <w:bodyDiv w:val="1"/>
      <w:marLeft w:val="0"/>
      <w:marRight w:val="0"/>
      <w:marTop w:val="0"/>
      <w:marBottom w:val="0"/>
      <w:divBdr>
        <w:top w:val="none" w:sz="0" w:space="0" w:color="auto"/>
        <w:left w:val="none" w:sz="0" w:space="0" w:color="auto"/>
        <w:bottom w:val="none" w:sz="0" w:space="0" w:color="auto"/>
        <w:right w:val="none" w:sz="0" w:space="0" w:color="auto"/>
      </w:divBdr>
    </w:div>
    <w:div w:id="1020279363">
      <w:bodyDiv w:val="1"/>
      <w:marLeft w:val="0"/>
      <w:marRight w:val="0"/>
      <w:marTop w:val="0"/>
      <w:marBottom w:val="0"/>
      <w:divBdr>
        <w:top w:val="none" w:sz="0" w:space="0" w:color="auto"/>
        <w:left w:val="none" w:sz="0" w:space="0" w:color="auto"/>
        <w:bottom w:val="none" w:sz="0" w:space="0" w:color="auto"/>
        <w:right w:val="none" w:sz="0" w:space="0" w:color="auto"/>
      </w:divBdr>
    </w:div>
    <w:div w:id="1021664955">
      <w:bodyDiv w:val="1"/>
      <w:marLeft w:val="0"/>
      <w:marRight w:val="0"/>
      <w:marTop w:val="0"/>
      <w:marBottom w:val="0"/>
      <w:divBdr>
        <w:top w:val="none" w:sz="0" w:space="0" w:color="auto"/>
        <w:left w:val="none" w:sz="0" w:space="0" w:color="auto"/>
        <w:bottom w:val="none" w:sz="0" w:space="0" w:color="auto"/>
        <w:right w:val="none" w:sz="0" w:space="0" w:color="auto"/>
      </w:divBdr>
    </w:div>
    <w:div w:id="1026828275">
      <w:bodyDiv w:val="1"/>
      <w:marLeft w:val="0"/>
      <w:marRight w:val="0"/>
      <w:marTop w:val="0"/>
      <w:marBottom w:val="0"/>
      <w:divBdr>
        <w:top w:val="none" w:sz="0" w:space="0" w:color="auto"/>
        <w:left w:val="none" w:sz="0" w:space="0" w:color="auto"/>
        <w:bottom w:val="none" w:sz="0" w:space="0" w:color="auto"/>
        <w:right w:val="none" w:sz="0" w:space="0" w:color="auto"/>
      </w:divBdr>
    </w:div>
    <w:div w:id="1027147115">
      <w:bodyDiv w:val="1"/>
      <w:marLeft w:val="0"/>
      <w:marRight w:val="0"/>
      <w:marTop w:val="0"/>
      <w:marBottom w:val="0"/>
      <w:divBdr>
        <w:top w:val="none" w:sz="0" w:space="0" w:color="auto"/>
        <w:left w:val="none" w:sz="0" w:space="0" w:color="auto"/>
        <w:bottom w:val="none" w:sz="0" w:space="0" w:color="auto"/>
        <w:right w:val="none" w:sz="0" w:space="0" w:color="auto"/>
      </w:divBdr>
    </w:div>
    <w:div w:id="1028138663">
      <w:bodyDiv w:val="1"/>
      <w:marLeft w:val="0"/>
      <w:marRight w:val="0"/>
      <w:marTop w:val="0"/>
      <w:marBottom w:val="0"/>
      <w:divBdr>
        <w:top w:val="none" w:sz="0" w:space="0" w:color="auto"/>
        <w:left w:val="none" w:sz="0" w:space="0" w:color="auto"/>
        <w:bottom w:val="none" w:sz="0" w:space="0" w:color="auto"/>
        <w:right w:val="none" w:sz="0" w:space="0" w:color="auto"/>
      </w:divBdr>
    </w:div>
    <w:div w:id="1028682591">
      <w:bodyDiv w:val="1"/>
      <w:marLeft w:val="0"/>
      <w:marRight w:val="0"/>
      <w:marTop w:val="0"/>
      <w:marBottom w:val="0"/>
      <w:divBdr>
        <w:top w:val="none" w:sz="0" w:space="0" w:color="auto"/>
        <w:left w:val="none" w:sz="0" w:space="0" w:color="auto"/>
        <w:bottom w:val="none" w:sz="0" w:space="0" w:color="auto"/>
        <w:right w:val="none" w:sz="0" w:space="0" w:color="auto"/>
      </w:divBdr>
    </w:div>
    <w:div w:id="1028869534">
      <w:bodyDiv w:val="1"/>
      <w:marLeft w:val="0"/>
      <w:marRight w:val="0"/>
      <w:marTop w:val="0"/>
      <w:marBottom w:val="0"/>
      <w:divBdr>
        <w:top w:val="none" w:sz="0" w:space="0" w:color="auto"/>
        <w:left w:val="none" w:sz="0" w:space="0" w:color="auto"/>
        <w:bottom w:val="none" w:sz="0" w:space="0" w:color="auto"/>
        <w:right w:val="none" w:sz="0" w:space="0" w:color="auto"/>
      </w:divBdr>
    </w:div>
    <w:div w:id="1029447965">
      <w:bodyDiv w:val="1"/>
      <w:marLeft w:val="0"/>
      <w:marRight w:val="0"/>
      <w:marTop w:val="0"/>
      <w:marBottom w:val="0"/>
      <w:divBdr>
        <w:top w:val="none" w:sz="0" w:space="0" w:color="auto"/>
        <w:left w:val="none" w:sz="0" w:space="0" w:color="auto"/>
        <w:bottom w:val="none" w:sz="0" w:space="0" w:color="auto"/>
        <w:right w:val="none" w:sz="0" w:space="0" w:color="auto"/>
      </w:divBdr>
    </w:div>
    <w:div w:id="1030840827">
      <w:bodyDiv w:val="1"/>
      <w:marLeft w:val="0"/>
      <w:marRight w:val="0"/>
      <w:marTop w:val="0"/>
      <w:marBottom w:val="0"/>
      <w:divBdr>
        <w:top w:val="none" w:sz="0" w:space="0" w:color="auto"/>
        <w:left w:val="none" w:sz="0" w:space="0" w:color="auto"/>
        <w:bottom w:val="none" w:sz="0" w:space="0" w:color="auto"/>
        <w:right w:val="none" w:sz="0" w:space="0" w:color="auto"/>
      </w:divBdr>
    </w:div>
    <w:div w:id="1031030628">
      <w:bodyDiv w:val="1"/>
      <w:marLeft w:val="0"/>
      <w:marRight w:val="0"/>
      <w:marTop w:val="0"/>
      <w:marBottom w:val="0"/>
      <w:divBdr>
        <w:top w:val="none" w:sz="0" w:space="0" w:color="auto"/>
        <w:left w:val="none" w:sz="0" w:space="0" w:color="auto"/>
        <w:bottom w:val="none" w:sz="0" w:space="0" w:color="auto"/>
        <w:right w:val="none" w:sz="0" w:space="0" w:color="auto"/>
      </w:divBdr>
    </w:div>
    <w:div w:id="1031035165">
      <w:bodyDiv w:val="1"/>
      <w:marLeft w:val="0"/>
      <w:marRight w:val="0"/>
      <w:marTop w:val="0"/>
      <w:marBottom w:val="0"/>
      <w:divBdr>
        <w:top w:val="none" w:sz="0" w:space="0" w:color="auto"/>
        <w:left w:val="none" w:sz="0" w:space="0" w:color="auto"/>
        <w:bottom w:val="none" w:sz="0" w:space="0" w:color="auto"/>
        <w:right w:val="none" w:sz="0" w:space="0" w:color="auto"/>
      </w:divBdr>
    </w:div>
    <w:div w:id="1031104649">
      <w:bodyDiv w:val="1"/>
      <w:marLeft w:val="0"/>
      <w:marRight w:val="0"/>
      <w:marTop w:val="0"/>
      <w:marBottom w:val="0"/>
      <w:divBdr>
        <w:top w:val="none" w:sz="0" w:space="0" w:color="auto"/>
        <w:left w:val="none" w:sz="0" w:space="0" w:color="auto"/>
        <w:bottom w:val="none" w:sz="0" w:space="0" w:color="auto"/>
        <w:right w:val="none" w:sz="0" w:space="0" w:color="auto"/>
      </w:divBdr>
    </w:div>
    <w:div w:id="1033076010">
      <w:bodyDiv w:val="1"/>
      <w:marLeft w:val="0"/>
      <w:marRight w:val="0"/>
      <w:marTop w:val="0"/>
      <w:marBottom w:val="0"/>
      <w:divBdr>
        <w:top w:val="none" w:sz="0" w:space="0" w:color="auto"/>
        <w:left w:val="none" w:sz="0" w:space="0" w:color="auto"/>
        <w:bottom w:val="none" w:sz="0" w:space="0" w:color="auto"/>
        <w:right w:val="none" w:sz="0" w:space="0" w:color="auto"/>
      </w:divBdr>
    </w:div>
    <w:div w:id="1033113442">
      <w:bodyDiv w:val="1"/>
      <w:marLeft w:val="0"/>
      <w:marRight w:val="0"/>
      <w:marTop w:val="0"/>
      <w:marBottom w:val="0"/>
      <w:divBdr>
        <w:top w:val="none" w:sz="0" w:space="0" w:color="auto"/>
        <w:left w:val="none" w:sz="0" w:space="0" w:color="auto"/>
        <w:bottom w:val="none" w:sz="0" w:space="0" w:color="auto"/>
        <w:right w:val="none" w:sz="0" w:space="0" w:color="auto"/>
      </w:divBdr>
    </w:div>
    <w:div w:id="1034116714">
      <w:bodyDiv w:val="1"/>
      <w:marLeft w:val="0"/>
      <w:marRight w:val="0"/>
      <w:marTop w:val="0"/>
      <w:marBottom w:val="0"/>
      <w:divBdr>
        <w:top w:val="none" w:sz="0" w:space="0" w:color="auto"/>
        <w:left w:val="none" w:sz="0" w:space="0" w:color="auto"/>
        <w:bottom w:val="none" w:sz="0" w:space="0" w:color="auto"/>
        <w:right w:val="none" w:sz="0" w:space="0" w:color="auto"/>
      </w:divBdr>
    </w:div>
    <w:div w:id="1035158071">
      <w:bodyDiv w:val="1"/>
      <w:marLeft w:val="0"/>
      <w:marRight w:val="0"/>
      <w:marTop w:val="0"/>
      <w:marBottom w:val="0"/>
      <w:divBdr>
        <w:top w:val="none" w:sz="0" w:space="0" w:color="auto"/>
        <w:left w:val="none" w:sz="0" w:space="0" w:color="auto"/>
        <w:bottom w:val="none" w:sz="0" w:space="0" w:color="auto"/>
        <w:right w:val="none" w:sz="0" w:space="0" w:color="auto"/>
      </w:divBdr>
    </w:div>
    <w:div w:id="1038050397">
      <w:bodyDiv w:val="1"/>
      <w:marLeft w:val="0"/>
      <w:marRight w:val="0"/>
      <w:marTop w:val="0"/>
      <w:marBottom w:val="0"/>
      <w:divBdr>
        <w:top w:val="none" w:sz="0" w:space="0" w:color="auto"/>
        <w:left w:val="none" w:sz="0" w:space="0" w:color="auto"/>
        <w:bottom w:val="none" w:sz="0" w:space="0" w:color="auto"/>
        <w:right w:val="none" w:sz="0" w:space="0" w:color="auto"/>
      </w:divBdr>
    </w:div>
    <w:div w:id="1038313787">
      <w:bodyDiv w:val="1"/>
      <w:marLeft w:val="0"/>
      <w:marRight w:val="0"/>
      <w:marTop w:val="0"/>
      <w:marBottom w:val="0"/>
      <w:divBdr>
        <w:top w:val="none" w:sz="0" w:space="0" w:color="auto"/>
        <w:left w:val="none" w:sz="0" w:space="0" w:color="auto"/>
        <w:bottom w:val="none" w:sz="0" w:space="0" w:color="auto"/>
        <w:right w:val="none" w:sz="0" w:space="0" w:color="auto"/>
      </w:divBdr>
    </w:div>
    <w:div w:id="1045256331">
      <w:bodyDiv w:val="1"/>
      <w:marLeft w:val="0"/>
      <w:marRight w:val="0"/>
      <w:marTop w:val="0"/>
      <w:marBottom w:val="0"/>
      <w:divBdr>
        <w:top w:val="none" w:sz="0" w:space="0" w:color="auto"/>
        <w:left w:val="none" w:sz="0" w:space="0" w:color="auto"/>
        <w:bottom w:val="none" w:sz="0" w:space="0" w:color="auto"/>
        <w:right w:val="none" w:sz="0" w:space="0" w:color="auto"/>
      </w:divBdr>
    </w:div>
    <w:div w:id="1045565077">
      <w:bodyDiv w:val="1"/>
      <w:marLeft w:val="0"/>
      <w:marRight w:val="0"/>
      <w:marTop w:val="0"/>
      <w:marBottom w:val="0"/>
      <w:divBdr>
        <w:top w:val="none" w:sz="0" w:space="0" w:color="auto"/>
        <w:left w:val="none" w:sz="0" w:space="0" w:color="auto"/>
        <w:bottom w:val="none" w:sz="0" w:space="0" w:color="auto"/>
        <w:right w:val="none" w:sz="0" w:space="0" w:color="auto"/>
      </w:divBdr>
    </w:div>
    <w:div w:id="1046835237">
      <w:bodyDiv w:val="1"/>
      <w:marLeft w:val="0"/>
      <w:marRight w:val="0"/>
      <w:marTop w:val="0"/>
      <w:marBottom w:val="0"/>
      <w:divBdr>
        <w:top w:val="none" w:sz="0" w:space="0" w:color="auto"/>
        <w:left w:val="none" w:sz="0" w:space="0" w:color="auto"/>
        <w:bottom w:val="none" w:sz="0" w:space="0" w:color="auto"/>
        <w:right w:val="none" w:sz="0" w:space="0" w:color="auto"/>
      </w:divBdr>
    </w:div>
    <w:div w:id="1048141418">
      <w:bodyDiv w:val="1"/>
      <w:marLeft w:val="0"/>
      <w:marRight w:val="0"/>
      <w:marTop w:val="0"/>
      <w:marBottom w:val="0"/>
      <w:divBdr>
        <w:top w:val="none" w:sz="0" w:space="0" w:color="auto"/>
        <w:left w:val="none" w:sz="0" w:space="0" w:color="auto"/>
        <w:bottom w:val="none" w:sz="0" w:space="0" w:color="auto"/>
        <w:right w:val="none" w:sz="0" w:space="0" w:color="auto"/>
      </w:divBdr>
    </w:div>
    <w:div w:id="1049846158">
      <w:bodyDiv w:val="1"/>
      <w:marLeft w:val="0"/>
      <w:marRight w:val="0"/>
      <w:marTop w:val="0"/>
      <w:marBottom w:val="0"/>
      <w:divBdr>
        <w:top w:val="none" w:sz="0" w:space="0" w:color="auto"/>
        <w:left w:val="none" w:sz="0" w:space="0" w:color="auto"/>
        <w:bottom w:val="none" w:sz="0" w:space="0" w:color="auto"/>
        <w:right w:val="none" w:sz="0" w:space="0" w:color="auto"/>
      </w:divBdr>
    </w:div>
    <w:div w:id="1049957105">
      <w:bodyDiv w:val="1"/>
      <w:marLeft w:val="0"/>
      <w:marRight w:val="0"/>
      <w:marTop w:val="0"/>
      <w:marBottom w:val="0"/>
      <w:divBdr>
        <w:top w:val="none" w:sz="0" w:space="0" w:color="auto"/>
        <w:left w:val="none" w:sz="0" w:space="0" w:color="auto"/>
        <w:bottom w:val="none" w:sz="0" w:space="0" w:color="auto"/>
        <w:right w:val="none" w:sz="0" w:space="0" w:color="auto"/>
      </w:divBdr>
    </w:div>
    <w:div w:id="1050767232">
      <w:bodyDiv w:val="1"/>
      <w:marLeft w:val="0"/>
      <w:marRight w:val="0"/>
      <w:marTop w:val="0"/>
      <w:marBottom w:val="0"/>
      <w:divBdr>
        <w:top w:val="none" w:sz="0" w:space="0" w:color="auto"/>
        <w:left w:val="none" w:sz="0" w:space="0" w:color="auto"/>
        <w:bottom w:val="none" w:sz="0" w:space="0" w:color="auto"/>
        <w:right w:val="none" w:sz="0" w:space="0" w:color="auto"/>
      </w:divBdr>
    </w:div>
    <w:div w:id="1053578031">
      <w:bodyDiv w:val="1"/>
      <w:marLeft w:val="0"/>
      <w:marRight w:val="0"/>
      <w:marTop w:val="0"/>
      <w:marBottom w:val="0"/>
      <w:divBdr>
        <w:top w:val="none" w:sz="0" w:space="0" w:color="auto"/>
        <w:left w:val="none" w:sz="0" w:space="0" w:color="auto"/>
        <w:bottom w:val="none" w:sz="0" w:space="0" w:color="auto"/>
        <w:right w:val="none" w:sz="0" w:space="0" w:color="auto"/>
      </w:divBdr>
    </w:div>
    <w:div w:id="1054037189">
      <w:bodyDiv w:val="1"/>
      <w:marLeft w:val="0"/>
      <w:marRight w:val="0"/>
      <w:marTop w:val="0"/>
      <w:marBottom w:val="0"/>
      <w:divBdr>
        <w:top w:val="none" w:sz="0" w:space="0" w:color="auto"/>
        <w:left w:val="none" w:sz="0" w:space="0" w:color="auto"/>
        <w:bottom w:val="none" w:sz="0" w:space="0" w:color="auto"/>
        <w:right w:val="none" w:sz="0" w:space="0" w:color="auto"/>
      </w:divBdr>
    </w:div>
    <w:div w:id="1060179357">
      <w:bodyDiv w:val="1"/>
      <w:marLeft w:val="0"/>
      <w:marRight w:val="0"/>
      <w:marTop w:val="0"/>
      <w:marBottom w:val="0"/>
      <w:divBdr>
        <w:top w:val="none" w:sz="0" w:space="0" w:color="auto"/>
        <w:left w:val="none" w:sz="0" w:space="0" w:color="auto"/>
        <w:bottom w:val="none" w:sz="0" w:space="0" w:color="auto"/>
        <w:right w:val="none" w:sz="0" w:space="0" w:color="auto"/>
      </w:divBdr>
    </w:div>
    <w:div w:id="1061903804">
      <w:bodyDiv w:val="1"/>
      <w:marLeft w:val="0"/>
      <w:marRight w:val="0"/>
      <w:marTop w:val="0"/>
      <w:marBottom w:val="0"/>
      <w:divBdr>
        <w:top w:val="none" w:sz="0" w:space="0" w:color="auto"/>
        <w:left w:val="none" w:sz="0" w:space="0" w:color="auto"/>
        <w:bottom w:val="none" w:sz="0" w:space="0" w:color="auto"/>
        <w:right w:val="none" w:sz="0" w:space="0" w:color="auto"/>
      </w:divBdr>
    </w:div>
    <w:div w:id="1064336001">
      <w:bodyDiv w:val="1"/>
      <w:marLeft w:val="0"/>
      <w:marRight w:val="0"/>
      <w:marTop w:val="0"/>
      <w:marBottom w:val="0"/>
      <w:divBdr>
        <w:top w:val="none" w:sz="0" w:space="0" w:color="auto"/>
        <w:left w:val="none" w:sz="0" w:space="0" w:color="auto"/>
        <w:bottom w:val="none" w:sz="0" w:space="0" w:color="auto"/>
        <w:right w:val="none" w:sz="0" w:space="0" w:color="auto"/>
      </w:divBdr>
    </w:div>
    <w:div w:id="1064446078">
      <w:bodyDiv w:val="1"/>
      <w:marLeft w:val="0"/>
      <w:marRight w:val="0"/>
      <w:marTop w:val="0"/>
      <w:marBottom w:val="0"/>
      <w:divBdr>
        <w:top w:val="none" w:sz="0" w:space="0" w:color="auto"/>
        <w:left w:val="none" w:sz="0" w:space="0" w:color="auto"/>
        <w:bottom w:val="none" w:sz="0" w:space="0" w:color="auto"/>
        <w:right w:val="none" w:sz="0" w:space="0" w:color="auto"/>
      </w:divBdr>
    </w:div>
    <w:div w:id="1064521816">
      <w:bodyDiv w:val="1"/>
      <w:marLeft w:val="0"/>
      <w:marRight w:val="0"/>
      <w:marTop w:val="0"/>
      <w:marBottom w:val="0"/>
      <w:divBdr>
        <w:top w:val="none" w:sz="0" w:space="0" w:color="auto"/>
        <w:left w:val="none" w:sz="0" w:space="0" w:color="auto"/>
        <w:bottom w:val="none" w:sz="0" w:space="0" w:color="auto"/>
        <w:right w:val="none" w:sz="0" w:space="0" w:color="auto"/>
      </w:divBdr>
    </w:div>
    <w:div w:id="1066949154">
      <w:bodyDiv w:val="1"/>
      <w:marLeft w:val="0"/>
      <w:marRight w:val="0"/>
      <w:marTop w:val="0"/>
      <w:marBottom w:val="0"/>
      <w:divBdr>
        <w:top w:val="none" w:sz="0" w:space="0" w:color="auto"/>
        <w:left w:val="none" w:sz="0" w:space="0" w:color="auto"/>
        <w:bottom w:val="none" w:sz="0" w:space="0" w:color="auto"/>
        <w:right w:val="none" w:sz="0" w:space="0" w:color="auto"/>
      </w:divBdr>
    </w:div>
    <w:div w:id="1067024239">
      <w:bodyDiv w:val="1"/>
      <w:marLeft w:val="0"/>
      <w:marRight w:val="0"/>
      <w:marTop w:val="0"/>
      <w:marBottom w:val="0"/>
      <w:divBdr>
        <w:top w:val="none" w:sz="0" w:space="0" w:color="auto"/>
        <w:left w:val="none" w:sz="0" w:space="0" w:color="auto"/>
        <w:bottom w:val="none" w:sz="0" w:space="0" w:color="auto"/>
        <w:right w:val="none" w:sz="0" w:space="0" w:color="auto"/>
      </w:divBdr>
    </w:div>
    <w:div w:id="1067606703">
      <w:bodyDiv w:val="1"/>
      <w:marLeft w:val="0"/>
      <w:marRight w:val="0"/>
      <w:marTop w:val="0"/>
      <w:marBottom w:val="0"/>
      <w:divBdr>
        <w:top w:val="none" w:sz="0" w:space="0" w:color="auto"/>
        <w:left w:val="none" w:sz="0" w:space="0" w:color="auto"/>
        <w:bottom w:val="none" w:sz="0" w:space="0" w:color="auto"/>
        <w:right w:val="none" w:sz="0" w:space="0" w:color="auto"/>
      </w:divBdr>
    </w:div>
    <w:div w:id="1068379055">
      <w:bodyDiv w:val="1"/>
      <w:marLeft w:val="0"/>
      <w:marRight w:val="0"/>
      <w:marTop w:val="0"/>
      <w:marBottom w:val="0"/>
      <w:divBdr>
        <w:top w:val="none" w:sz="0" w:space="0" w:color="auto"/>
        <w:left w:val="none" w:sz="0" w:space="0" w:color="auto"/>
        <w:bottom w:val="none" w:sz="0" w:space="0" w:color="auto"/>
        <w:right w:val="none" w:sz="0" w:space="0" w:color="auto"/>
      </w:divBdr>
    </w:div>
    <w:div w:id="1069111572">
      <w:bodyDiv w:val="1"/>
      <w:marLeft w:val="0"/>
      <w:marRight w:val="0"/>
      <w:marTop w:val="0"/>
      <w:marBottom w:val="0"/>
      <w:divBdr>
        <w:top w:val="none" w:sz="0" w:space="0" w:color="auto"/>
        <w:left w:val="none" w:sz="0" w:space="0" w:color="auto"/>
        <w:bottom w:val="none" w:sz="0" w:space="0" w:color="auto"/>
        <w:right w:val="none" w:sz="0" w:space="0" w:color="auto"/>
      </w:divBdr>
    </w:div>
    <w:div w:id="1072117761">
      <w:bodyDiv w:val="1"/>
      <w:marLeft w:val="0"/>
      <w:marRight w:val="0"/>
      <w:marTop w:val="0"/>
      <w:marBottom w:val="0"/>
      <w:divBdr>
        <w:top w:val="none" w:sz="0" w:space="0" w:color="auto"/>
        <w:left w:val="none" w:sz="0" w:space="0" w:color="auto"/>
        <w:bottom w:val="none" w:sz="0" w:space="0" w:color="auto"/>
        <w:right w:val="none" w:sz="0" w:space="0" w:color="auto"/>
      </w:divBdr>
    </w:div>
    <w:div w:id="1074860418">
      <w:bodyDiv w:val="1"/>
      <w:marLeft w:val="0"/>
      <w:marRight w:val="0"/>
      <w:marTop w:val="0"/>
      <w:marBottom w:val="0"/>
      <w:divBdr>
        <w:top w:val="none" w:sz="0" w:space="0" w:color="auto"/>
        <w:left w:val="none" w:sz="0" w:space="0" w:color="auto"/>
        <w:bottom w:val="none" w:sz="0" w:space="0" w:color="auto"/>
        <w:right w:val="none" w:sz="0" w:space="0" w:color="auto"/>
      </w:divBdr>
    </w:div>
    <w:div w:id="1075124173">
      <w:bodyDiv w:val="1"/>
      <w:marLeft w:val="0"/>
      <w:marRight w:val="0"/>
      <w:marTop w:val="0"/>
      <w:marBottom w:val="0"/>
      <w:divBdr>
        <w:top w:val="none" w:sz="0" w:space="0" w:color="auto"/>
        <w:left w:val="none" w:sz="0" w:space="0" w:color="auto"/>
        <w:bottom w:val="none" w:sz="0" w:space="0" w:color="auto"/>
        <w:right w:val="none" w:sz="0" w:space="0" w:color="auto"/>
      </w:divBdr>
    </w:div>
    <w:div w:id="1075394719">
      <w:bodyDiv w:val="1"/>
      <w:marLeft w:val="0"/>
      <w:marRight w:val="0"/>
      <w:marTop w:val="0"/>
      <w:marBottom w:val="0"/>
      <w:divBdr>
        <w:top w:val="none" w:sz="0" w:space="0" w:color="auto"/>
        <w:left w:val="none" w:sz="0" w:space="0" w:color="auto"/>
        <w:bottom w:val="none" w:sz="0" w:space="0" w:color="auto"/>
        <w:right w:val="none" w:sz="0" w:space="0" w:color="auto"/>
      </w:divBdr>
    </w:div>
    <w:div w:id="1079904583">
      <w:bodyDiv w:val="1"/>
      <w:marLeft w:val="0"/>
      <w:marRight w:val="0"/>
      <w:marTop w:val="0"/>
      <w:marBottom w:val="0"/>
      <w:divBdr>
        <w:top w:val="none" w:sz="0" w:space="0" w:color="auto"/>
        <w:left w:val="none" w:sz="0" w:space="0" w:color="auto"/>
        <w:bottom w:val="none" w:sz="0" w:space="0" w:color="auto"/>
        <w:right w:val="none" w:sz="0" w:space="0" w:color="auto"/>
      </w:divBdr>
    </w:div>
    <w:div w:id="1081874452">
      <w:bodyDiv w:val="1"/>
      <w:marLeft w:val="0"/>
      <w:marRight w:val="0"/>
      <w:marTop w:val="0"/>
      <w:marBottom w:val="0"/>
      <w:divBdr>
        <w:top w:val="none" w:sz="0" w:space="0" w:color="auto"/>
        <w:left w:val="none" w:sz="0" w:space="0" w:color="auto"/>
        <w:bottom w:val="none" w:sz="0" w:space="0" w:color="auto"/>
        <w:right w:val="none" w:sz="0" w:space="0" w:color="auto"/>
      </w:divBdr>
    </w:div>
    <w:div w:id="1085803303">
      <w:bodyDiv w:val="1"/>
      <w:marLeft w:val="0"/>
      <w:marRight w:val="0"/>
      <w:marTop w:val="0"/>
      <w:marBottom w:val="0"/>
      <w:divBdr>
        <w:top w:val="none" w:sz="0" w:space="0" w:color="auto"/>
        <w:left w:val="none" w:sz="0" w:space="0" w:color="auto"/>
        <w:bottom w:val="none" w:sz="0" w:space="0" w:color="auto"/>
        <w:right w:val="none" w:sz="0" w:space="0" w:color="auto"/>
      </w:divBdr>
    </w:div>
    <w:div w:id="1086072137">
      <w:bodyDiv w:val="1"/>
      <w:marLeft w:val="0"/>
      <w:marRight w:val="0"/>
      <w:marTop w:val="0"/>
      <w:marBottom w:val="0"/>
      <w:divBdr>
        <w:top w:val="none" w:sz="0" w:space="0" w:color="auto"/>
        <w:left w:val="none" w:sz="0" w:space="0" w:color="auto"/>
        <w:bottom w:val="none" w:sz="0" w:space="0" w:color="auto"/>
        <w:right w:val="none" w:sz="0" w:space="0" w:color="auto"/>
      </w:divBdr>
    </w:div>
    <w:div w:id="1086807835">
      <w:bodyDiv w:val="1"/>
      <w:marLeft w:val="0"/>
      <w:marRight w:val="0"/>
      <w:marTop w:val="0"/>
      <w:marBottom w:val="0"/>
      <w:divBdr>
        <w:top w:val="none" w:sz="0" w:space="0" w:color="auto"/>
        <w:left w:val="none" w:sz="0" w:space="0" w:color="auto"/>
        <w:bottom w:val="none" w:sz="0" w:space="0" w:color="auto"/>
        <w:right w:val="none" w:sz="0" w:space="0" w:color="auto"/>
      </w:divBdr>
    </w:div>
    <w:div w:id="1087000707">
      <w:bodyDiv w:val="1"/>
      <w:marLeft w:val="0"/>
      <w:marRight w:val="0"/>
      <w:marTop w:val="0"/>
      <w:marBottom w:val="0"/>
      <w:divBdr>
        <w:top w:val="none" w:sz="0" w:space="0" w:color="auto"/>
        <w:left w:val="none" w:sz="0" w:space="0" w:color="auto"/>
        <w:bottom w:val="none" w:sz="0" w:space="0" w:color="auto"/>
        <w:right w:val="none" w:sz="0" w:space="0" w:color="auto"/>
      </w:divBdr>
    </w:div>
    <w:div w:id="1088574276">
      <w:bodyDiv w:val="1"/>
      <w:marLeft w:val="0"/>
      <w:marRight w:val="0"/>
      <w:marTop w:val="0"/>
      <w:marBottom w:val="0"/>
      <w:divBdr>
        <w:top w:val="none" w:sz="0" w:space="0" w:color="auto"/>
        <w:left w:val="none" w:sz="0" w:space="0" w:color="auto"/>
        <w:bottom w:val="none" w:sz="0" w:space="0" w:color="auto"/>
        <w:right w:val="none" w:sz="0" w:space="0" w:color="auto"/>
      </w:divBdr>
    </w:div>
    <w:div w:id="1088649164">
      <w:bodyDiv w:val="1"/>
      <w:marLeft w:val="0"/>
      <w:marRight w:val="0"/>
      <w:marTop w:val="0"/>
      <w:marBottom w:val="0"/>
      <w:divBdr>
        <w:top w:val="none" w:sz="0" w:space="0" w:color="auto"/>
        <w:left w:val="none" w:sz="0" w:space="0" w:color="auto"/>
        <w:bottom w:val="none" w:sz="0" w:space="0" w:color="auto"/>
        <w:right w:val="none" w:sz="0" w:space="0" w:color="auto"/>
      </w:divBdr>
    </w:div>
    <w:div w:id="1089034856">
      <w:bodyDiv w:val="1"/>
      <w:marLeft w:val="0"/>
      <w:marRight w:val="0"/>
      <w:marTop w:val="0"/>
      <w:marBottom w:val="0"/>
      <w:divBdr>
        <w:top w:val="none" w:sz="0" w:space="0" w:color="auto"/>
        <w:left w:val="none" w:sz="0" w:space="0" w:color="auto"/>
        <w:bottom w:val="none" w:sz="0" w:space="0" w:color="auto"/>
        <w:right w:val="none" w:sz="0" w:space="0" w:color="auto"/>
      </w:divBdr>
      <w:divsChild>
        <w:div w:id="1347905488">
          <w:marLeft w:val="0"/>
          <w:marRight w:val="0"/>
          <w:marTop w:val="0"/>
          <w:marBottom w:val="0"/>
          <w:divBdr>
            <w:top w:val="none" w:sz="0" w:space="0" w:color="auto"/>
            <w:left w:val="none" w:sz="0" w:space="0" w:color="auto"/>
            <w:bottom w:val="none" w:sz="0" w:space="0" w:color="auto"/>
            <w:right w:val="none" w:sz="0" w:space="0" w:color="auto"/>
          </w:divBdr>
        </w:div>
      </w:divsChild>
    </w:div>
    <w:div w:id="1089934302">
      <w:bodyDiv w:val="1"/>
      <w:marLeft w:val="0"/>
      <w:marRight w:val="0"/>
      <w:marTop w:val="0"/>
      <w:marBottom w:val="0"/>
      <w:divBdr>
        <w:top w:val="none" w:sz="0" w:space="0" w:color="auto"/>
        <w:left w:val="none" w:sz="0" w:space="0" w:color="auto"/>
        <w:bottom w:val="none" w:sz="0" w:space="0" w:color="auto"/>
        <w:right w:val="none" w:sz="0" w:space="0" w:color="auto"/>
      </w:divBdr>
    </w:div>
    <w:div w:id="1090154321">
      <w:bodyDiv w:val="1"/>
      <w:marLeft w:val="0"/>
      <w:marRight w:val="0"/>
      <w:marTop w:val="0"/>
      <w:marBottom w:val="0"/>
      <w:divBdr>
        <w:top w:val="none" w:sz="0" w:space="0" w:color="auto"/>
        <w:left w:val="none" w:sz="0" w:space="0" w:color="auto"/>
        <w:bottom w:val="none" w:sz="0" w:space="0" w:color="auto"/>
        <w:right w:val="none" w:sz="0" w:space="0" w:color="auto"/>
      </w:divBdr>
    </w:div>
    <w:div w:id="1090346294">
      <w:bodyDiv w:val="1"/>
      <w:marLeft w:val="0"/>
      <w:marRight w:val="0"/>
      <w:marTop w:val="0"/>
      <w:marBottom w:val="0"/>
      <w:divBdr>
        <w:top w:val="none" w:sz="0" w:space="0" w:color="auto"/>
        <w:left w:val="none" w:sz="0" w:space="0" w:color="auto"/>
        <w:bottom w:val="none" w:sz="0" w:space="0" w:color="auto"/>
        <w:right w:val="none" w:sz="0" w:space="0" w:color="auto"/>
      </w:divBdr>
    </w:div>
    <w:div w:id="1093866283">
      <w:bodyDiv w:val="1"/>
      <w:marLeft w:val="0"/>
      <w:marRight w:val="0"/>
      <w:marTop w:val="0"/>
      <w:marBottom w:val="0"/>
      <w:divBdr>
        <w:top w:val="none" w:sz="0" w:space="0" w:color="auto"/>
        <w:left w:val="none" w:sz="0" w:space="0" w:color="auto"/>
        <w:bottom w:val="none" w:sz="0" w:space="0" w:color="auto"/>
        <w:right w:val="none" w:sz="0" w:space="0" w:color="auto"/>
      </w:divBdr>
    </w:div>
    <w:div w:id="1094277544">
      <w:bodyDiv w:val="1"/>
      <w:marLeft w:val="0"/>
      <w:marRight w:val="0"/>
      <w:marTop w:val="0"/>
      <w:marBottom w:val="0"/>
      <w:divBdr>
        <w:top w:val="none" w:sz="0" w:space="0" w:color="auto"/>
        <w:left w:val="none" w:sz="0" w:space="0" w:color="auto"/>
        <w:bottom w:val="none" w:sz="0" w:space="0" w:color="auto"/>
        <w:right w:val="none" w:sz="0" w:space="0" w:color="auto"/>
      </w:divBdr>
    </w:div>
    <w:div w:id="1095127041">
      <w:bodyDiv w:val="1"/>
      <w:marLeft w:val="0"/>
      <w:marRight w:val="0"/>
      <w:marTop w:val="0"/>
      <w:marBottom w:val="0"/>
      <w:divBdr>
        <w:top w:val="none" w:sz="0" w:space="0" w:color="auto"/>
        <w:left w:val="none" w:sz="0" w:space="0" w:color="auto"/>
        <w:bottom w:val="none" w:sz="0" w:space="0" w:color="auto"/>
        <w:right w:val="none" w:sz="0" w:space="0" w:color="auto"/>
      </w:divBdr>
    </w:div>
    <w:div w:id="1095203755">
      <w:bodyDiv w:val="1"/>
      <w:marLeft w:val="0"/>
      <w:marRight w:val="0"/>
      <w:marTop w:val="0"/>
      <w:marBottom w:val="0"/>
      <w:divBdr>
        <w:top w:val="none" w:sz="0" w:space="0" w:color="auto"/>
        <w:left w:val="none" w:sz="0" w:space="0" w:color="auto"/>
        <w:bottom w:val="none" w:sz="0" w:space="0" w:color="auto"/>
        <w:right w:val="none" w:sz="0" w:space="0" w:color="auto"/>
      </w:divBdr>
    </w:div>
    <w:div w:id="1099061745">
      <w:bodyDiv w:val="1"/>
      <w:marLeft w:val="0"/>
      <w:marRight w:val="0"/>
      <w:marTop w:val="0"/>
      <w:marBottom w:val="0"/>
      <w:divBdr>
        <w:top w:val="none" w:sz="0" w:space="0" w:color="auto"/>
        <w:left w:val="none" w:sz="0" w:space="0" w:color="auto"/>
        <w:bottom w:val="none" w:sz="0" w:space="0" w:color="auto"/>
        <w:right w:val="none" w:sz="0" w:space="0" w:color="auto"/>
      </w:divBdr>
    </w:div>
    <w:div w:id="1099914620">
      <w:bodyDiv w:val="1"/>
      <w:marLeft w:val="0"/>
      <w:marRight w:val="0"/>
      <w:marTop w:val="0"/>
      <w:marBottom w:val="0"/>
      <w:divBdr>
        <w:top w:val="none" w:sz="0" w:space="0" w:color="auto"/>
        <w:left w:val="none" w:sz="0" w:space="0" w:color="auto"/>
        <w:bottom w:val="none" w:sz="0" w:space="0" w:color="auto"/>
        <w:right w:val="none" w:sz="0" w:space="0" w:color="auto"/>
      </w:divBdr>
    </w:div>
    <w:div w:id="1100027375">
      <w:bodyDiv w:val="1"/>
      <w:marLeft w:val="0"/>
      <w:marRight w:val="0"/>
      <w:marTop w:val="0"/>
      <w:marBottom w:val="0"/>
      <w:divBdr>
        <w:top w:val="none" w:sz="0" w:space="0" w:color="auto"/>
        <w:left w:val="none" w:sz="0" w:space="0" w:color="auto"/>
        <w:bottom w:val="none" w:sz="0" w:space="0" w:color="auto"/>
        <w:right w:val="none" w:sz="0" w:space="0" w:color="auto"/>
      </w:divBdr>
    </w:div>
    <w:div w:id="1100838898">
      <w:bodyDiv w:val="1"/>
      <w:marLeft w:val="0"/>
      <w:marRight w:val="0"/>
      <w:marTop w:val="0"/>
      <w:marBottom w:val="0"/>
      <w:divBdr>
        <w:top w:val="none" w:sz="0" w:space="0" w:color="auto"/>
        <w:left w:val="none" w:sz="0" w:space="0" w:color="auto"/>
        <w:bottom w:val="none" w:sz="0" w:space="0" w:color="auto"/>
        <w:right w:val="none" w:sz="0" w:space="0" w:color="auto"/>
      </w:divBdr>
    </w:div>
    <w:div w:id="1100878038">
      <w:bodyDiv w:val="1"/>
      <w:marLeft w:val="0"/>
      <w:marRight w:val="0"/>
      <w:marTop w:val="0"/>
      <w:marBottom w:val="0"/>
      <w:divBdr>
        <w:top w:val="none" w:sz="0" w:space="0" w:color="auto"/>
        <w:left w:val="none" w:sz="0" w:space="0" w:color="auto"/>
        <w:bottom w:val="none" w:sz="0" w:space="0" w:color="auto"/>
        <w:right w:val="none" w:sz="0" w:space="0" w:color="auto"/>
      </w:divBdr>
    </w:div>
    <w:div w:id="1105727961">
      <w:bodyDiv w:val="1"/>
      <w:marLeft w:val="0"/>
      <w:marRight w:val="0"/>
      <w:marTop w:val="0"/>
      <w:marBottom w:val="0"/>
      <w:divBdr>
        <w:top w:val="none" w:sz="0" w:space="0" w:color="auto"/>
        <w:left w:val="none" w:sz="0" w:space="0" w:color="auto"/>
        <w:bottom w:val="none" w:sz="0" w:space="0" w:color="auto"/>
        <w:right w:val="none" w:sz="0" w:space="0" w:color="auto"/>
      </w:divBdr>
    </w:div>
    <w:div w:id="1106272374">
      <w:bodyDiv w:val="1"/>
      <w:marLeft w:val="0"/>
      <w:marRight w:val="0"/>
      <w:marTop w:val="0"/>
      <w:marBottom w:val="0"/>
      <w:divBdr>
        <w:top w:val="none" w:sz="0" w:space="0" w:color="auto"/>
        <w:left w:val="none" w:sz="0" w:space="0" w:color="auto"/>
        <w:bottom w:val="none" w:sz="0" w:space="0" w:color="auto"/>
        <w:right w:val="none" w:sz="0" w:space="0" w:color="auto"/>
      </w:divBdr>
    </w:div>
    <w:div w:id="1108499701">
      <w:bodyDiv w:val="1"/>
      <w:marLeft w:val="0"/>
      <w:marRight w:val="0"/>
      <w:marTop w:val="0"/>
      <w:marBottom w:val="0"/>
      <w:divBdr>
        <w:top w:val="none" w:sz="0" w:space="0" w:color="auto"/>
        <w:left w:val="none" w:sz="0" w:space="0" w:color="auto"/>
        <w:bottom w:val="none" w:sz="0" w:space="0" w:color="auto"/>
        <w:right w:val="none" w:sz="0" w:space="0" w:color="auto"/>
      </w:divBdr>
    </w:div>
    <w:div w:id="1110049273">
      <w:bodyDiv w:val="1"/>
      <w:marLeft w:val="0"/>
      <w:marRight w:val="0"/>
      <w:marTop w:val="0"/>
      <w:marBottom w:val="0"/>
      <w:divBdr>
        <w:top w:val="none" w:sz="0" w:space="0" w:color="auto"/>
        <w:left w:val="none" w:sz="0" w:space="0" w:color="auto"/>
        <w:bottom w:val="none" w:sz="0" w:space="0" w:color="auto"/>
        <w:right w:val="none" w:sz="0" w:space="0" w:color="auto"/>
      </w:divBdr>
    </w:div>
    <w:div w:id="1111970549">
      <w:bodyDiv w:val="1"/>
      <w:marLeft w:val="0"/>
      <w:marRight w:val="0"/>
      <w:marTop w:val="0"/>
      <w:marBottom w:val="0"/>
      <w:divBdr>
        <w:top w:val="none" w:sz="0" w:space="0" w:color="auto"/>
        <w:left w:val="none" w:sz="0" w:space="0" w:color="auto"/>
        <w:bottom w:val="none" w:sz="0" w:space="0" w:color="auto"/>
        <w:right w:val="none" w:sz="0" w:space="0" w:color="auto"/>
      </w:divBdr>
    </w:div>
    <w:div w:id="1112673552">
      <w:bodyDiv w:val="1"/>
      <w:marLeft w:val="0"/>
      <w:marRight w:val="0"/>
      <w:marTop w:val="0"/>
      <w:marBottom w:val="0"/>
      <w:divBdr>
        <w:top w:val="none" w:sz="0" w:space="0" w:color="auto"/>
        <w:left w:val="none" w:sz="0" w:space="0" w:color="auto"/>
        <w:bottom w:val="none" w:sz="0" w:space="0" w:color="auto"/>
        <w:right w:val="none" w:sz="0" w:space="0" w:color="auto"/>
      </w:divBdr>
    </w:div>
    <w:div w:id="1114860667">
      <w:bodyDiv w:val="1"/>
      <w:marLeft w:val="0"/>
      <w:marRight w:val="0"/>
      <w:marTop w:val="0"/>
      <w:marBottom w:val="0"/>
      <w:divBdr>
        <w:top w:val="none" w:sz="0" w:space="0" w:color="auto"/>
        <w:left w:val="none" w:sz="0" w:space="0" w:color="auto"/>
        <w:bottom w:val="none" w:sz="0" w:space="0" w:color="auto"/>
        <w:right w:val="none" w:sz="0" w:space="0" w:color="auto"/>
      </w:divBdr>
    </w:div>
    <w:div w:id="1115906521">
      <w:bodyDiv w:val="1"/>
      <w:marLeft w:val="0"/>
      <w:marRight w:val="0"/>
      <w:marTop w:val="0"/>
      <w:marBottom w:val="0"/>
      <w:divBdr>
        <w:top w:val="none" w:sz="0" w:space="0" w:color="auto"/>
        <w:left w:val="none" w:sz="0" w:space="0" w:color="auto"/>
        <w:bottom w:val="none" w:sz="0" w:space="0" w:color="auto"/>
        <w:right w:val="none" w:sz="0" w:space="0" w:color="auto"/>
      </w:divBdr>
    </w:div>
    <w:div w:id="1116220155">
      <w:bodyDiv w:val="1"/>
      <w:marLeft w:val="0"/>
      <w:marRight w:val="0"/>
      <w:marTop w:val="0"/>
      <w:marBottom w:val="0"/>
      <w:divBdr>
        <w:top w:val="none" w:sz="0" w:space="0" w:color="auto"/>
        <w:left w:val="none" w:sz="0" w:space="0" w:color="auto"/>
        <w:bottom w:val="none" w:sz="0" w:space="0" w:color="auto"/>
        <w:right w:val="none" w:sz="0" w:space="0" w:color="auto"/>
      </w:divBdr>
    </w:div>
    <w:div w:id="1118261301">
      <w:bodyDiv w:val="1"/>
      <w:marLeft w:val="0"/>
      <w:marRight w:val="0"/>
      <w:marTop w:val="0"/>
      <w:marBottom w:val="0"/>
      <w:divBdr>
        <w:top w:val="none" w:sz="0" w:space="0" w:color="auto"/>
        <w:left w:val="none" w:sz="0" w:space="0" w:color="auto"/>
        <w:bottom w:val="none" w:sz="0" w:space="0" w:color="auto"/>
        <w:right w:val="none" w:sz="0" w:space="0" w:color="auto"/>
      </w:divBdr>
    </w:div>
    <w:div w:id="1118917513">
      <w:bodyDiv w:val="1"/>
      <w:marLeft w:val="0"/>
      <w:marRight w:val="0"/>
      <w:marTop w:val="0"/>
      <w:marBottom w:val="0"/>
      <w:divBdr>
        <w:top w:val="none" w:sz="0" w:space="0" w:color="auto"/>
        <w:left w:val="none" w:sz="0" w:space="0" w:color="auto"/>
        <w:bottom w:val="none" w:sz="0" w:space="0" w:color="auto"/>
        <w:right w:val="none" w:sz="0" w:space="0" w:color="auto"/>
      </w:divBdr>
    </w:div>
    <w:div w:id="1121268147">
      <w:bodyDiv w:val="1"/>
      <w:marLeft w:val="0"/>
      <w:marRight w:val="0"/>
      <w:marTop w:val="0"/>
      <w:marBottom w:val="0"/>
      <w:divBdr>
        <w:top w:val="none" w:sz="0" w:space="0" w:color="auto"/>
        <w:left w:val="none" w:sz="0" w:space="0" w:color="auto"/>
        <w:bottom w:val="none" w:sz="0" w:space="0" w:color="auto"/>
        <w:right w:val="none" w:sz="0" w:space="0" w:color="auto"/>
      </w:divBdr>
    </w:div>
    <w:div w:id="1121415743">
      <w:bodyDiv w:val="1"/>
      <w:marLeft w:val="0"/>
      <w:marRight w:val="0"/>
      <w:marTop w:val="0"/>
      <w:marBottom w:val="0"/>
      <w:divBdr>
        <w:top w:val="none" w:sz="0" w:space="0" w:color="auto"/>
        <w:left w:val="none" w:sz="0" w:space="0" w:color="auto"/>
        <w:bottom w:val="none" w:sz="0" w:space="0" w:color="auto"/>
        <w:right w:val="none" w:sz="0" w:space="0" w:color="auto"/>
      </w:divBdr>
    </w:div>
    <w:div w:id="1122725152">
      <w:bodyDiv w:val="1"/>
      <w:marLeft w:val="0"/>
      <w:marRight w:val="0"/>
      <w:marTop w:val="0"/>
      <w:marBottom w:val="0"/>
      <w:divBdr>
        <w:top w:val="none" w:sz="0" w:space="0" w:color="auto"/>
        <w:left w:val="none" w:sz="0" w:space="0" w:color="auto"/>
        <w:bottom w:val="none" w:sz="0" w:space="0" w:color="auto"/>
        <w:right w:val="none" w:sz="0" w:space="0" w:color="auto"/>
      </w:divBdr>
    </w:div>
    <w:div w:id="1123115121">
      <w:bodyDiv w:val="1"/>
      <w:marLeft w:val="0"/>
      <w:marRight w:val="0"/>
      <w:marTop w:val="0"/>
      <w:marBottom w:val="0"/>
      <w:divBdr>
        <w:top w:val="none" w:sz="0" w:space="0" w:color="auto"/>
        <w:left w:val="none" w:sz="0" w:space="0" w:color="auto"/>
        <w:bottom w:val="none" w:sz="0" w:space="0" w:color="auto"/>
        <w:right w:val="none" w:sz="0" w:space="0" w:color="auto"/>
      </w:divBdr>
    </w:div>
    <w:div w:id="1123770331">
      <w:bodyDiv w:val="1"/>
      <w:marLeft w:val="0"/>
      <w:marRight w:val="0"/>
      <w:marTop w:val="0"/>
      <w:marBottom w:val="0"/>
      <w:divBdr>
        <w:top w:val="none" w:sz="0" w:space="0" w:color="auto"/>
        <w:left w:val="none" w:sz="0" w:space="0" w:color="auto"/>
        <w:bottom w:val="none" w:sz="0" w:space="0" w:color="auto"/>
        <w:right w:val="none" w:sz="0" w:space="0" w:color="auto"/>
      </w:divBdr>
      <w:divsChild>
        <w:div w:id="47994704">
          <w:marLeft w:val="0"/>
          <w:marRight w:val="0"/>
          <w:marTop w:val="0"/>
          <w:marBottom w:val="0"/>
          <w:divBdr>
            <w:top w:val="none" w:sz="0" w:space="0" w:color="auto"/>
            <w:left w:val="none" w:sz="0" w:space="0" w:color="auto"/>
            <w:bottom w:val="none" w:sz="0" w:space="0" w:color="auto"/>
            <w:right w:val="none" w:sz="0" w:space="0" w:color="auto"/>
          </w:divBdr>
        </w:div>
      </w:divsChild>
    </w:div>
    <w:div w:id="1124497709">
      <w:bodyDiv w:val="1"/>
      <w:marLeft w:val="0"/>
      <w:marRight w:val="0"/>
      <w:marTop w:val="0"/>
      <w:marBottom w:val="0"/>
      <w:divBdr>
        <w:top w:val="none" w:sz="0" w:space="0" w:color="auto"/>
        <w:left w:val="none" w:sz="0" w:space="0" w:color="auto"/>
        <w:bottom w:val="none" w:sz="0" w:space="0" w:color="auto"/>
        <w:right w:val="none" w:sz="0" w:space="0" w:color="auto"/>
      </w:divBdr>
    </w:div>
    <w:div w:id="1124806949">
      <w:bodyDiv w:val="1"/>
      <w:marLeft w:val="0"/>
      <w:marRight w:val="0"/>
      <w:marTop w:val="0"/>
      <w:marBottom w:val="0"/>
      <w:divBdr>
        <w:top w:val="none" w:sz="0" w:space="0" w:color="auto"/>
        <w:left w:val="none" w:sz="0" w:space="0" w:color="auto"/>
        <w:bottom w:val="none" w:sz="0" w:space="0" w:color="auto"/>
        <w:right w:val="none" w:sz="0" w:space="0" w:color="auto"/>
      </w:divBdr>
    </w:div>
    <w:div w:id="1124808857">
      <w:bodyDiv w:val="1"/>
      <w:marLeft w:val="0"/>
      <w:marRight w:val="0"/>
      <w:marTop w:val="0"/>
      <w:marBottom w:val="0"/>
      <w:divBdr>
        <w:top w:val="none" w:sz="0" w:space="0" w:color="auto"/>
        <w:left w:val="none" w:sz="0" w:space="0" w:color="auto"/>
        <w:bottom w:val="none" w:sz="0" w:space="0" w:color="auto"/>
        <w:right w:val="none" w:sz="0" w:space="0" w:color="auto"/>
      </w:divBdr>
    </w:div>
    <w:div w:id="1125387159">
      <w:bodyDiv w:val="1"/>
      <w:marLeft w:val="0"/>
      <w:marRight w:val="0"/>
      <w:marTop w:val="0"/>
      <w:marBottom w:val="0"/>
      <w:divBdr>
        <w:top w:val="none" w:sz="0" w:space="0" w:color="auto"/>
        <w:left w:val="none" w:sz="0" w:space="0" w:color="auto"/>
        <w:bottom w:val="none" w:sz="0" w:space="0" w:color="auto"/>
        <w:right w:val="none" w:sz="0" w:space="0" w:color="auto"/>
      </w:divBdr>
    </w:div>
    <w:div w:id="1125663112">
      <w:bodyDiv w:val="1"/>
      <w:marLeft w:val="0"/>
      <w:marRight w:val="0"/>
      <w:marTop w:val="0"/>
      <w:marBottom w:val="0"/>
      <w:divBdr>
        <w:top w:val="none" w:sz="0" w:space="0" w:color="auto"/>
        <w:left w:val="none" w:sz="0" w:space="0" w:color="auto"/>
        <w:bottom w:val="none" w:sz="0" w:space="0" w:color="auto"/>
        <w:right w:val="none" w:sz="0" w:space="0" w:color="auto"/>
      </w:divBdr>
    </w:div>
    <w:div w:id="1126974520">
      <w:bodyDiv w:val="1"/>
      <w:marLeft w:val="0"/>
      <w:marRight w:val="0"/>
      <w:marTop w:val="0"/>
      <w:marBottom w:val="0"/>
      <w:divBdr>
        <w:top w:val="none" w:sz="0" w:space="0" w:color="auto"/>
        <w:left w:val="none" w:sz="0" w:space="0" w:color="auto"/>
        <w:bottom w:val="none" w:sz="0" w:space="0" w:color="auto"/>
        <w:right w:val="none" w:sz="0" w:space="0" w:color="auto"/>
      </w:divBdr>
    </w:div>
    <w:div w:id="1127118365">
      <w:bodyDiv w:val="1"/>
      <w:marLeft w:val="0"/>
      <w:marRight w:val="0"/>
      <w:marTop w:val="0"/>
      <w:marBottom w:val="0"/>
      <w:divBdr>
        <w:top w:val="none" w:sz="0" w:space="0" w:color="auto"/>
        <w:left w:val="none" w:sz="0" w:space="0" w:color="auto"/>
        <w:bottom w:val="none" w:sz="0" w:space="0" w:color="auto"/>
        <w:right w:val="none" w:sz="0" w:space="0" w:color="auto"/>
      </w:divBdr>
    </w:div>
    <w:div w:id="1127620671">
      <w:bodyDiv w:val="1"/>
      <w:marLeft w:val="0"/>
      <w:marRight w:val="0"/>
      <w:marTop w:val="0"/>
      <w:marBottom w:val="0"/>
      <w:divBdr>
        <w:top w:val="none" w:sz="0" w:space="0" w:color="auto"/>
        <w:left w:val="none" w:sz="0" w:space="0" w:color="auto"/>
        <w:bottom w:val="none" w:sz="0" w:space="0" w:color="auto"/>
        <w:right w:val="none" w:sz="0" w:space="0" w:color="auto"/>
      </w:divBdr>
    </w:div>
    <w:div w:id="1128471583">
      <w:bodyDiv w:val="1"/>
      <w:marLeft w:val="0"/>
      <w:marRight w:val="0"/>
      <w:marTop w:val="0"/>
      <w:marBottom w:val="0"/>
      <w:divBdr>
        <w:top w:val="none" w:sz="0" w:space="0" w:color="auto"/>
        <w:left w:val="none" w:sz="0" w:space="0" w:color="auto"/>
        <w:bottom w:val="none" w:sz="0" w:space="0" w:color="auto"/>
        <w:right w:val="none" w:sz="0" w:space="0" w:color="auto"/>
      </w:divBdr>
    </w:div>
    <w:div w:id="1128857810">
      <w:bodyDiv w:val="1"/>
      <w:marLeft w:val="0"/>
      <w:marRight w:val="0"/>
      <w:marTop w:val="0"/>
      <w:marBottom w:val="0"/>
      <w:divBdr>
        <w:top w:val="none" w:sz="0" w:space="0" w:color="auto"/>
        <w:left w:val="none" w:sz="0" w:space="0" w:color="auto"/>
        <w:bottom w:val="none" w:sz="0" w:space="0" w:color="auto"/>
        <w:right w:val="none" w:sz="0" w:space="0" w:color="auto"/>
      </w:divBdr>
    </w:div>
    <w:div w:id="1129129301">
      <w:bodyDiv w:val="1"/>
      <w:marLeft w:val="0"/>
      <w:marRight w:val="0"/>
      <w:marTop w:val="0"/>
      <w:marBottom w:val="0"/>
      <w:divBdr>
        <w:top w:val="none" w:sz="0" w:space="0" w:color="auto"/>
        <w:left w:val="none" w:sz="0" w:space="0" w:color="auto"/>
        <w:bottom w:val="none" w:sz="0" w:space="0" w:color="auto"/>
        <w:right w:val="none" w:sz="0" w:space="0" w:color="auto"/>
      </w:divBdr>
    </w:div>
    <w:div w:id="1130200367">
      <w:bodyDiv w:val="1"/>
      <w:marLeft w:val="0"/>
      <w:marRight w:val="0"/>
      <w:marTop w:val="0"/>
      <w:marBottom w:val="0"/>
      <w:divBdr>
        <w:top w:val="none" w:sz="0" w:space="0" w:color="auto"/>
        <w:left w:val="none" w:sz="0" w:space="0" w:color="auto"/>
        <w:bottom w:val="none" w:sz="0" w:space="0" w:color="auto"/>
        <w:right w:val="none" w:sz="0" w:space="0" w:color="auto"/>
      </w:divBdr>
    </w:div>
    <w:div w:id="1130978064">
      <w:bodyDiv w:val="1"/>
      <w:marLeft w:val="0"/>
      <w:marRight w:val="0"/>
      <w:marTop w:val="0"/>
      <w:marBottom w:val="0"/>
      <w:divBdr>
        <w:top w:val="none" w:sz="0" w:space="0" w:color="auto"/>
        <w:left w:val="none" w:sz="0" w:space="0" w:color="auto"/>
        <w:bottom w:val="none" w:sz="0" w:space="0" w:color="auto"/>
        <w:right w:val="none" w:sz="0" w:space="0" w:color="auto"/>
      </w:divBdr>
    </w:div>
    <w:div w:id="1131443022">
      <w:bodyDiv w:val="1"/>
      <w:marLeft w:val="0"/>
      <w:marRight w:val="0"/>
      <w:marTop w:val="0"/>
      <w:marBottom w:val="0"/>
      <w:divBdr>
        <w:top w:val="none" w:sz="0" w:space="0" w:color="auto"/>
        <w:left w:val="none" w:sz="0" w:space="0" w:color="auto"/>
        <w:bottom w:val="none" w:sz="0" w:space="0" w:color="auto"/>
        <w:right w:val="none" w:sz="0" w:space="0" w:color="auto"/>
      </w:divBdr>
    </w:div>
    <w:div w:id="1131557717">
      <w:bodyDiv w:val="1"/>
      <w:marLeft w:val="0"/>
      <w:marRight w:val="0"/>
      <w:marTop w:val="0"/>
      <w:marBottom w:val="0"/>
      <w:divBdr>
        <w:top w:val="none" w:sz="0" w:space="0" w:color="auto"/>
        <w:left w:val="none" w:sz="0" w:space="0" w:color="auto"/>
        <w:bottom w:val="none" w:sz="0" w:space="0" w:color="auto"/>
        <w:right w:val="none" w:sz="0" w:space="0" w:color="auto"/>
      </w:divBdr>
    </w:div>
    <w:div w:id="1133450964">
      <w:bodyDiv w:val="1"/>
      <w:marLeft w:val="0"/>
      <w:marRight w:val="0"/>
      <w:marTop w:val="0"/>
      <w:marBottom w:val="0"/>
      <w:divBdr>
        <w:top w:val="none" w:sz="0" w:space="0" w:color="auto"/>
        <w:left w:val="none" w:sz="0" w:space="0" w:color="auto"/>
        <w:bottom w:val="none" w:sz="0" w:space="0" w:color="auto"/>
        <w:right w:val="none" w:sz="0" w:space="0" w:color="auto"/>
      </w:divBdr>
    </w:div>
    <w:div w:id="1133644420">
      <w:bodyDiv w:val="1"/>
      <w:marLeft w:val="0"/>
      <w:marRight w:val="0"/>
      <w:marTop w:val="0"/>
      <w:marBottom w:val="0"/>
      <w:divBdr>
        <w:top w:val="none" w:sz="0" w:space="0" w:color="auto"/>
        <w:left w:val="none" w:sz="0" w:space="0" w:color="auto"/>
        <w:bottom w:val="none" w:sz="0" w:space="0" w:color="auto"/>
        <w:right w:val="none" w:sz="0" w:space="0" w:color="auto"/>
      </w:divBdr>
    </w:div>
    <w:div w:id="1133712323">
      <w:bodyDiv w:val="1"/>
      <w:marLeft w:val="0"/>
      <w:marRight w:val="0"/>
      <w:marTop w:val="0"/>
      <w:marBottom w:val="0"/>
      <w:divBdr>
        <w:top w:val="none" w:sz="0" w:space="0" w:color="auto"/>
        <w:left w:val="none" w:sz="0" w:space="0" w:color="auto"/>
        <w:bottom w:val="none" w:sz="0" w:space="0" w:color="auto"/>
        <w:right w:val="none" w:sz="0" w:space="0" w:color="auto"/>
      </w:divBdr>
    </w:div>
    <w:div w:id="1134568417">
      <w:bodyDiv w:val="1"/>
      <w:marLeft w:val="0"/>
      <w:marRight w:val="0"/>
      <w:marTop w:val="0"/>
      <w:marBottom w:val="0"/>
      <w:divBdr>
        <w:top w:val="none" w:sz="0" w:space="0" w:color="auto"/>
        <w:left w:val="none" w:sz="0" w:space="0" w:color="auto"/>
        <w:bottom w:val="none" w:sz="0" w:space="0" w:color="auto"/>
        <w:right w:val="none" w:sz="0" w:space="0" w:color="auto"/>
      </w:divBdr>
    </w:div>
    <w:div w:id="1134718253">
      <w:bodyDiv w:val="1"/>
      <w:marLeft w:val="0"/>
      <w:marRight w:val="0"/>
      <w:marTop w:val="0"/>
      <w:marBottom w:val="0"/>
      <w:divBdr>
        <w:top w:val="none" w:sz="0" w:space="0" w:color="auto"/>
        <w:left w:val="none" w:sz="0" w:space="0" w:color="auto"/>
        <w:bottom w:val="none" w:sz="0" w:space="0" w:color="auto"/>
        <w:right w:val="none" w:sz="0" w:space="0" w:color="auto"/>
      </w:divBdr>
    </w:div>
    <w:div w:id="1138645065">
      <w:bodyDiv w:val="1"/>
      <w:marLeft w:val="0"/>
      <w:marRight w:val="0"/>
      <w:marTop w:val="0"/>
      <w:marBottom w:val="0"/>
      <w:divBdr>
        <w:top w:val="none" w:sz="0" w:space="0" w:color="auto"/>
        <w:left w:val="none" w:sz="0" w:space="0" w:color="auto"/>
        <w:bottom w:val="none" w:sz="0" w:space="0" w:color="auto"/>
        <w:right w:val="none" w:sz="0" w:space="0" w:color="auto"/>
      </w:divBdr>
    </w:div>
    <w:div w:id="1138650144">
      <w:bodyDiv w:val="1"/>
      <w:marLeft w:val="0"/>
      <w:marRight w:val="0"/>
      <w:marTop w:val="0"/>
      <w:marBottom w:val="0"/>
      <w:divBdr>
        <w:top w:val="none" w:sz="0" w:space="0" w:color="auto"/>
        <w:left w:val="none" w:sz="0" w:space="0" w:color="auto"/>
        <w:bottom w:val="none" w:sz="0" w:space="0" w:color="auto"/>
        <w:right w:val="none" w:sz="0" w:space="0" w:color="auto"/>
      </w:divBdr>
    </w:div>
    <w:div w:id="1141460891">
      <w:bodyDiv w:val="1"/>
      <w:marLeft w:val="0"/>
      <w:marRight w:val="0"/>
      <w:marTop w:val="0"/>
      <w:marBottom w:val="0"/>
      <w:divBdr>
        <w:top w:val="none" w:sz="0" w:space="0" w:color="auto"/>
        <w:left w:val="none" w:sz="0" w:space="0" w:color="auto"/>
        <w:bottom w:val="none" w:sz="0" w:space="0" w:color="auto"/>
        <w:right w:val="none" w:sz="0" w:space="0" w:color="auto"/>
      </w:divBdr>
    </w:div>
    <w:div w:id="1143037342">
      <w:bodyDiv w:val="1"/>
      <w:marLeft w:val="0"/>
      <w:marRight w:val="0"/>
      <w:marTop w:val="0"/>
      <w:marBottom w:val="0"/>
      <w:divBdr>
        <w:top w:val="none" w:sz="0" w:space="0" w:color="auto"/>
        <w:left w:val="none" w:sz="0" w:space="0" w:color="auto"/>
        <w:bottom w:val="none" w:sz="0" w:space="0" w:color="auto"/>
        <w:right w:val="none" w:sz="0" w:space="0" w:color="auto"/>
      </w:divBdr>
    </w:div>
    <w:div w:id="1143813085">
      <w:bodyDiv w:val="1"/>
      <w:marLeft w:val="0"/>
      <w:marRight w:val="0"/>
      <w:marTop w:val="0"/>
      <w:marBottom w:val="0"/>
      <w:divBdr>
        <w:top w:val="none" w:sz="0" w:space="0" w:color="auto"/>
        <w:left w:val="none" w:sz="0" w:space="0" w:color="auto"/>
        <w:bottom w:val="none" w:sz="0" w:space="0" w:color="auto"/>
        <w:right w:val="none" w:sz="0" w:space="0" w:color="auto"/>
      </w:divBdr>
    </w:div>
    <w:div w:id="1143814921">
      <w:bodyDiv w:val="1"/>
      <w:marLeft w:val="0"/>
      <w:marRight w:val="0"/>
      <w:marTop w:val="0"/>
      <w:marBottom w:val="0"/>
      <w:divBdr>
        <w:top w:val="none" w:sz="0" w:space="0" w:color="auto"/>
        <w:left w:val="none" w:sz="0" w:space="0" w:color="auto"/>
        <w:bottom w:val="none" w:sz="0" w:space="0" w:color="auto"/>
        <w:right w:val="none" w:sz="0" w:space="0" w:color="auto"/>
      </w:divBdr>
    </w:div>
    <w:div w:id="1144274687">
      <w:bodyDiv w:val="1"/>
      <w:marLeft w:val="0"/>
      <w:marRight w:val="0"/>
      <w:marTop w:val="0"/>
      <w:marBottom w:val="0"/>
      <w:divBdr>
        <w:top w:val="none" w:sz="0" w:space="0" w:color="auto"/>
        <w:left w:val="none" w:sz="0" w:space="0" w:color="auto"/>
        <w:bottom w:val="none" w:sz="0" w:space="0" w:color="auto"/>
        <w:right w:val="none" w:sz="0" w:space="0" w:color="auto"/>
      </w:divBdr>
    </w:div>
    <w:div w:id="1144858087">
      <w:bodyDiv w:val="1"/>
      <w:marLeft w:val="0"/>
      <w:marRight w:val="0"/>
      <w:marTop w:val="0"/>
      <w:marBottom w:val="0"/>
      <w:divBdr>
        <w:top w:val="none" w:sz="0" w:space="0" w:color="auto"/>
        <w:left w:val="none" w:sz="0" w:space="0" w:color="auto"/>
        <w:bottom w:val="none" w:sz="0" w:space="0" w:color="auto"/>
        <w:right w:val="none" w:sz="0" w:space="0" w:color="auto"/>
      </w:divBdr>
    </w:div>
    <w:div w:id="1146121469">
      <w:bodyDiv w:val="1"/>
      <w:marLeft w:val="0"/>
      <w:marRight w:val="0"/>
      <w:marTop w:val="0"/>
      <w:marBottom w:val="0"/>
      <w:divBdr>
        <w:top w:val="none" w:sz="0" w:space="0" w:color="auto"/>
        <w:left w:val="none" w:sz="0" w:space="0" w:color="auto"/>
        <w:bottom w:val="none" w:sz="0" w:space="0" w:color="auto"/>
        <w:right w:val="none" w:sz="0" w:space="0" w:color="auto"/>
      </w:divBdr>
    </w:div>
    <w:div w:id="1146355813">
      <w:bodyDiv w:val="1"/>
      <w:marLeft w:val="0"/>
      <w:marRight w:val="0"/>
      <w:marTop w:val="0"/>
      <w:marBottom w:val="0"/>
      <w:divBdr>
        <w:top w:val="none" w:sz="0" w:space="0" w:color="auto"/>
        <w:left w:val="none" w:sz="0" w:space="0" w:color="auto"/>
        <w:bottom w:val="none" w:sz="0" w:space="0" w:color="auto"/>
        <w:right w:val="none" w:sz="0" w:space="0" w:color="auto"/>
      </w:divBdr>
    </w:div>
    <w:div w:id="1146975812">
      <w:bodyDiv w:val="1"/>
      <w:marLeft w:val="0"/>
      <w:marRight w:val="0"/>
      <w:marTop w:val="0"/>
      <w:marBottom w:val="0"/>
      <w:divBdr>
        <w:top w:val="none" w:sz="0" w:space="0" w:color="auto"/>
        <w:left w:val="none" w:sz="0" w:space="0" w:color="auto"/>
        <w:bottom w:val="none" w:sz="0" w:space="0" w:color="auto"/>
        <w:right w:val="none" w:sz="0" w:space="0" w:color="auto"/>
      </w:divBdr>
    </w:div>
    <w:div w:id="1147672736">
      <w:bodyDiv w:val="1"/>
      <w:marLeft w:val="0"/>
      <w:marRight w:val="0"/>
      <w:marTop w:val="0"/>
      <w:marBottom w:val="0"/>
      <w:divBdr>
        <w:top w:val="none" w:sz="0" w:space="0" w:color="auto"/>
        <w:left w:val="none" w:sz="0" w:space="0" w:color="auto"/>
        <w:bottom w:val="none" w:sz="0" w:space="0" w:color="auto"/>
        <w:right w:val="none" w:sz="0" w:space="0" w:color="auto"/>
      </w:divBdr>
    </w:div>
    <w:div w:id="1150288641">
      <w:bodyDiv w:val="1"/>
      <w:marLeft w:val="0"/>
      <w:marRight w:val="0"/>
      <w:marTop w:val="0"/>
      <w:marBottom w:val="0"/>
      <w:divBdr>
        <w:top w:val="none" w:sz="0" w:space="0" w:color="auto"/>
        <w:left w:val="none" w:sz="0" w:space="0" w:color="auto"/>
        <w:bottom w:val="none" w:sz="0" w:space="0" w:color="auto"/>
        <w:right w:val="none" w:sz="0" w:space="0" w:color="auto"/>
      </w:divBdr>
    </w:div>
    <w:div w:id="1150944355">
      <w:bodyDiv w:val="1"/>
      <w:marLeft w:val="0"/>
      <w:marRight w:val="0"/>
      <w:marTop w:val="0"/>
      <w:marBottom w:val="0"/>
      <w:divBdr>
        <w:top w:val="none" w:sz="0" w:space="0" w:color="auto"/>
        <w:left w:val="none" w:sz="0" w:space="0" w:color="auto"/>
        <w:bottom w:val="none" w:sz="0" w:space="0" w:color="auto"/>
        <w:right w:val="none" w:sz="0" w:space="0" w:color="auto"/>
      </w:divBdr>
    </w:div>
    <w:div w:id="1151947324">
      <w:bodyDiv w:val="1"/>
      <w:marLeft w:val="0"/>
      <w:marRight w:val="0"/>
      <w:marTop w:val="0"/>
      <w:marBottom w:val="0"/>
      <w:divBdr>
        <w:top w:val="none" w:sz="0" w:space="0" w:color="auto"/>
        <w:left w:val="none" w:sz="0" w:space="0" w:color="auto"/>
        <w:bottom w:val="none" w:sz="0" w:space="0" w:color="auto"/>
        <w:right w:val="none" w:sz="0" w:space="0" w:color="auto"/>
      </w:divBdr>
    </w:div>
    <w:div w:id="1152404145">
      <w:bodyDiv w:val="1"/>
      <w:marLeft w:val="0"/>
      <w:marRight w:val="0"/>
      <w:marTop w:val="0"/>
      <w:marBottom w:val="0"/>
      <w:divBdr>
        <w:top w:val="none" w:sz="0" w:space="0" w:color="auto"/>
        <w:left w:val="none" w:sz="0" w:space="0" w:color="auto"/>
        <w:bottom w:val="none" w:sz="0" w:space="0" w:color="auto"/>
        <w:right w:val="none" w:sz="0" w:space="0" w:color="auto"/>
      </w:divBdr>
    </w:div>
    <w:div w:id="1154299637">
      <w:bodyDiv w:val="1"/>
      <w:marLeft w:val="0"/>
      <w:marRight w:val="0"/>
      <w:marTop w:val="0"/>
      <w:marBottom w:val="0"/>
      <w:divBdr>
        <w:top w:val="none" w:sz="0" w:space="0" w:color="auto"/>
        <w:left w:val="none" w:sz="0" w:space="0" w:color="auto"/>
        <w:bottom w:val="none" w:sz="0" w:space="0" w:color="auto"/>
        <w:right w:val="none" w:sz="0" w:space="0" w:color="auto"/>
      </w:divBdr>
    </w:div>
    <w:div w:id="1154565237">
      <w:bodyDiv w:val="1"/>
      <w:marLeft w:val="0"/>
      <w:marRight w:val="0"/>
      <w:marTop w:val="0"/>
      <w:marBottom w:val="0"/>
      <w:divBdr>
        <w:top w:val="none" w:sz="0" w:space="0" w:color="auto"/>
        <w:left w:val="none" w:sz="0" w:space="0" w:color="auto"/>
        <w:bottom w:val="none" w:sz="0" w:space="0" w:color="auto"/>
        <w:right w:val="none" w:sz="0" w:space="0" w:color="auto"/>
      </w:divBdr>
    </w:div>
    <w:div w:id="1160778213">
      <w:bodyDiv w:val="1"/>
      <w:marLeft w:val="0"/>
      <w:marRight w:val="0"/>
      <w:marTop w:val="0"/>
      <w:marBottom w:val="0"/>
      <w:divBdr>
        <w:top w:val="none" w:sz="0" w:space="0" w:color="auto"/>
        <w:left w:val="none" w:sz="0" w:space="0" w:color="auto"/>
        <w:bottom w:val="none" w:sz="0" w:space="0" w:color="auto"/>
        <w:right w:val="none" w:sz="0" w:space="0" w:color="auto"/>
      </w:divBdr>
    </w:div>
    <w:div w:id="1161778415">
      <w:bodyDiv w:val="1"/>
      <w:marLeft w:val="0"/>
      <w:marRight w:val="0"/>
      <w:marTop w:val="0"/>
      <w:marBottom w:val="0"/>
      <w:divBdr>
        <w:top w:val="none" w:sz="0" w:space="0" w:color="auto"/>
        <w:left w:val="none" w:sz="0" w:space="0" w:color="auto"/>
        <w:bottom w:val="none" w:sz="0" w:space="0" w:color="auto"/>
        <w:right w:val="none" w:sz="0" w:space="0" w:color="auto"/>
      </w:divBdr>
    </w:div>
    <w:div w:id="1162308459">
      <w:bodyDiv w:val="1"/>
      <w:marLeft w:val="0"/>
      <w:marRight w:val="0"/>
      <w:marTop w:val="0"/>
      <w:marBottom w:val="0"/>
      <w:divBdr>
        <w:top w:val="none" w:sz="0" w:space="0" w:color="auto"/>
        <w:left w:val="none" w:sz="0" w:space="0" w:color="auto"/>
        <w:bottom w:val="none" w:sz="0" w:space="0" w:color="auto"/>
        <w:right w:val="none" w:sz="0" w:space="0" w:color="auto"/>
      </w:divBdr>
    </w:div>
    <w:div w:id="1162625318">
      <w:bodyDiv w:val="1"/>
      <w:marLeft w:val="0"/>
      <w:marRight w:val="0"/>
      <w:marTop w:val="0"/>
      <w:marBottom w:val="0"/>
      <w:divBdr>
        <w:top w:val="none" w:sz="0" w:space="0" w:color="auto"/>
        <w:left w:val="none" w:sz="0" w:space="0" w:color="auto"/>
        <w:bottom w:val="none" w:sz="0" w:space="0" w:color="auto"/>
        <w:right w:val="none" w:sz="0" w:space="0" w:color="auto"/>
      </w:divBdr>
    </w:div>
    <w:div w:id="1163854256">
      <w:bodyDiv w:val="1"/>
      <w:marLeft w:val="0"/>
      <w:marRight w:val="0"/>
      <w:marTop w:val="0"/>
      <w:marBottom w:val="0"/>
      <w:divBdr>
        <w:top w:val="none" w:sz="0" w:space="0" w:color="auto"/>
        <w:left w:val="none" w:sz="0" w:space="0" w:color="auto"/>
        <w:bottom w:val="none" w:sz="0" w:space="0" w:color="auto"/>
        <w:right w:val="none" w:sz="0" w:space="0" w:color="auto"/>
      </w:divBdr>
    </w:div>
    <w:div w:id="1163933453">
      <w:bodyDiv w:val="1"/>
      <w:marLeft w:val="0"/>
      <w:marRight w:val="0"/>
      <w:marTop w:val="0"/>
      <w:marBottom w:val="0"/>
      <w:divBdr>
        <w:top w:val="none" w:sz="0" w:space="0" w:color="auto"/>
        <w:left w:val="none" w:sz="0" w:space="0" w:color="auto"/>
        <w:bottom w:val="none" w:sz="0" w:space="0" w:color="auto"/>
        <w:right w:val="none" w:sz="0" w:space="0" w:color="auto"/>
      </w:divBdr>
    </w:div>
    <w:div w:id="1165129623">
      <w:bodyDiv w:val="1"/>
      <w:marLeft w:val="0"/>
      <w:marRight w:val="0"/>
      <w:marTop w:val="0"/>
      <w:marBottom w:val="0"/>
      <w:divBdr>
        <w:top w:val="none" w:sz="0" w:space="0" w:color="auto"/>
        <w:left w:val="none" w:sz="0" w:space="0" w:color="auto"/>
        <w:bottom w:val="none" w:sz="0" w:space="0" w:color="auto"/>
        <w:right w:val="none" w:sz="0" w:space="0" w:color="auto"/>
      </w:divBdr>
    </w:div>
    <w:div w:id="1165781798">
      <w:bodyDiv w:val="1"/>
      <w:marLeft w:val="0"/>
      <w:marRight w:val="0"/>
      <w:marTop w:val="0"/>
      <w:marBottom w:val="0"/>
      <w:divBdr>
        <w:top w:val="none" w:sz="0" w:space="0" w:color="auto"/>
        <w:left w:val="none" w:sz="0" w:space="0" w:color="auto"/>
        <w:bottom w:val="none" w:sz="0" w:space="0" w:color="auto"/>
        <w:right w:val="none" w:sz="0" w:space="0" w:color="auto"/>
      </w:divBdr>
    </w:div>
    <w:div w:id="1166365445">
      <w:bodyDiv w:val="1"/>
      <w:marLeft w:val="0"/>
      <w:marRight w:val="0"/>
      <w:marTop w:val="0"/>
      <w:marBottom w:val="0"/>
      <w:divBdr>
        <w:top w:val="none" w:sz="0" w:space="0" w:color="auto"/>
        <w:left w:val="none" w:sz="0" w:space="0" w:color="auto"/>
        <w:bottom w:val="none" w:sz="0" w:space="0" w:color="auto"/>
        <w:right w:val="none" w:sz="0" w:space="0" w:color="auto"/>
      </w:divBdr>
    </w:div>
    <w:div w:id="1168136716">
      <w:bodyDiv w:val="1"/>
      <w:marLeft w:val="0"/>
      <w:marRight w:val="0"/>
      <w:marTop w:val="0"/>
      <w:marBottom w:val="0"/>
      <w:divBdr>
        <w:top w:val="none" w:sz="0" w:space="0" w:color="auto"/>
        <w:left w:val="none" w:sz="0" w:space="0" w:color="auto"/>
        <w:bottom w:val="none" w:sz="0" w:space="0" w:color="auto"/>
        <w:right w:val="none" w:sz="0" w:space="0" w:color="auto"/>
      </w:divBdr>
    </w:div>
    <w:div w:id="1168205568">
      <w:bodyDiv w:val="1"/>
      <w:marLeft w:val="0"/>
      <w:marRight w:val="0"/>
      <w:marTop w:val="0"/>
      <w:marBottom w:val="0"/>
      <w:divBdr>
        <w:top w:val="none" w:sz="0" w:space="0" w:color="auto"/>
        <w:left w:val="none" w:sz="0" w:space="0" w:color="auto"/>
        <w:bottom w:val="none" w:sz="0" w:space="0" w:color="auto"/>
        <w:right w:val="none" w:sz="0" w:space="0" w:color="auto"/>
      </w:divBdr>
    </w:div>
    <w:div w:id="1168523840">
      <w:bodyDiv w:val="1"/>
      <w:marLeft w:val="0"/>
      <w:marRight w:val="0"/>
      <w:marTop w:val="0"/>
      <w:marBottom w:val="0"/>
      <w:divBdr>
        <w:top w:val="none" w:sz="0" w:space="0" w:color="auto"/>
        <w:left w:val="none" w:sz="0" w:space="0" w:color="auto"/>
        <w:bottom w:val="none" w:sz="0" w:space="0" w:color="auto"/>
        <w:right w:val="none" w:sz="0" w:space="0" w:color="auto"/>
      </w:divBdr>
    </w:div>
    <w:div w:id="1170608723">
      <w:bodyDiv w:val="1"/>
      <w:marLeft w:val="0"/>
      <w:marRight w:val="0"/>
      <w:marTop w:val="0"/>
      <w:marBottom w:val="0"/>
      <w:divBdr>
        <w:top w:val="none" w:sz="0" w:space="0" w:color="auto"/>
        <w:left w:val="none" w:sz="0" w:space="0" w:color="auto"/>
        <w:bottom w:val="none" w:sz="0" w:space="0" w:color="auto"/>
        <w:right w:val="none" w:sz="0" w:space="0" w:color="auto"/>
      </w:divBdr>
    </w:div>
    <w:div w:id="1172066843">
      <w:bodyDiv w:val="1"/>
      <w:marLeft w:val="0"/>
      <w:marRight w:val="0"/>
      <w:marTop w:val="0"/>
      <w:marBottom w:val="0"/>
      <w:divBdr>
        <w:top w:val="none" w:sz="0" w:space="0" w:color="auto"/>
        <w:left w:val="none" w:sz="0" w:space="0" w:color="auto"/>
        <w:bottom w:val="none" w:sz="0" w:space="0" w:color="auto"/>
        <w:right w:val="none" w:sz="0" w:space="0" w:color="auto"/>
      </w:divBdr>
    </w:div>
    <w:div w:id="1174298338">
      <w:bodyDiv w:val="1"/>
      <w:marLeft w:val="0"/>
      <w:marRight w:val="0"/>
      <w:marTop w:val="0"/>
      <w:marBottom w:val="0"/>
      <w:divBdr>
        <w:top w:val="none" w:sz="0" w:space="0" w:color="auto"/>
        <w:left w:val="none" w:sz="0" w:space="0" w:color="auto"/>
        <w:bottom w:val="none" w:sz="0" w:space="0" w:color="auto"/>
        <w:right w:val="none" w:sz="0" w:space="0" w:color="auto"/>
      </w:divBdr>
    </w:div>
    <w:div w:id="1174537751">
      <w:bodyDiv w:val="1"/>
      <w:marLeft w:val="0"/>
      <w:marRight w:val="0"/>
      <w:marTop w:val="0"/>
      <w:marBottom w:val="0"/>
      <w:divBdr>
        <w:top w:val="none" w:sz="0" w:space="0" w:color="auto"/>
        <w:left w:val="none" w:sz="0" w:space="0" w:color="auto"/>
        <w:bottom w:val="none" w:sz="0" w:space="0" w:color="auto"/>
        <w:right w:val="none" w:sz="0" w:space="0" w:color="auto"/>
      </w:divBdr>
    </w:div>
    <w:div w:id="1178077421">
      <w:bodyDiv w:val="1"/>
      <w:marLeft w:val="0"/>
      <w:marRight w:val="0"/>
      <w:marTop w:val="0"/>
      <w:marBottom w:val="0"/>
      <w:divBdr>
        <w:top w:val="none" w:sz="0" w:space="0" w:color="auto"/>
        <w:left w:val="none" w:sz="0" w:space="0" w:color="auto"/>
        <w:bottom w:val="none" w:sz="0" w:space="0" w:color="auto"/>
        <w:right w:val="none" w:sz="0" w:space="0" w:color="auto"/>
      </w:divBdr>
    </w:div>
    <w:div w:id="1178620654">
      <w:bodyDiv w:val="1"/>
      <w:marLeft w:val="0"/>
      <w:marRight w:val="0"/>
      <w:marTop w:val="0"/>
      <w:marBottom w:val="0"/>
      <w:divBdr>
        <w:top w:val="none" w:sz="0" w:space="0" w:color="auto"/>
        <w:left w:val="none" w:sz="0" w:space="0" w:color="auto"/>
        <w:bottom w:val="none" w:sz="0" w:space="0" w:color="auto"/>
        <w:right w:val="none" w:sz="0" w:space="0" w:color="auto"/>
      </w:divBdr>
    </w:div>
    <w:div w:id="1179150491">
      <w:bodyDiv w:val="1"/>
      <w:marLeft w:val="0"/>
      <w:marRight w:val="0"/>
      <w:marTop w:val="0"/>
      <w:marBottom w:val="0"/>
      <w:divBdr>
        <w:top w:val="none" w:sz="0" w:space="0" w:color="auto"/>
        <w:left w:val="none" w:sz="0" w:space="0" w:color="auto"/>
        <w:bottom w:val="none" w:sz="0" w:space="0" w:color="auto"/>
        <w:right w:val="none" w:sz="0" w:space="0" w:color="auto"/>
      </w:divBdr>
    </w:div>
    <w:div w:id="1180463366">
      <w:bodyDiv w:val="1"/>
      <w:marLeft w:val="0"/>
      <w:marRight w:val="0"/>
      <w:marTop w:val="0"/>
      <w:marBottom w:val="0"/>
      <w:divBdr>
        <w:top w:val="none" w:sz="0" w:space="0" w:color="auto"/>
        <w:left w:val="none" w:sz="0" w:space="0" w:color="auto"/>
        <w:bottom w:val="none" w:sz="0" w:space="0" w:color="auto"/>
        <w:right w:val="none" w:sz="0" w:space="0" w:color="auto"/>
      </w:divBdr>
    </w:div>
    <w:div w:id="1181041559">
      <w:bodyDiv w:val="1"/>
      <w:marLeft w:val="0"/>
      <w:marRight w:val="0"/>
      <w:marTop w:val="0"/>
      <w:marBottom w:val="0"/>
      <w:divBdr>
        <w:top w:val="none" w:sz="0" w:space="0" w:color="auto"/>
        <w:left w:val="none" w:sz="0" w:space="0" w:color="auto"/>
        <w:bottom w:val="none" w:sz="0" w:space="0" w:color="auto"/>
        <w:right w:val="none" w:sz="0" w:space="0" w:color="auto"/>
      </w:divBdr>
    </w:div>
    <w:div w:id="1183471736">
      <w:bodyDiv w:val="1"/>
      <w:marLeft w:val="0"/>
      <w:marRight w:val="0"/>
      <w:marTop w:val="0"/>
      <w:marBottom w:val="0"/>
      <w:divBdr>
        <w:top w:val="none" w:sz="0" w:space="0" w:color="auto"/>
        <w:left w:val="none" w:sz="0" w:space="0" w:color="auto"/>
        <w:bottom w:val="none" w:sz="0" w:space="0" w:color="auto"/>
        <w:right w:val="none" w:sz="0" w:space="0" w:color="auto"/>
      </w:divBdr>
    </w:div>
    <w:div w:id="1185511795">
      <w:bodyDiv w:val="1"/>
      <w:marLeft w:val="0"/>
      <w:marRight w:val="0"/>
      <w:marTop w:val="0"/>
      <w:marBottom w:val="0"/>
      <w:divBdr>
        <w:top w:val="none" w:sz="0" w:space="0" w:color="auto"/>
        <w:left w:val="none" w:sz="0" w:space="0" w:color="auto"/>
        <w:bottom w:val="none" w:sz="0" w:space="0" w:color="auto"/>
        <w:right w:val="none" w:sz="0" w:space="0" w:color="auto"/>
      </w:divBdr>
    </w:div>
    <w:div w:id="1186477586">
      <w:bodyDiv w:val="1"/>
      <w:marLeft w:val="0"/>
      <w:marRight w:val="0"/>
      <w:marTop w:val="0"/>
      <w:marBottom w:val="0"/>
      <w:divBdr>
        <w:top w:val="none" w:sz="0" w:space="0" w:color="auto"/>
        <w:left w:val="none" w:sz="0" w:space="0" w:color="auto"/>
        <w:bottom w:val="none" w:sz="0" w:space="0" w:color="auto"/>
        <w:right w:val="none" w:sz="0" w:space="0" w:color="auto"/>
      </w:divBdr>
    </w:div>
    <w:div w:id="1187982892">
      <w:bodyDiv w:val="1"/>
      <w:marLeft w:val="0"/>
      <w:marRight w:val="0"/>
      <w:marTop w:val="0"/>
      <w:marBottom w:val="0"/>
      <w:divBdr>
        <w:top w:val="none" w:sz="0" w:space="0" w:color="auto"/>
        <w:left w:val="none" w:sz="0" w:space="0" w:color="auto"/>
        <w:bottom w:val="none" w:sz="0" w:space="0" w:color="auto"/>
        <w:right w:val="none" w:sz="0" w:space="0" w:color="auto"/>
      </w:divBdr>
    </w:div>
    <w:div w:id="1189298100">
      <w:bodyDiv w:val="1"/>
      <w:marLeft w:val="0"/>
      <w:marRight w:val="0"/>
      <w:marTop w:val="0"/>
      <w:marBottom w:val="0"/>
      <w:divBdr>
        <w:top w:val="none" w:sz="0" w:space="0" w:color="auto"/>
        <w:left w:val="none" w:sz="0" w:space="0" w:color="auto"/>
        <w:bottom w:val="none" w:sz="0" w:space="0" w:color="auto"/>
        <w:right w:val="none" w:sz="0" w:space="0" w:color="auto"/>
      </w:divBdr>
      <w:divsChild>
        <w:div w:id="1228808933">
          <w:marLeft w:val="0"/>
          <w:marRight w:val="0"/>
          <w:marTop w:val="0"/>
          <w:marBottom w:val="0"/>
          <w:divBdr>
            <w:top w:val="none" w:sz="0" w:space="0" w:color="auto"/>
            <w:left w:val="none" w:sz="0" w:space="0" w:color="auto"/>
            <w:bottom w:val="none" w:sz="0" w:space="0" w:color="auto"/>
            <w:right w:val="none" w:sz="0" w:space="0" w:color="auto"/>
          </w:divBdr>
        </w:div>
      </w:divsChild>
    </w:div>
    <w:div w:id="1189836486">
      <w:bodyDiv w:val="1"/>
      <w:marLeft w:val="0"/>
      <w:marRight w:val="0"/>
      <w:marTop w:val="0"/>
      <w:marBottom w:val="0"/>
      <w:divBdr>
        <w:top w:val="none" w:sz="0" w:space="0" w:color="auto"/>
        <w:left w:val="none" w:sz="0" w:space="0" w:color="auto"/>
        <w:bottom w:val="none" w:sz="0" w:space="0" w:color="auto"/>
        <w:right w:val="none" w:sz="0" w:space="0" w:color="auto"/>
      </w:divBdr>
    </w:div>
    <w:div w:id="1193374541">
      <w:bodyDiv w:val="1"/>
      <w:marLeft w:val="0"/>
      <w:marRight w:val="0"/>
      <w:marTop w:val="0"/>
      <w:marBottom w:val="0"/>
      <w:divBdr>
        <w:top w:val="none" w:sz="0" w:space="0" w:color="auto"/>
        <w:left w:val="none" w:sz="0" w:space="0" w:color="auto"/>
        <w:bottom w:val="none" w:sz="0" w:space="0" w:color="auto"/>
        <w:right w:val="none" w:sz="0" w:space="0" w:color="auto"/>
      </w:divBdr>
    </w:div>
    <w:div w:id="1197229766">
      <w:bodyDiv w:val="1"/>
      <w:marLeft w:val="0"/>
      <w:marRight w:val="0"/>
      <w:marTop w:val="0"/>
      <w:marBottom w:val="0"/>
      <w:divBdr>
        <w:top w:val="none" w:sz="0" w:space="0" w:color="auto"/>
        <w:left w:val="none" w:sz="0" w:space="0" w:color="auto"/>
        <w:bottom w:val="none" w:sz="0" w:space="0" w:color="auto"/>
        <w:right w:val="none" w:sz="0" w:space="0" w:color="auto"/>
      </w:divBdr>
    </w:div>
    <w:div w:id="1197351135">
      <w:bodyDiv w:val="1"/>
      <w:marLeft w:val="0"/>
      <w:marRight w:val="0"/>
      <w:marTop w:val="0"/>
      <w:marBottom w:val="0"/>
      <w:divBdr>
        <w:top w:val="none" w:sz="0" w:space="0" w:color="auto"/>
        <w:left w:val="none" w:sz="0" w:space="0" w:color="auto"/>
        <w:bottom w:val="none" w:sz="0" w:space="0" w:color="auto"/>
        <w:right w:val="none" w:sz="0" w:space="0" w:color="auto"/>
      </w:divBdr>
    </w:div>
    <w:div w:id="1200582393">
      <w:bodyDiv w:val="1"/>
      <w:marLeft w:val="0"/>
      <w:marRight w:val="0"/>
      <w:marTop w:val="0"/>
      <w:marBottom w:val="0"/>
      <w:divBdr>
        <w:top w:val="none" w:sz="0" w:space="0" w:color="auto"/>
        <w:left w:val="none" w:sz="0" w:space="0" w:color="auto"/>
        <w:bottom w:val="none" w:sz="0" w:space="0" w:color="auto"/>
        <w:right w:val="none" w:sz="0" w:space="0" w:color="auto"/>
      </w:divBdr>
    </w:div>
    <w:div w:id="1200973965">
      <w:bodyDiv w:val="1"/>
      <w:marLeft w:val="0"/>
      <w:marRight w:val="0"/>
      <w:marTop w:val="0"/>
      <w:marBottom w:val="0"/>
      <w:divBdr>
        <w:top w:val="none" w:sz="0" w:space="0" w:color="auto"/>
        <w:left w:val="none" w:sz="0" w:space="0" w:color="auto"/>
        <w:bottom w:val="none" w:sz="0" w:space="0" w:color="auto"/>
        <w:right w:val="none" w:sz="0" w:space="0" w:color="auto"/>
      </w:divBdr>
    </w:div>
    <w:div w:id="1201016789">
      <w:bodyDiv w:val="1"/>
      <w:marLeft w:val="0"/>
      <w:marRight w:val="0"/>
      <w:marTop w:val="0"/>
      <w:marBottom w:val="0"/>
      <w:divBdr>
        <w:top w:val="none" w:sz="0" w:space="0" w:color="auto"/>
        <w:left w:val="none" w:sz="0" w:space="0" w:color="auto"/>
        <w:bottom w:val="none" w:sz="0" w:space="0" w:color="auto"/>
        <w:right w:val="none" w:sz="0" w:space="0" w:color="auto"/>
      </w:divBdr>
    </w:div>
    <w:div w:id="1202206591">
      <w:bodyDiv w:val="1"/>
      <w:marLeft w:val="0"/>
      <w:marRight w:val="0"/>
      <w:marTop w:val="0"/>
      <w:marBottom w:val="0"/>
      <w:divBdr>
        <w:top w:val="none" w:sz="0" w:space="0" w:color="auto"/>
        <w:left w:val="none" w:sz="0" w:space="0" w:color="auto"/>
        <w:bottom w:val="none" w:sz="0" w:space="0" w:color="auto"/>
        <w:right w:val="none" w:sz="0" w:space="0" w:color="auto"/>
      </w:divBdr>
    </w:div>
    <w:div w:id="1203178111">
      <w:bodyDiv w:val="1"/>
      <w:marLeft w:val="0"/>
      <w:marRight w:val="0"/>
      <w:marTop w:val="0"/>
      <w:marBottom w:val="0"/>
      <w:divBdr>
        <w:top w:val="none" w:sz="0" w:space="0" w:color="auto"/>
        <w:left w:val="none" w:sz="0" w:space="0" w:color="auto"/>
        <w:bottom w:val="none" w:sz="0" w:space="0" w:color="auto"/>
        <w:right w:val="none" w:sz="0" w:space="0" w:color="auto"/>
      </w:divBdr>
    </w:div>
    <w:div w:id="1204708891">
      <w:bodyDiv w:val="1"/>
      <w:marLeft w:val="0"/>
      <w:marRight w:val="0"/>
      <w:marTop w:val="0"/>
      <w:marBottom w:val="0"/>
      <w:divBdr>
        <w:top w:val="none" w:sz="0" w:space="0" w:color="auto"/>
        <w:left w:val="none" w:sz="0" w:space="0" w:color="auto"/>
        <w:bottom w:val="none" w:sz="0" w:space="0" w:color="auto"/>
        <w:right w:val="none" w:sz="0" w:space="0" w:color="auto"/>
      </w:divBdr>
    </w:div>
    <w:div w:id="1206720581">
      <w:bodyDiv w:val="1"/>
      <w:marLeft w:val="0"/>
      <w:marRight w:val="0"/>
      <w:marTop w:val="0"/>
      <w:marBottom w:val="0"/>
      <w:divBdr>
        <w:top w:val="none" w:sz="0" w:space="0" w:color="auto"/>
        <w:left w:val="none" w:sz="0" w:space="0" w:color="auto"/>
        <w:bottom w:val="none" w:sz="0" w:space="0" w:color="auto"/>
        <w:right w:val="none" w:sz="0" w:space="0" w:color="auto"/>
      </w:divBdr>
    </w:div>
    <w:div w:id="1208180537">
      <w:bodyDiv w:val="1"/>
      <w:marLeft w:val="0"/>
      <w:marRight w:val="0"/>
      <w:marTop w:val="0"/>
      <w:marBottom w:val="0"/>
      <w:divBdr>
        <w:top w:val="none" w:sz="0" w:space="0" w:color="auto"/>
        <w:left w:val="none" w:sz="0" w:space="0" w:color="auto"/>
        <w:bottom w:val="none" w:sz="0" w:space="0" w:color="auto"/>
        <w:right w:val="none" w:sz="0" w:space="0" w:color="auto"/>
      </w:divBdr>
    </w:div>
    <w:div w:id="1210415960">
      <w:bodyDiv w:val="1"/>
      <w:marLeft w:val="0"/>
      <w:marRight w:val="0"/>
      <w:marTop w:val="0"/>
      <w:marBottom w:val="0"/>
      <w:divBdr>
        <w:top w:val="none" w:sz="0" w:space="0" w:color="auto"/>
        <w:left w:val="none" w:sz="0" w:space="0" w:color="auto"/>
        <w:bottom w:val="none" w:sz="0" w:space="0" w:color="auto"/>
        <w:right w:val="none" w:sz="0" w:space="0" w:color="auto"/>
      </w:divBdr>
    </w:div>
    <w:div w:id="1211501861">
      <w:bodyDiv w:val="1"/>
      <w:marLeft w:val="0"/>
      <w:marRight w:val="0"/>
      <w:marTop w:val="0"/>
      <w:marBottom w:val="0"/>
      <w:divBdr>
        <w:top w:val="none" w:sz="0" w:space="0" w:color="auto"/>
        <w:left w:val="none" w:sz="0" w:space="0" w:color="auto"/>
        <w:bottom w:val="none" w:sz="0" w:space="0" w:color="auto"/>
        <w:right w:val="none" w:sz="0" w:space="0" w:color="auto"/>
      </w:divBdr>
    </w:div>
    <w:div w:id="1212155866">
      <w:bodyDiv w:val="1"/>
      <w:marLeft w:val="0"/>
      <w:marRight w:val="0"/>
      <w:marTop w:val="0"/>
      <w:marBottom w:val="0"/>
      <w:divBdr>
        <w:top w:val="none" w:sz="0" w:space="0" w:color="auto"/>
        <w:left w:val="none" w:sz="0" w:space="0" w:color="auto"/>
        <w:bottom w:val="none" w:sz="0" w:space="0" w:color="auto"/>
        <w:right w:val="none" w:sz="0" w:space="0" w:color="auto"/>
      </w:divBdr>
    </w:div>
    <w:div w:id="1212763394">
      <w:bodyDiv w:val="1"/>
      <w:marLeft w:val="0"/>
      <w:marRight w:val="0"/>
      <w:marTop w:val="0"/>
      <w:marBottom w:val="0"/>
      <w:divBdr>
        <w:top w:val="none" w:sz="0" w:space="0" w:color="auto"/>
        <w:left w:val="none" w:sz="0" w:space="0" w:color="auto"/>
        <w:bottom w:val="none" w:sz="0" w:space="0" w:color="auto"/>
        <w:right w:val="none" w:sz="0" w:space="0" w:color="auto"/>
      </w:divBdr>
    </w:div>
    <w:div w:id="1212883805">
      <w:bodyDiv w:val="1"/>
      <w:marLeft w:val="0"/>
      <w:marRight w:val="0"/>
      <w:marTop w:val="0"/>
      <w:marBottom w:val="0"/>
      <w:divBdr>
        <w:top w:val="none" w:sz="0" w:space="0" w:color="auto"/>
        <w:left w:val="none" w:sz="0" w:space="0" w:color="auto"/>
        <w:bottom w:val="none" w:sz="0" w:space="0" w:color="auto"/>
        <w:right w:val="none" w:sz="0" w:space="0" w:color="auto"/>
      </w:divBdr>
    </w:div>
    <w:div w:id="1213036711">
      <w:bodyDiv w:val="1"/>
      <w:marLeft w:val="0"/>
      <w:marRight w:val="0"/>
      <w:marTop w:val="0"/>
      <w:marBottom w:val="0"/>
      <w:divBdr>
        <w:top w:val="none" w:sz="0" w:space="0" w:color="auto"/>
        <w:left w:val="none" w:sz="0" w:space="0" w:color="auto"/>
        <w:bottom w:val="none" w:sz="0" w:space="0" w:color="auto"/>
        <w:right w:val="none" w:sz="0" w:space="0" w:color="auto"/>
      </w:divBdr>
    </w:div>
    <w:div w:id="1214347300">
      <w:bodyDiv w:val="1"/>
      <w:marLeft w:val="0"/>
      <w:marRight w:val="0"/>
      <w:marTop w:val="0"/>
      <w:marBottom w:val="0"/>
      <w:divBdr>
        <w:top w:val="none" w:sz="0" w:space="0" w:color="auto"/>
        <w:left w:val="none" w:sz="0" w:space="0" w:color="auto"/>
        <w:bottom w:val="none" w:sz="0" w:space="0" w:color="auto"/>
        <w:right w:val="none" w:sz="0" w:space="0" w:color="auto"/>
      </w:divBdr>
    </w:div>
    <w:div w:id="1215001987">
      <w:bodyDiv w:val="1"/>
      <w:marLeft w:val="0"/>
      <w:marRight w:val="0"/>
      <w:marTop w:val="0"/>
      <w:marBottom w:val="0"/>
      <w:divBdr>
        <w:top w:val="none" w:sz="0" w:space="0" w:color="auto"/>
        <w:left w:val="none" w:sz="0" w:space="0" w:color="auto"/>
        <w:bottom w:val="none" w:sz="0" w:space="0" w:color="auto"/>
        <w:right w:val="none" w:sz="0" w:space="0" w:color="auto"/>
      </w:divBdr>
    </w:div>
    <w:div w:id="1215581783">
      <w:bodyDiv w:val="1"/>
      <w:marLeft w:val="0"/>
      <w:marRight w:val="0"/>
      <w:marTop w:val="0"/>
      <w:marBottom w:val="0"/>
      <w:divBdr>
        <w:top w:val="none" w:sz="0" w:space="0" w:color="auto"/>
        <w:left w:val="none" w:sz="0" w:space="0" w:color="auto"/>
        <w:bottom w:val="none" w:sz="0" w:space="0" w:color="auto"/>
        <w:right w:val="none" w:sz="0" w:space="0" w:color="auto"/>
      </w:divBdr>
    </w:div>
    <w:div w:id="1217618617">
      <w:bodyDiv w:val="1"/>
      <w:marLeft w:val="0"/>
      <w:marRight w:val="0"/>
      <w:marTop w:val="0"/>
      <w:marBottom w:val="0"/>
      <w:divBdr>
        <w:top w:val="none" w:sz="0" w:space="0" w:color="auto"/>
        <w:left w:val="none" w:sz="0" w:space="0" w:color="auto"/>
        <w:bottom w:val="none" w:sz="0" w:space="0" w:color="auto"/>
        <w:right w:val="none" w:sz="0" w:space="0" w:color="auto"/>
      </w:divBdr>
    </w:div>
    <w:div w:id="1217738622">
      <w:bodyDiv w:val="1"/>
      <w:marLeft w:val="0"/>
      <w:marRight w:val="0"/>
      <w:marTop w:val="0"/>
      <w:marBottom w:val="0"/>
      <w:divBdr>
        <w:top w:val="none" w:sz="0" w:space="0" w:color="auto"/>
        <w:left w:val="none" w:sz="0" w:space="0" w:color="auto"/>
        <w:bottom w:val="none" w:sz="0" w:space="0" w:color="auto"/>
        <w:right w:val="none" w:sz="0" w:space="0" w:color="auto"/>
      </w:divBdr>
    </w:div>
    <w:div w:id="1219392101">
      <w:bodyDiv w:val="1"/>
      <w:marLeft w:val="0"/>
      <w:marRight w:val="0"/>
      <w:marTop w:val="0"/>
      <w:marBottom w:val="0"/>
      <w:divBdr>
        <w:top w:val="none" w:sz="0" w:space="0" w:color="auto"/>
        <w:left w:val="none" w:sz="0" w:space="0" w:color="auto"/>
        <w:bottom w:val="none" w:sz="0" w:space="0" w:color="auto"/>
        <w:right w:val="none" w:sz="0" w:space="0" w:color="auto"/>
      </w:divBdr>
    </w:div>
    <w:div w:id="1219633571">
      <w:bodyDiv w:val="1"/>
      <w:marLeft w:val="0"/>
      <w:marRight w:val="0"/>
      <w:marTop w:val="0"/>
      <w:marBottom w:val="0"/>
      <w:divBdr>
        <w:top w:val="none" w:sz="0" w:space="0" w:color="auto"/>
        <w:left w:val="none" w:sz="0" w:space="0" w:color="auto"/>
        <w:bottom w:val="none" w:sz="0" w:space="0" w:color="auto"/>
        <w:right w:val="none" w:sz="0" w:space="0" w:color="auto"/>
      </w:divBdr>
    </w:div>
    <w:div w:id="1220674648">
      <w:bodyDiv w:val="1"/>
      <w:marLeft w:val="0"/>
      <w:marRight w:val="0"/>
      <w:marTop w:val="0"/>
      <w:marBottom w:val="0"/>
      <w:divBdr>
        <w:top w:val="none" w:sz="0" w:space="0" w:color="auto"/>
        <w:left w:val="none" w:sz="0" w:space="0" w:color="auto"/>
        <w:bottom w:val="none" w:sz="0" w:space="0" w:color="auto"/>
        <w:right w:val="none" w:sz="0" w:space="0" w:color="auto"/>
      </w:divBdr>
    </w:div>
    <w:div w:id="1220943777">
      <w:bodyDiv w:val="1"/>
      <w:marLeft w:val="0"/>
      <w:marRight w:val="0"/>
      <w:marTop w:val="0"/>
      <w:marBottom w:val="0"/>
      <w:divBdr>
        <w:top w:val="none" w:sz="0" w:space="0" w:color="auto"/>
        <w:left w:val="none" w:sz="0" w:space="0" w:color="auto"/>
        <w:bottom w:val="none" w:sz="0" w:space="0" w:color="auto"/>
        <w:right w:val="none" w:sz="0" w:space="0" w:color="auto"/>
      </w:divBdr>
    </w:div>
    <w:div w:id="1221870339">
      <w:bodyDiv w:val="1"/>
      <w:marLeft w:val="0"/>
      <w:marRight w:val="0"/>
      <w:marTop w:val="0"/>
      <w:marBottom w:val="0"/>
      <w:divBdr>
        <w:top w:val="none" w:sz="0" w:space="0" w:color="auto"/>
        <w:left w:val="none" w:sz="0" w:space="0" w:color="auto"/>
        <w:bottom w:val="none" w:sz="0" w:space="0" w:color="auto"/>
        <w:right w:val="none" w:sz="0" w:space="0" w:color="auto"/>
      </w:divBdr>
    </w:div>
    <w:div w:id="1222445003">
      <w:bodyDiv w:val="1"/>
      <w:marLeft w:val="0"/>
      <w:marRight w:val="0"/>
      <w:marTop w:val="0"/>
      <w:marBottom w:val="0"/>
      <w:divBdr>
        <w:top w:val="none" w:sz="0" w:space="0" w:color="auto"/>
        <w:left w:val="none" w:sz="0" w:space="0" w:color="auto"/>
        <w:bottom w:val="none" w:sz="0" w:space="0" w:color="auto"/>
        <w:right w:val="none" w:sz="0" w:space="0" w:color="auto"/>
      </w:divBdr>
    </w:div>
    <w:div w:id="1222518050">
      <w:bodyDiv w:val="1"/>
      <w:marLeft w:val="0"/>
      <w:marRight w:val="0"/>
      <w:marTop w:val="0"/>
      <w:marBottom w:val="0"/>
      <w:divBdr>
        <w:top w:val="none" w:sz="0" w:space="0" w:color="auto"/>
        <w:left w:val="none" w:sz="0" w:space="0" w:color="auto"/>
        <w:bottom w:val="none" w:sz="0" w:space="0" w:color="auto"/>
        <w:right w:val="none" w:sz="0" w:space="0" w:color="auto"/>
      </w:divBdr>
    </w:div>
    <w:div w:id="1222908238">
      <w:bodyDiv w:val="1"/>
      <w:marLeft w:val="0"/>
      <w:marRight w:val="0"/>
      <w:marTop w:val="0"/>
      <w:marBottom w:val="0"/>
      <w:divBdr>
        <w:top w:val="none" w:sz="0" w:space="0" w:color="auto"/>
        <w:left w:val="none" w:sz="0" w:space="0" w:color="auto"/>
        <w:bottom w:val="none" w:sz="0" w:space="0" w:color="auto"/>
        <w:right w:val="none" w:sz="0" w:space="0" w:color="auto"/>
      </w:divBdr>
    </w:div>
    <w:div w:id="1223256424">
      <w:bodyDiv w:val="1"/>
      <w:marLeft w:val="0"/>
      <w:marRight w:val="0"/>
      <w:marTop w:val="0"/>
      <w:marBottom w:val="0"/>
      <w:divBdr>
        <w:top w:val="none" w:sz="0" w:space="0" w:color="auto"/>
        <w:left w:val="none" w:sz="0" w:space="0" w:color="auto"/>
        <w:bottom w:val="none" w:sz="0" w:space="0" w:color="auto"/>
        <w:right w:val="none" w:sz="0" w:space="0" w:color="auto"/>
      </w:divBdr>
    </w:div>
    <w:div w:id="1223567392">
      <w:bodyDiv w:val="1"/>
      <w:marLeft w:val="0"/>
      <w:marRight w:val="0"/>
      <w:marTop w:val="0"/>
      <w:marBottom w:val="0"/>
      <w:divBdr>
        <w:top w:val="none" w:sz="0" w:space="0" w:color="auto"/>
        <w:left w:val="none" w:sz="0" w:space="0" w:color="auto"/>
        <w:bottom w:val="none" w:sz="0" w:space="0" w:color="auto"/>
        <w:right w:val="none" w:sz="0" w:space="0" w:color="auto"/>
      </w:divBdr>
    </w:div>
    <w:div w:id="1224759144">
      <w:bodyDiv w:val="1"/>
      <w:marLeft w:val="0"/>
      <w:marRight w:val="0"/>
      <w:marTop w:val="0"/>
      <w:marBottom w:val="0"/>
      <w:divBdr>
        <w:top w:val="none" w:sz="0" w:space="0" w:color="auto"/>
        <w:left w:val="none" w:sz="0" w:space="0" w:color="auto"/>
        <w:bottom w:val="none" w:sz="0" w:space="0" w:color="auto"/>
        <w:right w:val="none" w:sz="0" w:space="0" w:color="auto"/>
      </w:divBdr>
    </w:div>
    <w:div w:id="1225143439">
      <w:bodyDiv w:val="1"/>
      <w:marLeft w:val="0"/>
      <w:marRight w:val="0"/>
      <w:marTop w:val="0"/>
      <w:marBottom w:val="0"/>
      <w:divBdr>
        <w:top w:val="none" w:sz="0" w:space="0" w:color="auto"/>
        <w:left w:val="none" w:sz="0" w:space="0" w:color="auto"/>
        <w:bottom w:val="none" w:sz="0" w:space="0" w:color="auto"/>
        <w:right w:val="none" w:sz="0" w:space="0" w:color="auto"/>
      </w:divBdr>
    </w:div>
    <w:div w:id="1227105917">
      <w:bodyDiv w:val="1"/>
      <w:marLeft w:val="0"/>
      <w:marRight w:val="0"/>
      <w:marTop w:val="0"/>
      <w:marBottom w:val="0"/>
      <w:divBdr>
        <w:top w:val="none" w:sz="0" w:space="0" w:color="auto"/>
        <w:left w:val="none" w:sz="0" w:space="0" w:color="auto"/>
        <w:bottom w:val="none" w:sz="0" w:space="0" w:color="auto"/>
        <w:right w:val="none" w:sz="0" w:space="0" w:color="auto"/>
      </w:divBdr>
    </w:div>
    <w:div w:id="1228498309">
      <w:bodyDiv w:val="1"/>
      <w:marLeft w:val="0"/>
      <w:marRight w:val="0"/>
      <w:marTop w:val="0"/>
      <w:marBottom w:val="0"/>
      <w:divBdr>
        <w:top w:val="none" w:sz="0" w:space="0" w:color="auto"/>
        <w:left w:val="none" w:sz="0" w:space="0" w:color="auto"/>
        <w:bottom w:val="none" w:sz="0" w:space="0" w:color="auto"/>
        <w:right w:val="none" w:sz="0" w:space="0" w:color="auto"/>
      </w:divBdr>
    </w:div>
    <w:div w:id="1232424608">
      <w:bodyDiv w:val="1"/>
      <w:marLeft w:val="0"/>
      <w:marRight w:val="0"/>
      <w:marTop w:val="0"/>
      <w:marBottom w:val="0"/>
      <w:divBdr>
        <w:top w:val="none" w:sz="0" w:space="0" w:color="auto"/>
        <w:left w:val="none" w:sz="0" w:space="0" w:color="auto"/>
        <w:bottom w:val="none" w:sz="0" w:space="0" w:color="auto"/>
        <w:right w:val="none" w:sz="0" w:space="0" w:color="auto"/>
      </w:divBdr>
    </w:div>
    <w:div w:id="1234387257">
      <w:bodyDiv w:val="1"/>
      <w:marLeft w:val="0"/>
      <w:marRight w:val="0"/>
      <w:marTop w:val="0"/>
      <w:marBottom w:val="0"/>
      <w:divBdr>
        <w:top w:val="none" w:sz="0" w:space="0" w:color="auto"/>
        <w:left w:val="none" w:sz="0" w:space="0" w:color="auto"/>
        <w:bottom w:val="none" w:sz="0" w:space="0" w:color="auto"/>
        <w:right w:val="none" w:sz="0" w:space="0" w:color="auto"/>
      </w:divBdr>
    </w:div>
    <w:div w:id="1237742494">
      <w:bodyDiv w:val="1"/>
      <w:marLeft w:val="0"/>
      <w:marRight w:val="0"/>
      <w:marTop w:val="0"/>
      <w:marBottom w:val="0"/>
      <w:divBdr>
        <w:top w:val="none" w:sz="0" w:space="0" w:color="auto"/>
        <w:left w:val="none" w:sz="0" w:space="0" w:color="auto"/>
        <w:bottom w:val="none" w:sz="0" w:space="0" w:color="auto"/>
        <w:right w:val="none" w:sz="0" w:space="0" w:color="auto"/>
      </w:divBdr>
    </w:div>
    <w:div w:id="1238327297">
      <w:bodyDiv w:val="1"/>
      <w:marLeft w:val="0"/>
      <w:marRight w:val="0"/>
      <w:marTop w:val="0"/>
      <w:marBottom w:val="0"/>
      <w:divBdr>
        <w:top w:val="none" w:sz="0" w:space="0" w:color="auto"/>
        <w:left w:val="none" w:sz="0" w:space="0" w:color="auto"/>
        <w:bottom w:val="none" w:sz="0" w:space="0" w:color="auto"/>
        <w:right w:val="none" w:sz="0" w:space="0" w:color="auto"/>
      </w:divBdr>
    </w:div>
    <w:div w:id="1238781814">
      <w:bodyDiv w:val="1"/>
      <w:marLeft w:val="0"/>
      <w:marRight w:val="0"/>
      <w:marTop w:val="0"/>
      <w:marBottom w:val="0"/>
      <w:divBdr>
        <w:top w:val="none" w:sz="0" w:space="0" w:color="auto"/>
        <w:left w:val="none" w:sz="0" w:space="0" w:color="auto"/>
        <w:bottom w:val="none" w:sz="0" w:space="0" w:color="auto"/>
        <w:right w:val="none" w:sz="0" w:space="0" w:color="auto"/>
      </w:divBdr>
    </w:div>
    <w:div w:id="1240168165">
      <w:bodyDiv w:val="1"/>
      <w:marLeft w:val="0"/>
      <w:marRight w:val="0"/>
      <w:marTop w:val="0"/>
      <w:marBottom w:val="0"/>
      <w:divBdr>
        <w:top w:val="none" w:sz="0" w:space="0" w:color="auto"/>
        <w:left w:val="none" w:sz="0" w:space="0" w:color="auto"/>
        <w:bottom w:val="none" w:sz="0" w:space="0" w:color="auto"/>
        <w:right w:val="none" w:sz="0" w:space="0" w:color="auto"/>
      </w:divBdr>
    </w:div>
    <w:div w:id="1241796946">
      <w:bodyDiv w:val="1"/>
      <w:marLeft w:val="0"/>
      <w:marRight w:val="0"/>
      <w:marTop w:val="0"/>
      <w:marBottom w:val="0"/>
      <w:divBdr>
        <w:top w:val="none" w:sz="0" w:space="0" w:color="auto"/>
        <w:left w:val="none" w:sz="0" w:space="0" w:color="auto"/>
        <w:bottom w:val="none" w:sz="0" w:space="0" w:color="auto"/>
        <w:right w:val="none" w:sz="0" w:space="0" w:color="auto"/>
      </w:divBdr>
    </w:div>
    <w:div w:id="1242913033">
      <w:bodyDiv w:val="1"/>
      <w:marLeft w:val="0"/>
      <w:marRight w:val="0"/>
      <w:marTop w:val="0"/>
      <w:marBottom w:val="0"/>
      <w:divBdr>
        <w:top w:val="none" w:sz="0" w:space="0" w:color="auto"/>
        <w:left w:val="none" w:sz="0" w:space="0" w:color="auto"/>
        <w:bottom w:val="none" w:sz="0" w:space="0" w:color="auto"/>
        <w:right w:val="none" w:sz="0" w:space="0" w:color="auto"/>
      </w:divBdr>
    </w:div>
    <w:div w:id="1243099550">
      <w:bodyDiv w:val="1"/>
      <w:marLeft w:val="0"/>
      <w:marRight w:val="0"/>
      <w:marTop w:val="0"/>
      <w:marBottom w:val="0"/>
      <w:divBdr>
        <w:top w:val="none" w:sz="0" w:space="0" w:color="auto"/>
        <w:left w:val="none" w:sz="0" w:space="0" w:color="auto"/>
        <w:bottom w:val="none" w:sz="0" w:space="0" w:color="auto"/>
        <w:right w:val="none" w:sz="0" w:space="0" w:color="auto"/>
      </w:divBdr>
    </w:div>
    <w:div w:id="1244072392">
      <w:bodyDiv w:val="1"/>
      <w:marLeft w:val="0"/>
      <w:marRight w:val="0"/>
      <w:marTop w:val="0"/>
      <w:marBottom w:val="0"/>
      <w:divBdr>
        <w:top w:val="none" w:sz="0" w:space="0" w:color="auto"/>
        <w:left w:val="none" w:sz="0" w:space="0" w:color="auto"/>
        <w:bottom w:val="none" w:sz="0" w:space="0" w:color="auto"/>
        <w:right w:val="none" w:sz="0" w:space="0" w:color="auto"/>
      </w:divBdr>
    </w:div>
    <w:div w:id="1244418083">
      <w:bodyDiv w:val="1"/>
      <w:marLeft w:val="0"/>
      <w:marRight w:val="0"/>
      <w:marTop w:val="0"/>
      <w:marBottom w:val="0"/>
      <w:divBdr>
        <w:top w:val="none" w:sz="0" w:space="0" w:color="auto"/>
        <w:left w:val="none" w:sz="0" w:space="0" w:color="auto"/>
        <w:bottom w:val="none" w:sz="0" w:space="0" w:color="auto"/>
        <w:right w:val="none" w:sz="0" w:space="0" w:color="auto"/>
      </w:divBdr>
    </w:div>
    <w:div w:id="1245530353">
      <w:bodyDiv w:val="1"/>
      <w:marLeft w:val="0"/>
      <w:marRight w:val="0"/>
      <w:marTop w:val="0"/>
      <w:marBottom w:val="0"/>
      <w:divBdr>
        <w:top w:val="none" w:sz="0" w:space="0" w:color="auto"/>
        <w:left w:val="none" w:sz="0" w:space="0" w:color="auto"/>
        <w:bottom w:val="none" w:sz="0" w:space="0" w:color="auto"/>
        <w:right w:val="none" w:sz="0" w:space="0" w:color="auto"/>
      </w:divBdr>
    </w:div>
    <w:div w:id="1246956443">
      <w:bodyDiv w:val="1"/>
      <w:marLeft w:val="0"/>
      <w:marRight w:val="0"/>
      <w:marTop w:val="0"/>
      <w:marBottom w:val="0"/>
      <w:divBdr>
        <w:top w:val="none" w:sz="0" w:space="0" w:color="auto"/>
        <w:left w:val="none" w:sz="0" w:space="0" w:color="auto"/>
        <w:bottom w:val="none" w:sz="0" w:space="0" w:color="auto"/>
        <w:right w:val="none" w:sz="0" w:space="0" w:color="auto"/>
      </w:divBdr>
    </w:div>
    <w:div w:id="1248271394">
      <w:bodyDiv w:val="1"/>
      <w:marLeft w:val="0"/>
      <w:marRight w:val="0"/>
      <w:marTop w:val="0"/>
      <w:marBottom w:val="0"/>
      <w:divBdr>
        <w:top w:val="none" w:sz="0" w:space="0" w:color="auto"/>
        <w:left w:val="none" w:sz="0" w:space="0" w:color="auto"/>
        <w:bottom w:val="none" w:sz="0" w:space="0" w:color="auto"/>
        <w:right w:val="none" w:sz="0" w:space="0" w:color="auto"/>
      </w:divBdr>
    </w:div>
    <w:div w:id="1248728284">
      <w:bodyDiv w:val="1"/>
      <w:marLeft w:val="0"/>
      <w:marRight w:val="0"/>
      <w:marTop w:val="0"/>
      <w:marBottom w:val="0"/>
      <w:divBdr>
        <w:top w:val="none" w:sz="0" w:space="0" w:color="auto"/>
        <w:left w:val="none" w:sz="0" w:space="0" w:color="auto"/>
        <w:bottom w:val="none" w:sz="0" w:space="0" w:color="auto"/>
        <w:right w:val="none" w:sz="0" w:space="0" w:color="auto"/>
      </w:divBdr>
    </w:div>
    <w:div w:id="1249534615">
      <w:bodyDiv w:val="1"/>
      <w:marLeft w:val="0"/>
      <w:marRight w:val="0"/>
      <w:marTop w:val="0"/>
      <w:marBottom w:val="0"/>
      <w:divBdr>
        <w:top w:val="none" w:sz="0" w:space="0" w:color="auto"/>
        <w:left w:val="none" w:sz="0" w:space="0" w:color="auto"/>
        <w:bottom w:val="none" w:sz="0" w:space="0" w:color="auto"/>
        <w:right w:val="none" w:sz="0" w:space="0" w:color="auto"/>
      </w:divBdr>
    </w:div>
    <w:div w:id="1249537117">
      <w:bodyDiv w:val="1"/>
      <w:marLeft w:val="0"/>
      <w:marRight w:val="0"/>
      <w:marTop w:val="0"/>
      <w:marBottom w:val="0"/>
      <w:divBdr>
        <w:top w:val="none" w:sz="0" w:space="0" w:color="auto"/>
        <w:left w:val="none" w:sz="0" w:space="0" w:color="auto"/>
        <w:bottom w:val="none" w:sz="0" w:space="0" w:color="auto"/>
        <w:right w:val="none" w:sz="0" w:space="0" w:color="auto"/>
      </w:divBdr>
    </w:div>
    <w:div w:id="1249732291">
      <w:bodyDiv w:val="1"/>
      <w:marLeft w:val="0"/>
      <w:marRight w:val="0"/>
      <w:marTop w:val="0"/>
      <w:marBottom w:val="0"/>
      <w:divBdr>
        <w:top w:val="none" w:sz="0" w:space="0" w:color="auto"/>
        <w:left w:val="none" w:sz="0" w:space="0" w:color="auto"/>
        <w:bottom w:val="none" w:sz="0" w:space="0" w:color="auto"/>
        <w:right w:val="none" w:sz="0" w:space="0" w:color="auto"/>
      </w:divBdr>
    </w:div>
    <w:div w:id="1251310947">
      <w:bodyDiv w:val="1"/>
      <w:marLeft w:val="0"/>
      <w:marRight w:val="0"/>
      <w:marTop w:val="0"/>
      <w:marBottom w:val="0"/>
      <w:divBdr>
        <w:top w:val="none" w:sz="0" w:space="0" w:color="auto"/>
        <w:left w:val="none" w:sz="0" w:space="0" w:color="auto"/>
        <w:bottom w:val="none" w:sz="0" w:space="0" w:color="auto"/>
        <w:right w:val="none" w:sz="0" w:space="0" w:color="auto"/>
      </w:divBdr>
    </w:div>
    <w:div w:id="1251506032">
      <w:bodyDiv w:val="1"/>
      <w:marLeft w:val="0"/>
      <w:marRight w:val="0"/>
      <w:marTop w:val="0"/>
      <w:marBottom w:val="0"/>
      <w:divBdr>
        <w:top w:val="none" w:sz="0" w:space="0" w:color="auto"/>
        <w:left w:val="none" w:sz="0" w:space="0" w:color="auto"/>
        <w:bottom w:val="none" w:sz="0" w:space="0" w:color="auto"/>
        <w:right w:val="none" w:sz="0" w:space="0" w:color="auto"/>
      </w:divBdr>
    </w:div>
    <w:div w:id="1251964690">
      <w:bodyDiv w:val="1"/>
      <w:marLeft w:val="0"/>
      <w:marRight w:val="0"/>
      <w:marTop w:val="0"/>
      <w:marBottom w:val="0"/>
      <w:divBdr>
        <w:top w:val="none" w:sz="0" w:space="0" w:color="auto"/>
        <w:left w:val="none" w:sz="0" w:space="0" w:color="auto"/>
        <w:bottom w:val="none" w:sz="0" w:space="0" w:color="auto"/>
        <w:right w:val="none" w:sz="0" w:space="0" w:color="auto"/>
      </w:divBdr>
    </w:div>
    <w:div w:id="1253123990">
      <w:bodyDiv w:val="1"/>
      <w:marLeft w:val="0"/>
      <w:marRight w:val="0"/>
      <w:marTop w:val="0"/>
      <w:marBottom w:val="0"/>
      <w:divBdr>
        <w:top w:val="none" w:sz="0" w:space="0" w:color="auto"/>
        <w:left w:val="none" w:sz="0" w:space="0" w:color="auto"/>
        <w:bottom w:val="none" w:sz="0" w:space="0" w:color="auto"/>
        <w:right w:val="none" w:sz="0" w:space="0" w:color="auto"/>
      </w:divBdr>
    </w:div>
    <w:div w:id="1253204020">
      <w:bodyDiv w:val="1"/>
      <w:marLeft w:val="0"/>
      <w:marRight w:val="0"/>
      <w:marTop w:val="0"/>
      <w:marBottom w:val="0"/>
      <w:divBdr>
        <w:top w:val="none" w:sz="0" w:space="0" w:color="auto"/>
        <w:left w:val="none" w:sz="0" w:space="0" w:color="auto"/>
        <w:bottom w:val="none" w:sz="0" w:space="0" w:color="auto"/>
        <w:right w:val="none" w:sz="0" w:space="0" w:color="auto"/>
      </w:divBdr>
    </w:div>
    <w:div w:id="1256136859">
      <w:bodyDiv w:val="1"/>
      <w:marLeft w:val="0"/>
      <w:marRight w:val="0"/>
      <w:marTop w:val="0"/>
      <w:marBottom w:val="0"/>
      <w:divBdr>
        <w:top w:val="none" w:sz="0" w:space="0" w:color="auto"/>
        <w:left w:val="none" w:sz="0" w:space="0" w:color="auto"/>
        <w:bottom w:val="none" w:sz="0" w:space="0" w:color="auto"/>
        <w:right w:val="none" w:sz="0" w:space="0" w:color="auto"/>
      </w:divBdr>
    </w:div>
    <w:div w:id="1256784740">
      <w:bodyDiv w:val="1"/>
      <w:marLeft w:val="0"/>
      <w:marRight w:val="0"/>
      <w:marTop w:val="0"/>
      <w:marBottom w:val="0"/>
      <w:divBdr>
        <w:top w:val="none" w:sz="0" w:space="0" w:color="auto"/>
        <w:left w:val="none" w:sz="0" w:space="0" w:color="auto"/>
        <w:bottom w:val="none" w:sz="0" w:space="0" w:color="auto"/>
        <w:right w:val="none" w:sz="0" w:space="0" w:color="auto"/>
      </w:divBdr>
    </w:div>
    <w:div w:id="1258102587">
      <w:bodyDiv w:val="1"/>
      <w:marLeft w:val="0"/>
      <w:marRight w:val="0"/>
      <w:marTop w:val="0"/>
      <w:marBottom w:val="0"/>
      <w:divBdr>
        <w:top w:val="none" w:sz="0" w:space="0" w:color="auto"/>
        <w:left w:val="none" w:sz="0" w:space="0" w:color="auto"/>
        <w:bottom w:val="none" w:sz="0" w:space="0" w:color="auto"/>
        <w:right w:val="none" w:sz="0" w:space="0" w:color="auto"/>
      </w:divBdr>
    </w:div>
    <w:div w:id="1258172141">
      <w:bodyDiv w:val="1"/>
      <w:marLeft w:val="0"/>
      <w:marRight w:val="0"/>
      <w:marTop w:val="0"/>
      <w:marBottom w:val="0"/>
      <w:divBdr>
        <w:top w:val="none" w:sz="0" w:space="0" w:color="auto"/>
        <w:left w:val="none" w:sz="0" w:space="0" w:color="auto"/>
        <w:bottom w:val="none" w:sz="0" w:space="0" w:color="auto"/>
        <w:right w:val="none" w:sz="0" w:space="0" w:color="auto"/>
      </w:divBdr>
    </w:div>
    <w:div w:id="1259405523">
      <w:bodyDiv w:val="1"/>
      <w:marLeft w:val="0"/>
      <w:marRight w:val="0"/>
      <w:marTop w:val="0"/>
      <w:marBottom w:val="0"/>
      <w:divBdr>
        <w:top w:val="none" w:sz="0" w:space="0" w:color="auto"/>
        <w:left w:val="none" w:sz="0" w:space="0" w:color="auto"/>
        <w:bottom w:val="none" w:sz="0" w:space="0" w:color="auto"/>
        <w:right w:val="none" w:sz="0" w:space="0" w:color="auto"/>
      </w:divBdr>
    </w:div>
    <w:div w:id="1259825858">
      <w:bodyDiv w:val="1"/>
      <w:marLeft w:val="0"/>
      <w:marRight w:val="0"/>
      <w:marTop w:val="0"/>
      <w:marBottom w:val="0"/>
      <w:divBdr>
        <w:top w:val="none" w:sz="0" w:space="0" w:color="auto"/>
        <w:left w:val="none" w:sz="0" w:space="0" w:color="auto"/>
        <w:bottom w:val="none" w:sz="0" w:space="0" w:color="auto"/>
        <w:right w:val="none" w:sz="0" w:space="0" w:color="auto"/>
      </w:divBdr>
    </w:div>
    <w:div w:id="1260061097">
      <w:bodyDiv w:val="1"/>
      <w:marLeft w:val="0"/>
      <w:marRight w:val="0"/>
      <w:marTop w:val="0"/>
      <w:marBottom w:val="0"/>
      <w:divBdr>
        <w:top w:val="none" w:sz="0" w:space="0" w:color="auto"/>
        <w:left w:val="none" w:sz="0" w:space="0" w:color="auto"/>
        <w:bottom w:val="none" w:sz="0" w:space="0" w:color="auto"/>
        <w:right w:val="none" w:sz="0" w:space="0" w:color="auto"/>
      </w:divBdr>
    </w:div>
    <w:div w:id="1260719693">
      <w:bodyDiv w:val="1"/>
      <w:marLeft w:val="0"/>
      <w:marRight w:val="0"/>
      <w:marTop w:val="0"/>
      <w:marBottom w:val="0"/>
      <w:divBdr>
        <w:top w:val="none" w:sz="0" w:space="0" w:color="auto"/>
        <w:left w:val="none" w:sz="0" w:space="0" w:color="auto"/>
        <w:bottom w:val="none" w:sz="0" w:space="0" w:color="auto"/>
        <w:right w:val="none" w:sz="0" w:space="0" w:color="auto"/>
      </w:divBdr>
    </w:div>
    <w:div w:id="1260944055">
      <w:bodyDiv w:val="1"/>
      <w:marLeft w:val="0"/>
      <w:marRight w:val="0"/>
      <w:marTop w:val="0"/>
      <w:marBottom w:val="0"/>
      <w:divBdr>
        <w:top w:val="none" w:sz="0" w:space="0" w:color="auto"/>
        <w:left w:val="none" w:sz="0" w:space="0" w:color="auto"/>
        <w:bottom w:val="none" w:sz="0" w:space="0" w:color="auto"/>
        <w:right w:val="none" w:sz="0" w:space="0" w:color="auto"/>
      </w:divBdr>
    </w:div>
    <w:div w:id="1261375635">
      <w:bodyDiv w:val="1"/>
      <w:marLeft w:val="0"/>
      <w:marRight w:val="0"/>
      <w:marTop w:val="0"/>
      <w:marBottom w:val="0"/>
      <w:divBdr>
        <w:top w:val="none" w:sz="0" w:space="0" w:color="auto"/>
        <w:left w:val="none" w:sz="0" w:space="0" w:color="auto"/>
        <w:bottom w:val="none" w:sz="0" w:space="0" w:color="auto"/>
        <w:right w:val="none" w:sz="0" w:space="0" w:color="auto"/>
      </w:divBdr>
    </w:div>
    <w:div w:id="1261568194">
      <w:bodyDiv w:val="1"/>
      <w:marLeft w:val="0"/>
      <w:marRight w:val="0"/>
      <w:marTop w:val="0"/>
      <w:marBottom w:val="0"/>
      <w:divBdr>
        <w:top w:val="none" w:sz="0" w:space="0" w:color="auto"/>
        <w:left w:val="none" w:sz="0" w:space="0" w:color="auto"/>
        <w:bottom w:val="none" w:sz="0" w:space="0" w:color="auto"/>
        <w:right w:val="none" w:sz="0" w:space="0" w:color="auto"/>
      </w:divBdr>
    </w:div>
    <w:div w:id="1261572330">
      <w:bodyDiv w:val="1"/>
      <w:marLeft w:val="0"/>
      <w:marRight w:val="0"/>
      <w:marTop w:val="0"/>
      <w:marBottom w:val="0"/>
      <w:divBdr>
        <w:top w:val="none" w:sz="0" w:space="0" w:color="auto"/>
        <w:left w:val="none" w:sz="0" w:space="0" w:color="auto"/>
        <w:bottom w:val="none" w:sz="0" w:space="0" w:color="auto"/>
        <w:right w:val="none" w:sz="0" w:space="0" w:color="auto"/>
      </w:divBdr>
    </w:div>
    <w:div w:id="1262492992">
      <w:bodyDiv w:val="1"/>
      <w:marLeft w:val="0"/>
      <w:marRight w:val="0"/>
      <w:marTop w:val="0"/>
      <w:marBottom w:val="0"/>
      <w:divBdr>
        <w:top w:val="none" w:sz="0" w:space="0" w:color="auto"/>
        <w:left w:val="none" w:sz="0" w:space="0" w:color="auto"/>
        <w:bottom w:val="none" w:sz="0" w:space="0" w:color="auto"/>
        <w:right w:val="none" w:sz="0" w:space="0" w:color="auto"/>
      </w:divBdr>
    </w:div>
    <w:div w:id="1263302662">
      <w:bodyDiv w:val="1"/>
      <w:marLeft w:val="0"/>
      <w:marRight w:val="0"/>
      <w:marTop w:val="0"/>
      <w:marBottom w:val="0"/>
      <w:divBdr>
        <w:top w:val="none" w:sz="0" w:space="0" w:color="auto"/>
        <w:left w:val="none" w:sz="0" w:space="0" w:color="auto"/>
        <w:bottom w:val="none" w:sz="0" w:space="0" w:color="auto"/>
        <w:right w:val="none" w:sz="0" w:space="0" w:color="auto"/>
      </w:divBdr>
    </w:div>
    <w:div w:id="1266618551">
      <w:bodyDiv w:val="1"/>
      <w:marLeft w:val="0"/>
      <w:marRight w:val="0"/>
      <w:marTop w:val="0"/>
      <w:marBottom w:val="0"/>
      <w:divBdr>
        <w:top w:val="none" w:sz="0" w:space="0" w:color="auto"/>
        <w:left w:val="none" w:sz="0" w:space="0" w:color="auto"/>
        <w:bottom w:val="none" w:sz="0" w:space="0" w:color="auto"/>
        <w:right w:val="none" w:sz="0" w:space="0" w:color="auto"/>
      </w:divBdr>
    </w:div>
    <w:div w:id="1267805450">
      <w:bodyDiv w:val="1"/>
      <w:marLeft w:val="0"/>
      <w:marRight w:val="0"/>
      <w:marTop w:val="0"/>
      <w:marBottom w:val="0"/>
      <w:divBdr>
        <w:top w:val="none" w:sz="0" w:space="0" w:color="auto"/>
        <w:left w:val="none" w:sz="0" w:space="0" w:color="auto"/>
        <w:bottom w:val="none" w:sz="0" w:space="0" w:color="auto"/>
        <w:right w:val="none" w:sz="0" w:space="0" w:color="auto"/>
      </w:divBdr>
    </w:div>
    <w:div w:id="1270432669">
      <w:bodyDiv w:val="1"/>
      <w:marLeft w:val="0"/>
      <w:marRight w:val="0"/>
      <w:marTop w:val="0"/>
      <w:marBottom w:val="0"/>
      <w:divBdr>
        <w:top w:val="none" w:sz="0" w:space="0" w:color="auto"/>
        <w:left w:val="none" w:sz="0" w:space="0" w:color="auto"/>
        <w:bottom w:val="none" w:sz="0" w:space="0" w:color="auto"/>
        <w:right w:val="none" w:sz="0" w:space="0" w:color="auto"/>
      </w:divBdr>
    </w:div>
    <w:div w:id="1270744447">
      <w:bodyDiv w:val="1"/>
      <w:marLeft w:val="0"/>
      <w:marRight w:val="0"/>
      <w:marTop w:val="0"/>
      <w:marBottom w:val="0"/>
      <w:divBdr>
        <w:top w:val="none" w:sz="0" w:space="0" w:color="auto"/>
        <w:left w:val="none" w:sz="0" w:space="0" w:color="auto"/>
        <w:bottom w:val="none" w:sz="0" w:space="0" w:color="auto"/>
        <w:right w:val="none" w:sz="0" w:space="0" w:color="auto"/>
      </w:divBdr>
    </w:div>
    <w:div w:id="1270770309">
      <w:bodyDiv w:val="1"/>
      <w:marLeft w:val="0"/>
      <w:marRight w:val="0"/>
      <w:marTop w:val="0"/>
      <w:marBottom w:val="0"/>
      <w:divBdr>
        <w:top w:val="none" w:sz="0" w:space="0" w:color="auto"/>
        <w:left w:val="none" w:sz="0" w:space="0" w:color="auto"/>
        <w:bottom w:val="none" w:sz="0" w:space="0" w:color="auto"/>
        <w:right w:val="none" w:sz="0" w:space="0" w:color="auto"/>
      </w:divBdr>
    </w:div>
    <w:div w:id="1270966376">
      <w:bodyDiv w:val="1"/>
      <w:marLeft w:val="0"/>
      <w:marRight w:val="0"/>
      <w:marTop w:val="0"/>
      <w:marBottom w:val="0"/>
      <w:divBdr>
        <w:top w:val="none" w:sz="0" w:space="0" w:color="auto"/>
        <w:left w:val="none" w:sz="0" w:space="0" w:color="auto"/>
        <w:bottom w:val="none" w:sz="0" w:space="0" w:color="auto"/>
        <w:right w:val="none" w:sz="0" w:space="0" w:color="auto"/>
      </w:divBdr>
    </w:div>
    <w:div w:id="1273366370">
      <w:bodyDiv w:val="1"/>
      <w:marLeft w:val="0"/>
      <w:marRight w:val="0"/>
      <w:marTop w:val="0"/>
      <w:marBottom w:val="0"/>
      <w:divBdr>
        <w:top w:val="none" w:sz="0" w:space="0" w:color="auto"/>
        <w:left w:val="none" w:sz="0" w:space="0" w:color="auto"/>
        <w:bottom w:val="none" w:sz="0" w:space="0" w:color="auto"/>
        <w:right w:val="none" w:sz="0" w:space="0" w:color="auto"/>
      </w:divBdr>
    </w:div>
    <w:div w:id="1273829762">
      <w:bodyDiv w:val="1"/>
      <w:marLeft w:val="0"/>
      <w:marRight w:val="0"/>
      <w:marTop w:val="0"/>
      <w:marBottom w:val="0"/>
      <w:divBdr>
        <w:top w:val="none" w:sz="0" w:space="0" w:color="auto"/>
        <w:left w:val="none" w:sz="0" w:space="0" w:color="auto"/>
        <w:bottom w:val="none" w:sz="0" w:space="0" w:color="auto"/>
        <w:right w:val="none" w:sz="0" w:space="0" w:color="auto"/>
      </w:divBdr>
    </w:div>
    <w:div w:id="1273896789">
      <w:bodyDiv w:val="1"/>
      <w:marLeft w:val="0"/>
      <w:marRight w:val="0"/>
      <w:marTop w:val="0"/>
      <w:marBottom w:val="0"/>
      <w:divBdr>
        <w:top w:val="none" w:sz="0" w:space="0" w:color="auto"/>
        <w:left w:val="none" w:sz="0" w:space="0" w:color="auto"/>
        <w:bottom w:val="none" w:sz="0" w:space="0" w:color="auto"/>
        <w:right w:val="none" w:sz="0" w:space="0" w:color="auto"/>
      </w:divBdr>
    </w:div>
    <w:div w:id="1274287488">
      <w:bodyDiv w:val="1"/>
      <w:marLeft w:val="0"/>
      <w:marRight w:val="0"/>
      <w:marTop w:val="0"/>
      <w:marBottom w:val="0"/>
      <w:divBdr>
        <w:top w:val="none" w:sz="0" w:space="0" w:color="auto"/>
        <w:left w:val="none" w:sz="0" w:space="0" w:color="auto"/>
        <w:bottom w:val="none" w:sz="0" w:space="0" w:color="auto"/>
        <w:right w:val="none" w:sz="0" w:space="0" w:color="auto"/>
      </w:divBdr>
    </w:div>
    <w:div w:id="1275288272">
      <w:bodyDiv w:val="1"/>
      <w:marLeft w:val="0"/>
      <w:marRight w:val="0"/>
      <w:marTop w:val="0"/>
      <w:marBottom w:val="0"/>
      <w:divBdr>
        <w:top w:val="none" w:sz="0" w:space="0" w:color="auto"/>
        <w:left w:val="none" w:sz="0" w:space="0" w:color="auto"/>
        <w:bottom w:val="none" w:sz="0" w:space="0" w:color="auto"/>
        <w:right w:val="none" w:sz="0" w:space="0" w:color="auto"/>
      </w:divBdr>
    </w:div>
    <w:div w:id="1275557831">
      <w:bodyDiv w:val="1"/>
      <w:marLeft w:val="0"/>
      <w:marRight w:val="0"/>
      <w:marTop w:val="0"/>
      <w:marBottom w:val="0"/>
      <w:divBdr>
        <w:top w:val="none" w:sz="0" w:space="0" w:color="auto"/>
        <w:left w:val="none" w:sz="0" w:space="0" w:color="auto"/>
        <w:bottom w:val="none" w:sz="0" w:space="0" w:color="auto"/>
        <w:right w:val="none" w:sz="0" w:space="0" w:color="auto"/>
      </w:divBdr>
    </w:div>
    <w:div w:id="1275862738">
      <w:bodyDiv w:val="1"/>
      <w:marLeft w:val="0"/>
      <w:marRight w:val="0"/>
      <w:marTop w:val="0"/>
      <w:marBottom w:val="0"/>
      <w:divBdr>
        <w:top w:val="none" w:sz="0" w:space="0" w:color="auto"/>
        <w:left w:val="none" w:sz="0" w:space="0" w:color="auto"/>
        <w:bottom w:val="none" w:sz="0" w:space="0" w:color="auto"/>
        <w:right w:val="none" w:sz="0" w:space="0" w:color="auto"/>
      </w:divBdr>
    </w:div>
    <w:div w:id="1275940828">
      <w:bodyDiv w:val="1"/>
      <w:marLeft w:val="0"/>
      <w:marRight w:val="0"/>
      <w:marTop w:val="0"/>
      <w:marBottom w:val="0"/>
      <w:divBdr>
        <w:top w:val="none" w:sz="0" w:space="0" w:color="auto"/>
        <w:left w:val="none" w:sz="0" w:space="0" w:color="auto"/>
        <w:bottom w:val="none" w:sz="0" w:space="0" w:color="auto"/>
        <w:right w:val="none" w:sz="0" w:space="0" w:color="auto"/>
      </w:divBdr>
    </w:div>
    <w:div w:id="1276979187">
      <w:bodyDiv w:val="1"/>
      <w:marLeft w:val="0"/>
      <w:marRight w:val="0"/>
      <w:marTop w:val="0"/>
      <w:marBottom w:val="0"/>
      <w:divBdr>
        <w:top w:val="none" w:sz="0" w:space="0" w:color="auto"/>
        <w:left w:val="none" w:sz="0" w:space="0" w:color="auto"/>
        <w:bottom w:val="none" w:sz="0" w:space="0" w:color="auto"/>
        <w:right w:val="none" w:sz="0" w:space="0" w:color="auto"/>
      </w:divBdr>
    </w:div>
    <w:div w:id="1278181006">
      <w:bodyDiv w:val="1"/>
      <w:marLeft w:val="0"/>
      <w:marRight w:val="0"/>
      <w:marTop w:val="0"/>
      <w:marBottom w:val="0"/>
      <w:divBdr>
        <w:top w:val="none" w:sz="0" w:space="0" w:color="auto"/>
        <w:left w:val="none" w:sz="0" w:space="0" w:color="auto"/>
        <w:bottom w:val="none" w:sz="0" w:space="0" w:color="auto"/>
        <w:right w:val="none" w:sz="0" w:space="0" w:color="auto"/>
      </w:divBdr>
    </w:div>
    <w:div w:id="1278289604">
      <w:bodyDiv w:val="1"/>
      <w:marLeft w:val="0"/>
      <w:marRight w:val="0"/>
      <w:marTop w:val="0"/>
      <w:marBottom w:val="0"/>
      <w:divBdr>
        <w:top w:val="none" w:sz="0" w:space="0" w:color="auto"/>
        <w:left w:val="none" w:sz="0" w:space="0" w:color="auto"/>
        <w:bottom w:val="none" w:sz="0" w:space="0" w:color="auto"/>
        <w:right w:val="none" w:sz="0" w:space="0" w:color="auto"/>
      </w:divBdr>
    </w:div>
    <w:div w:id="1279340354">
      <w:bodyDiv w:val="1"/>
      <w:marLeft w:val="0"/>
      <w:marRight w:val="0"/>
      <w:marTop w:val="0"/>
      <w:marBottom w:val="0"/>
      <w:divBdr>
        <w:top w:val="none" w:sz="0" w:space="0" w:color="auto"/>
        <w:left w:val="none" w:sz="0" w:space="0" w:color="auto"/>
        <w:bottom w:val="none" w:sz="0" w:space="0" w:color="auto"/>
        <w:right w:val="none" w:sz="0" w:space="0" w:color="auto"/>
      </w:divBdr>
    </w:div>
    <w:div w:id="1280799990">
      <w:bodyDiv w:val="1"/>
      <w:marLeft w:val="0"/>
      <w:marRight w:val="0"/>
      <w:marTop w:val="0"/>
      <w:marBottom w:val="0"/>
      <w:divBdr>
        <w:top w:val="none" w:sz="0" w:space="0" w:color="auto"/>
        <w:left w:val="none" w:sz="0" w:space="0" w:color="auto"/>
        <w:bottom w:val="none" w:sz="0" w:space="0" w:color="auto"/>
        <w:right w:val="none" w:sz="0" w:space="0" w:color="auto"/>
      </w:divBdr>
    </w:div>
    <w:div w:id="1282227028">
      <w:bodyDiv w:val="1"/>
      <w:marLeft w:val="0"/>
      <w:marRight w:val="0"/>
      <w:marTop w:val="0"/>
      <w:marBottom w:val="0"/>
      <w:divBdr>
        <w:top w:val="none" w:sz="0" w:space="0" w:color="auto"/>
        <w:left w:val="none" w:sz="0" w:space="0" w:color="auto"/>
        <w:bottom w:val="none" w:sz="0" w:space="0" w:color="auto"/>
        <w:right w:val="none" w:sz="0" w:space="0" w:color="auto"/>
      </w:divBdr>
    </w:div>
    <w:div w:id="1283613411">
      <w:bodyDiv w:val="1"/>
      <w:marLeft w:val="0"/>
      <w:marRight w:val="0"/>
      <w:marTop w:val="0"/>
      <w:marBottom w:val="0"/>
      <w:divBdr>
        <w:top w:val="none" w:sz="0" w:space="0" w:color="auto"/>
        <w:left w:val="none" w:sz="0" w:space="0" w:color="auto"/>
        <w:bottom w:val="none" w:sz="0" w:space="0" w:color="auto"/>
        <w:right w:val="none" w:sz="0" w:space="0" w:color="auto"/>
      </w:divBdr>
    </w:div>
    <w:div w:id="1285188766">
      <w:bodyDiv w:val="1"/>
      <w:marLeft w:val="0"/>
      <w:marRight w:val="0"/>
      <w:marTop w:val="0"/>
      <w:marBottom w:val="0"/>
      <w:divBdr>
        <w:top w:val="none" w:sz="0" w:space="0" w:color="auto"/>
        <w:left w:val="none" w:sz="0" w:space="0" w:color="auto"/>
        <w:bottom w:val="none" w:sz="0" w:space="0" w:color="auto"/>
        <w:right w:val="none" w:sz="0" w:space="0" w:color="auto"/>
      </w:divBdr>
    </w:div>
    <w:div w:id="1287155166">
      <w:bodyDiv w:val="1"/>
      <w:marLeft w:val="0"/>
      <w:marRight w:val="0"/>
      <w:marTop w:val="0"/>
      <w:marBottom w:val="0"/>
      <w:divBdr>
        <w:top w:val="none" w:sz="0" w:space="0" w:color="auto"/>
        <w:left w:val="none" w:sz="0" w:space="0" w:color="auto"/>
        <w:bottom w:val="none" w:sz="0" w:space="0" w:color="auto"/>
        <w:right w:val="none" w:sz="0" w:space="0" w:color="auto"/>
      </w:divBdr>
    </w:div>
    <w:div w:id="1288273597">
      <w:bodyDiv w:val="1"/>
      <w:marLeft w:val="0"/>
      <w:marRight w:val="0"/>
      <w:marTop w:val="0"/>
      <w:marBottom w:val="0"/>
      <w:divBdr>
        <w:top w:val="none" w:sz="0" w:space="0" w:color="auto"/>
        <w:left w:val="none" w:sz="0" w:space="0" w:color="auto"/>
        <w:bottom w:val="none" w:sz="0" w:space="0" w:color="auto"/>
        <w:right w:val="none" w:sz="0" w:space="0" w:color="auto"/>
      </w:divBdr>
    </w:div>
    <w:div w:id="1290894371">
      <w:bodyDiv w:val="1"/>
      <w:marLeft w:val="0"/>
      <w:marRight w:val="0"/>
      <w:marTop w:val="0"/>
      <w:marBottom w:val="0"/>
      <w:divBdr>
        <w:top w:val="none" w:sz="0" w:space="0" w:color="auto"/>
        <w:left w:val="none" w:sz="0" w:space="0" w:color="auto"/>
        <w:bottom w:val="none" w:sz="0" w:space="0" w:color="auto"/>
        <w:right w:val="none" w:sz="0" w:space="0" w:color="auto"/>
      </w:divBdr>
    </w:div>
    <w:div w:id="1291012447">
      <w:bodyDiv w:val="1"/>
      <w:marLeft w:val="0"/>
      <w:marRight w:val="0"/>
      <w:marTop w:val="0"/>
      <w:marBottom w:val="0"/>
      <w:divBdr>
        <w:top w:val="none" w:sz="0" w:space="0" w:color="auto"/>
        <w:left w:val="none" w:sz="0" w:space="0" w:color="auto"/>
        <w:bottom w:val="none" w:sz="0" w:space="0" w:color="auto"/>
        <w:right w:val="none" w:sz="0" w:space="0" w:color="auto"/>
      </w:divBdr>
    </w:div>
    <w:div w:id="1291325074">
      <w:bodyDiv w:val="1"/>
      <w:marLeft w:val="0"/>
      <w:marRight w:val="0"/>
      <w:marTop w:val="0"/>
      <w:marBottom w:val="0"/>
      <w:divBdr>
        <w:top w:val="none" w:sz="0" w:space="0" w:color="auto"/>
        <w:left w:val="none" w:sz="0" w:space="0" w:color="auto"/>
        <w:bottom w:val="none" w:sz="0" w:space="0" w:color="auto"/>
        <w:right w:val="none" w:sz="0" w:space="0" w:color="auto"/>
      </w:divBdr>
    </w:div>
    <w:div w:id="1291548327">
      <w:bodyDiv w:val="1"/>
      <w:marLeft w:val="0"/>
      <w:marRight w:val="0"/>
      <w:marTop w:val="0"/>
      <w:marBottom w:val="0"/>
      <w:divBdr>
        <w:top w:val="none" w:sz="0" w:space="0" w:color="auto"/>
        <w:left w:val="none" w:sz="0" w:space="0" w:color="auto"/>
        <w:bottom w:val="none" w:sz="0" w:space="0" w:color="auto"/>
        <w:right w:val="none" w:sz="0" w:space="0" w:color="auto"/>
      </w:divBdr>
    </w:div>
    <w:div w:id="1292907400">
      <w:bodyDiv w:val="1"/>
      <w:marLeft w:val="0"/>
      <w:marRight w:val="0"/>
      <w:marTop w:val="0"/>
      <w:marBottom w:val="0"/>
      <w:divBdr>
        <w:top w:val="none" w:sz="0" w:space="0" w:color="auto"/>
        <w:left w:val="none" w:sz="0" w:space="0" w:color="auto"/>
        <w:bottom w:val="none" w:sz="0" w:space="0" w:color="auto"/>
        <w:right w:val="none" w:sz="0" w:space="0" w:color="auto"/>
      </w:divBdr>
    </w:div>
    <w:div w:id="1292978176">
      <w:bodyDiv w:val="1"/>
      <w:marLeft w:val="0"/>
      <w:marRight w:val="0"/>
      <w:marTop w:val="0"/>
      <w:marBottom w:val="0"/>
      <w:divBdr>
        <w:top w:val="none" w:sz="0" w:space="0" w:color="auto"/>
        <w:left w:val="none" w:sz="0" w:space="0" w:color="auto"/>
        <w:bottom w:val="none" w:sz="0" w:space="0" w:color="auto"/>
        <w:right w:val="none" w:sz="0" w:space="0" w:color="auto"/>
      </w:divBdr>
    </w:div>
    <w:div w:id="1295064165">
      <w:bodyDiv w:val="1"/>
      <w:marLeft w:val="0"/>
      <w:marRight w:val="0"/>
      <w:marTop w:val="0"/>
      <w:marBottom w:val="0"/>
      <w:divBdr>
        <w:top w:val="none" w:sz="0" w:space="0" w:color="auto"/>
        <w:left w:val="none" w:sz="0" w:space="0" w:color="auto"/>
        <w:bottom w:val="none" w:sz="0" w:space="0" w:color="auto"/>
        <w:right w:val="none" w:sz="0" w:space="0" w:color="auto"/>
      </w:divBdr>
    </w:div>
    <w:div w:id="1297879248">
      <w:bodyDiv w:val="1"/>
      <w:marLeft w:val="0"/>
      <w:marRight w:val="0"/>
      <w:marTop w:val="0"/>
      <w:marBottom w:val="0"/>
      <w:divBdr>
        <w:top w:val="none" w:sz="0" w:space="0" w:color="auto"/>
        <w:left w:val="none" w:sz="0" w:space="0" w:color="auto"/>
        <w:bottom w:val="none" w:sz="0" w:space="0" w:color="auto"/>
        <w:right w:val="none" w:sz="0" w:space="0" w:color="auto"/>
      </w:divBdr>
    </w:div>
    <w:div w:id="1302618371">
      <w:bodyDiv w:val="1"/>
      <w:marLeft w:val="0"/>
      <w:marRight w:val="0"/>
      <w:marTop w:val="0"/>
      <w:marBottom w:val="0"/>
      <w:divBdr>
        <w:top w:val="none" w:sz="0" w:space="0" w:color="auto"/>
        <w:left w:val="none" w:sz="0" w:space="0" w:color="auto"/>
        <w:bottom w:val="none" w:sz="0" w:space="0" w:color="auto"/>
        <w:right w:val="none" w:sz="0" w:space="0" w:color="auto"/>
      </w:divBdr>
    </w:div>
    <w:div w:id="1303775059">
      <w:bodyDiv w:val="1"/>
      <w:marLeft w:val="0"/>
      <w:marRight w:val="0"/>
      <w:marTop w:val="0"/>
      <w:marBottom w:val="0"/>
      <w:divBdr>
        <w:top w:val="none" w:sz="0" w:space="0" w:color="auto"/>
        <w:left w:val="none" w:sz="0" w:space="0" w:color="auto"/>
        <w:bottom w:val="none" w:sz="0" w:space="0" w:color="auto"/>
        <w:right w:val="none" w:sz="0" w:space="0" w:color="auto"/>
      </w:divBdr>
    </w:div>
    <w:div w:id="1304654345">
      <w:bodyDiv w:val="1"/>
      <w:marLeft w:val="0"/>
      <w:marRight w:val="0"/>
      <w:marTop w:val="0"/>
      <w:marBottom w:val="0"/>
      <w:divBdr>
        <w:top w:val="none" w:sz="0" w:space="0" w:color="auto"/>
        <w:left w:val="none" w:sz="0" w:space="0" w:color="auto"/>
        <w:bottom w:val="none" w:sz="0" w:space="0" w:color="auto"/>
        <w:right w:val="none" w:sz="0" w:space="0" w:color="auto"/>
      </w:divBdr>
    </w:div>
    <w:div w:id="1306666994">
      <w:bodyDiv w:val="1"/>
      <w:marLeft w:val="0"/>
      <w:marRight w:val="0"/>
      <w:marTop w:val="0"/>
      <w:marBottom w:val="0"/>
      <w:divBdr>
        <w:top w:val="none" w:sz="0" w:space="0" w:color="auto"/>
        <w:left w:val="none" w:sz="0" w:space="0" w:color="auto"/>
        <w:bottom w:val="none" w:sz="0" w:space="0" w:color="auto"/>
        <w:right w:val="none" w:sz="0" w:space="0" w:color="auto"/>
      </w:divBdr>
    </w:div>
    <w:div w:id="1307272960">
      <w:bodyDiv w:val="1"/>
      <w:marLeft w:val="0"/>
      <w:marRight w:val="0"/>
      <w:marTop w:val="0"/>
      <w:marBottom w:val="0"/>
      <w:divBdr>
        <w:top w:val="none" w:sz="0" w:space="0" w:color="auto"/>
        <w:left w:val="none" w:sz="0" w:space="0" w:color="auto"/>
        <w:bottom w:val="none" w:sz="0" w:space="0" w:color="auto"/>
        <w:right w:val="none" w:sz="0" w:space="0" w:color="auto"/>
      </w:divBdr>
    </w:div>
    <w:div w:id="1307902249">
      <w:bodyDiv w:val="1"/>
      <w:marLeft w:val="0"/>
      <w:marRight w:val="0"/>
      <w:marTop w:val="0"/>
      <w:marBottom w:val="0"/>
      <w:divBdr>
        <w:top w:val="none" w:sz="0" w:space="0" w:color="auto"/>
        <w:left w:val="none" w:sz="0" w:space="0" w:color="auto"/>
        <w:bottom w:val="none" w:sz="0" w:space="0" w:color="auto"/>
        <w:right w:val="none" w:sz="0" w:space="0" w:color="auto"/>
      </w:divBdr>
    </w:div>
    <w:div w:id="1308391447">
      <w:bodyDiv w:val="1"/>
      <w:marLeft w:val="0"/>
      <w:marRight w:val="0"/>
      <w:marTop w:val="0"/>
      <w:marBottom w:val="0"/>
      <w:divBdr>
        <w:top w:val="none" w:sz="0" w:space="0" w:color="auto"/>
        <w:left w:val="none" w:sz="0" w:space="0" w:color="auto"/>
        <w:bottom w:val="none" w:sz="0" w:space="0" w:color="auto"/>
        <w:right w:val="none" w:sz="0" w:space="0" w:color="auto"/>
      </w:divBdr>
    </w:div>
    <w:div w:id="1308514624">
      <w:bodyDiv w:val="1"/>
      <w:marLeft w:val="0"/>
      <w:marRight w:val="0"/>
      <w:marTop w:val="0"/>
      <w:marBottom w:val="0"/>
      <w:divBdr>
        <w:top w:val="none" w:sz="0" w:space="0" w:color="auto"/>
        <w:left w:val="none" w:sz="0" w:space="0" w:color="auto"/>
        <w:bottom w:val="none" w:sz="0" w:space="0" w:color="auto"/>
        <w:right w:val="none" w:sz="0" w:space="0" w:color="auto"/>
      </w:divBdr>
    </w:div>
    <w:div w:id="1309091036">
      <w:bodyDiv w:val="1"/>
      <w:marLeft w:val="0"/>
      <w:marRight w:val="0"/>
      <w:marTop w:val="0"/>
      <w:marBottom w:val="0"/>
      <w:divBdr>
        <w:top w:val="none" w:sz="0" w:space="0" w:color="auto"/>
        <w:left w:val="none" w:sz="0" w:space="0" w:color="auto"/>
        <w:bottom w:val="none" w:sz="0" w:space="0" w:color="auto"/>
        <w:right w:val="none" w:sz="0" w:space="0" w:color="auto"/>
      </w:divBdr>
    </w:div>
    <w:div w:id="1312099476">
      <w:bodyDiv w:val="1"/>
      <w:marLeft w:val="0"/>
      <w:marRight w:val="0"/>
      <w:marTop w:val="0"/>
      <w:marBottom w:val="0"/>
      <w:divBdr>
        <w:top w:val="none" w:sz="0" w:space="0" w:color="auto"/>
        <w:left w:val="none" w:sz="0" w:space="0" w:color="auto"/>
        <w:bottom w:val="none" w:sz="0" w:space="0" w:color="auto"/>
        <w:right w:val="none" w:sz="0" w:space="0" w:color="auto"/>
      </w:divBdr>
    </w:div>
    <w:div w:id="1313831981">
      <w:bodyDiv w:val="1"/>
      <w:marLeft w:val="0"/>
      <w:marRight w:val="0"/>
      <w:marTop w:val="0"/>
      <w:marBottom w:val="0"/>
      <w:divBdr>
        <w:top w:val="none" w:sz="0" w:space="0" w:color="auto"/>
        <w:left w:val="none" w:sz="0" w:space="0" w:color="auto"/>
        <w:bottom w:val="none" w:sz="0" w:space="0" w:color="auto"/>
        <w:right w:val="none" w:sz="0" w:space="0" w:color="auto"/>
      </w:divBdr>
    </w:div>
    <w:div w:id="1317690126">
      <w:bodyDiv w:val="1"/>
      <w:marLeft w:val="0"/>
      <w:marRight w:val="0"/>
      <w:marTop w:val="0"/>
      <w:marBottom w:val="0"/>
      <w:divBdr>
        <w:top w:val="none" w:sz="0" w:space="0" w:color="auto"/>
        <w:left w:val="none" w:sz="0" w:space="0" w:color="auto"/>
        <w:bottom w:val="none" w:sz="0" w:space="0" w:color="auto"/>
        <w:right w:val="none" w:sz="0" w:space="0" w:color="auto"/>
      </w:divBdr>
    </w:div>
    <w:div w:id="1318342399">
      <w:bodyDiv w:val="1"/>
      <w:marLeft w:val="0"/>
      <w:marRight w:val="0"/>
      <w:marTop w:val="0"/>
      <w:marBottom w:val="0"/>
      <w:divBdr>
        <w:top w:val="none" w:sz="0" w:space="0" w:color="auto"/>
        <w:left w:val="none" w:sz="0" w:space="0" w:color="auto"/>
        <w:bottom w:val="none" w:sz="0" w:space="0" w:color="auto"/>
        <w:right w:val="none" w:sz="0" w:space="0" w:color="auto"/>
      </w:divBdr>
    </w:div>
    <w:div w:id="1319386540">
      <w:bodyDiv w:val="1"/>
      <w:marLeft w:val="0"/>
      <w:marRight w:val="0"/>
      <w:marTop w:val="0"/>
      <w:marBottom w:val="0"/>
      <w:divBdr>
        <w:top w:val="none" w:sz="0" w:space="0" w:color="auto"/>
        <w:left w:val="none" w:sz="0" w:space="0" w:color="auto"/>
        <w:bottom w:val="none" w:sz="0" w:space="0" w:color="auto"/>
        <w:right w:val="none" w:sz="0" w:space="0" w:color="auto"/>
      </w:divBdr>
    </w:div>
    <w:div w:id="1320158901">
      <w:bodyDiv w:val="1"/>
      <w:marLeft w:val="0"/>
      <w:marRight w:val="0"/>
      <w:marTop w:val="0"/>
      <w:marBottom w:val="0"/>
      <w:divBdr>
        <w:top w:val="none" w:sz="0" w:space="0" w:color="auto"/>
        <w:left w:val="none" w:sz="0" w:space="0" w:color="auto"/>
        <w:bottom w:val="none" w:sz="0" w:space="0" w:color="auto"/>
        <w:right w:val="none" w:sz="0" w:space="0" w:color="auto"/>
      </w:divBdr>
    </w:div>
    <w:div w:id="1322005528">
      <w:bodyDiv w:val="1"/>
      <w:marLeft w:val="0"/>
      <w:marRight w:val="0"/>
      <w:marTop w:val="0"/>
      <w:marBottom w:val="0"/>
      <w:divBdr>
        <w:top w:val="none" w:sz="0" w:space="0" w:color="auto"/>
        <w:left w:val="none" w:sz="0" w:space="0" w:color="auto"/>
        <w:bottom w:val="none" w:sz="0" w:space="0" w:color="auto"/>
        <w:right w:val="none" w:sz="0" w:space="0" w:color="auto"/>
      </w:divBdr>
    </w:div>
    <w:div w:id="1323461319">
      <w:bodyDiv w:val="1"/>
      <w:marLeft w:val="0"/>
      <w:marRight w:val="0"/>
      <w:marTop w:val="0"/>
      <w:marBottom w:val="0"/>
      <w:divBdr>
        <w:top w:val="none" w:sz="0" w:space="0" w:color="auto"/>
        <w:left w:val="none" w:sz="0" w:space="0" w:color="auto"/>
        <w:bottom w:val="none" w:sz="0" w:space="0" w:color="auto"/>
        <w:right w:val="none" w:sz="0" w:space="0" w:color="auto"/>
      </w:divBdr>
      <w:divsChild>
        <w:div w:id="379287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008247">
              <w:marLeft w:val="0"/>
              <w:marRight w:val="0"/>
              <w:marTop w:val="0"/>
              <w:marBottom w:val="0"/>
              <w:divBdr>
                <w:top w:val="none" w:sz="0" w:space="0" w:color="auto"/>
                <w:left w:val="none" w:sz="0" w:space="0" w:color="auto"/>
                <w:bottom w:val="none" w:sz="0" w:space="0" w:color="auto"/>
                <w:right w:val="none" w:sz="0" w:space="0" w:color="auto"/>
              </w:divBdr>
              <w:divsChild>
                <w:div w:id="776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918">
      <w:bodyDiv w:val="1"/>
      <w:marLeft w:val="0"/>
      <w:marRight w:val="0"/>
      <w:marTop w:val="0"/>
      <w:marBottom w:val="0"/>
      <w:divBdr>
        <w:top w:val="none" w:sz="0" w:space="0" w:color="auto"/>
        <w:left w:val="none" w:sz="0" w:space="0" w:color="auto"/>
        <w:bottom w:val="none" w:sz="0" w:space="0" w:color="auto"/>
        <w:right w:val="none" w:sz="0" w:space="0" w:color="auto"/>
      </w:divBdr>
    </w:div>
    <w:div w:id="1324510466">
      <w:bodyDiv w:val="1"/>
      <w:marLeft w:val="0"/>
      <w:marRight w:val="0"/>
      <w:marTop w:val="0"/>
      <w:marBottom w:val="0"/>
      <w:divBdr>
        <w:top w:val="none" w:sz="0" w:space="0" w:color="auto"/>
        <w:left w:val="none" w:sz="0" w:space="0" w:color="auto"/>
        <w:bottom w:val="none" w:sz="0" w:space="0" w:color="auto"/>
        <w:right w:val="none" w:sz="0" w:space="0" w:color="auto"/>
      </w:divBdr>
    </w:div>
    <w:div w:id="1324579192">
      <w:bodyDiv w:val="1"/>
      <w:marLeft w:val="0"/>
      <w:marRight w:val="0"/>
      <w:marTop w:val="0"/>
      <w:marBottom w:val="0"/>
      <w:divBdr>
        <w:top w:val="none" w:sz="0" w:space="0" w:color="auto"/>
        <w:left w:val="none" w:sz="0" w:space="0" w:color="auto"/>
        <w:bottom w:val="none" w:sz="0" w:space="0" w:color="auto"/>
        <w:right w:val="none" w:sz="0" w:space="0" w:color="auto"/>
      </w:divBdr>
    </w:div>
    <w:div w:id="1324897007">
      <w:bodyDiv w:val="1"/>
      <w:marLeft w:val="0"/>
      <w:marRight w:val="0"/>
      <w:marTop w:val="0"/>
      <w:marBottom w:val="0"/>
      <w:divBdr>
        <w:top w:val="none" w:sz="0" w:space="0" w:color="auto"/>
        <w:left w:val="none" w:sz="0" w:space="0" w:color="auto"/>
        <w:bottom w:val="none" w:sz="0" w:space="0" w:color="auto"/>
        <w:right w:val="none" w:sz="0" w:space="0" w:color="auto"/>
      </w:divBdr>
    </w:div>
    <w:div w:id="1325628156">
      <w:bodyDiv w:val="1"/>
      <w:marLeft w:val="0"/>
      <w:marRight w:val="0"/>
      <w:marTop w:val="0"/>
      <w:marBottom w:val="0"/>
      <w:divBdr>
        <w:top w:val="none" w:sz="0" w:space="0" w:color="auto"/>
        <w:left w:val="none" w:sz="0" w:space="0" w:color="auto"/>
        <w:bottom w:val="none" w:sz="0" w:space="0" w:color="auto"/>
        <w:right w:val="none" w:sz="0" w:space="0" w:color="auto"/>
      </w:divBdr>
    </w:div>
    <w:div w:id="1326320510">
      <w:bodyDiv w:val="1"/>
      <w:marLeft w:val="0"/>
      <w:marRight w:val="0"/>
      <w:marTop w:val="0"/>
      <w:marBottom w:val="0"/>
      <w:divBdr>
        <w:top w:val="none" w:sz="0" w:space="0" w:color="auto"/>
        <w:left w:val="none" w:sz="0" w:space="0" w:color="auto"/>
        <w:bottom w:val="none" w:sz="0" w:space="0" w:color="auto"/>
        <w:right w:val="none" w:sz="0" w:space="0" w:color="auto"/>
      </w:divBdr>
    </w:div>
    <w:div w:id="1326325081">
      <w:bodyDiv w:val="1"/>
      <w:marLeft w:val="0"/>
      <w:marRight w:val="0"/>
      <w:marTop w:val="0"/>
      <w:marBottom w:val="0"/>
      <w:divBdr>
        <w:top w:val="none" w:sz="0" w:space="0" w:color="auto"/>
        <w:left w:val="none" w:sz="0" w:space="0" w:color="auto"/>
        <w:bottom w:val="none" w:sz="0" w:space="0" w:color="auto"/>
        <w:right w:val="none" w:sz="0" w:space="0" w:color="auto"/>
      </w:divBdr>
    </w:div>
    <w:div w:id="1327324241">
      <w:bodyDiv w:val="1"/>
      <w:marLeft w:val="0"/>
      <w:marRight w:val="0"/>
      <w:marTop w:val="0"/>
      <w:marBottom w:val="0"/>
      <w:divBdr>
        <w:top w:val="none" w:sz="0" w:space="0" w:color="auto"/>
        <w:left w:val="none" w:sz="0" w:space="0" w:color="auto"/>
        <w:bottom w:val="none" w:sz="0" w:space="0" w:color="auto"/>
        <w:right w:val="none" w:sz="0" w:space="0" w:color="auto"/>
      </w:divBdr>
    </w:div>
    <w:div w:id="1329670256">
      <w:bodyDiv w:val="1"/>
      <w:marLeft w:val="0"/>
      <w:marRight w:val="0"/>
      <w:marTop w:val="0"/>
      <w:marBottom w:val="0"/>
      <w:divBdr>
        <w:top w:val="none" w:sz="0" w:space="0" w:color="auto"/>
        <w:left w:val="none" w:sz="0" w:space="0" w:color="auto"/>
        <w:bottom w:val="none" w:sz="0" w:space="0" w:color="auto"/>
        <w:right w:val="none" w:sz="0" w:space="0" w:color="auto"/>
      </w:divBdr>
    </w:div>
    <w:div w:id="1332100737">
      <w:bodyDiv w:val="1"/>
      <w:marLeft w:val="0"/>
      <w:marRight w:val="0"/>
      <w:marTop w:val="0"/>
      <w:marBottom w:val="0"/>
      <w:divBdr>
        <w:top w:val="none" w:sz="0" w:space="0" w:color="auto"/>
        <w:left w:val="none" w:sz="0" w:space="0" w:color="auto"/>
        <w:bottom w:val="none" w:sz="0" w:space="0" w:color="auto"/>
        <w:right w:val="none" w:sz="0" w:space="0" w:color="auto"/>
      </w:divBdr>
    </w:div>
    <w:div w:id="1332366659">
      <w:bodyDiv w:val="1"/>
      <w:marLeft w:val="0"/>
      <w:marRight w:val="0"/>
      <w:marTop w:val="0"/>
      <w:marBottom w:val="0"/>
      <w:divBdr>
        <w:top w:val="none" w:sz="0" w:space="0" w:color="auto"/>
        <w:left w:val="none" w:sz="0" w:space="0" w:color="auto"/>
        <w:bottom w:val="none" w:sz="0" w:space="0" w:color="auto"/>
        <w:right w:val="none" w:sz="0" w:space="0" w:color="auto"/>
      </w:divBdr>
    </w:div>
    <w:div w:id="1333416828">
      <w:bodyDiv w:val="1"/>
      <w:marLeft w:val="0"/>
      <w:marRight w:val="0"/>
      <w:marTop w:val="0"/>
      <w:marBottom w:val="0"/>
      <w:divBdr>
        <w:top w:val="none" w:sz="0" w:space="0" w:color="auto"/>
        <w:left w:val="none" w:sz="0" w:space="0" w:color="auto"/>
        <w:bottom w:val="none" w:sz="0" w:space="0" w:color="auto"/>
        <w:right w:val="none" w:sz="0" w:space="0" w:color="auto"/>
      </w:divBdr>
    </w:div>
    <w:div w:id="1334257953">
      <w:bodyDiv w:val="1"/>
      <w:marLeft w:val="0"/>
      <w:marRight w:val="0"/>
      <w:marTop w:val="0"/>
      <w:marBottom w:val="0"/>
      <w:divBdr>
        <w:top w:val="none" w:sz="0" w:space="0" w:color="auto"/>
        <w:left w:val="none" w:sz="0" w:space="0" w:color="auto"/>
        <w:bottom w:val="none" w:sz="0" w:space="0" w:color="auto"/>
        <w:right w:val="none" w:sz="0" w:space="0" w:color="auto"/>
      </w:divBdr>
    </w:div>
    <w:div w:id="1335063829">
      <w:bodyDiv w:val="1"/>
      <w:marLeft w:val="0"/>
      <w:marRight w:val="0"/>
      <w:marTop w:val="0"/>
      <w:marBottom w:val="0"/>
      <w:divBdr>
        <w:top w:val="none" w:sz="0" w:space="0" w:color="auto"/>
        <w:left w:val="none" w:sz="0" w:space="0" w:color="auto"/>
        <w:bottom w:val="none" w:sz="0" w:space="0" w:color="auto"/>
        <w:right w:val="none" w:sz="0" w:space="0" w:color="auto"/>
      </w:divBdr>
    </w:div>
    <w:div w:id="1335760205">
      <w:bodyDiv w:val="1"/>
      <w:marLeft w:val="0"/>
      <w:marRight w:val="0"/>
      <w:marTop w:val="0"/>
      <w:marBottom w:val="0"/>
      <w:divBdr>
        <w:top w:val="none" w:sz="0" w:space="0" w:color="auto"/>
        <w:left w:val="none" w:sz="0" w:space="0" w:color="auto"/>
        <w:bottom w:val="none" w:sz="0" w:space="0" w:color="auto"/>
        <w:right w:val="none" w:sz="0" w:space="0" w:color="auto"/>
      </w:divBdr>
    </w:div>
    <w:div w:id="1337803817">
      <w:bodyDiv w:val="1"/>
      <w:marLeft w:val="0"/>
      <w:marRight w:val="0"/>
      <w:marTop w:val="0"/>
      <w:marBottom w:val="0"/>
      <w:divBdr>
        <w:top w:val="none" w:sz="0" w:space="0" w:color="auto"/>
        <w:left w:val="none" w:sz="0" w:space="0" w:color="auto"/>
        <w:bottom w:val="none" w:sz="0" w:space="0" w:color="auto"/>
        <w:right w:val="none" w:sz="0" w:space="0" w:color="auto"/>
      </w:divBdr>
    </w:div>
    <w:div w:id="1339622902">
      <w:bodyDiv w:val="1"/>
      <w:marLeft w:val="0"/>
      <w:marRight w:val="0"/>
      <w:marTop w:val="0"/>
      <w:marBottom w:val="0"/>
      <w:divBdr>
        <w:top w:val="none" w:sz="0" w:space="0" w:color="auto"/>
        <w:left w:val="none" w:sz="0" w:space="0" w:color="auto"/>
        <w:bottom w:val="none" w:sz="0" w:space="0" w:color="auto"/>
        <w:right w:val="none" w:sz="0" w:space="0" w:color="auto"/>
      </w:divBdr>
    </w:div>
    <w:div w:id="1339818331">
      <w:bodyDiv w:val="1"/>
      <w:marLeft w:val="0"/>
      <w:marRight w:val="0"/>
      <w:marTop w:val="0"/>
      <w:marBottom w:val="0"/>
      <w:divBdr>
        <w:top w:val="none" w:sz="0" w:space="0" w:color="auto"/>
        <w:left w:val="none" w:sz="0" w:space="0" w:color="auto"/>
        <w:bottom w:val="none" w:sz="0" w:space="0" w:color="auto"/>
        <w:right w:val="none" w:sz="0" w:space="0" w:color="auto"/>
      </w:divBdr>
    </w:div>
    <w:div w:id="1340037142">
      <w:bodyDiv w:val="1"/>
      <w:marLeft w:val="0"/>
      <w:marRight w:val="0"/>
      <w:marTop w:val="0"/>
      <w:marBottom w:val="0"/>
      <w:divBdr>
        <w:top w:val="none" w:sz="0" w:space="0" w:color="auto"/>
        <w:left w:val="none" w:sz="0" w:space="0" w:color="auto"/>
        <w:bottom w:val="none" w:sz="0" w:space="0" w:color="auto"/>
        <w:right w:val="none" w:sz="0" w:space="0" w:color="auto"/>
      </w:divBdr>
    </w:div>
    <w:div w:id="1340619726">
      <w:bodyDiv w:val="1"/>
      <w:marLeft w:val="0"/>
      <w:marRight w:val="0"/>
      <w:marTop w:val="0"/>
      <w:marBottom w:val="0"/>
      <w:divBdr>
        <w:top w:val="none" w:sz="0" w:space="0" w:color="auto"/>
        <w:left w:val="none" w:sz="0" w:space="0" w:color="auto"/>
        <w:bottom w:val="none" w:sz="0" w:space="0" w:color="auto"/>
        <w:right w:val="none" w:sz="0" w:space="0" w:color="auto"/>
      </w:divBdr>
    </w:div>
    <w:div w:id="1341160495">
      <w:bodyDiv w:val="1"/>
      <w:marLeft w:val="0"/>
      <w:marRight w:val="0"/>
      <w:marTop w:val="0"/>
      <w:marBottom w:val="0"/>
      <w:divBdr>
        <w:top w:val="none" w:sz="0" w:space="0" w:color="auto"/>
        <w:left w:val="none" w:sz="0" w:space="0" w:color="auto"/>
        <w:bottom w:val="none" w:sz="0" w:space="0" w:color="auto"/>
        <w:right w:val="none" w:sz="0" w:space="0" w:color="auto"/>
      </w:divBdr>
    </w:div>
    <w:div w:id="1342707518">
      <w:bodyDiv w:val="1"/>
      <w:marLeft w:val="0"/>
      <w:marRight w:val="0"/>
      <w:marTop w:val="0"/>
      <w:marBottom w:val="0"/>
      <w:divBdr>
        <w:top w:val="none" w:sz="0" w:space="0" w:color="auto"/>
        <w:left w:val="none" w:sz="0" w:space="0" w:color="auto"/>
        <w:bottom w:val="none" w:sz="0" w:space="0" w:color="auto"/>
        <w:right w:val="none" w:sz="0" w:space="0" w:color="auto"/>
      </w:divBdr>
    </w:div>
    <w:div w:id="1343893110">
      <w:bodyDiv w:val="1"/>
      <w:marLeft w:val="0"/>
      <w:marRight w:val="0"/>
      <w:marTop w:val="0"/>
      <w:marBottom w:val="0"/>
      <w:divBdr>
        <w:top w:val="none" w:sz="0" w:space="0" w:color="auto"/>
        <w:left w:val="none" w:sz="0" w:space="0" w:color="auto"/>
        <w:bottom w:val="none" w:sz="0" w:space="0" w:color="auto"/>
        <w:right w:val="none" w:sz="0" w:space="0" w:color="auto"/>
      </w:divBdr>
    </w:div>
    <w:div w:id="1346056526">
      <w:bodyDiv w:val="1"/>
      <w:marLeft w:val="0"/>
      <w:marRight w:val="0"/>
      <w:marTop w:val="0"/>
      <w:marBottom w:val="0"/>
      <w:divBdr>
        <w:top w:val="none" w:sz="0" w:space="0" w:color="auto"/>
        <w:left w:val="none" w:sz="0" w:space="0" w:color="auto"/>
        <w:bottom w:val="none" w:sz="0" w:space="0" w:color="auto"/>
        <w:right w:val="none" w:sz="0" w:space="0" w:color="auto"/>
      </w:divBdr>
    </w:div>
    <w:div w:id="1349598118">
      <w:bodyDiv w:val="1"/>
      <w:marLeft w:val="0"/>
      <w:marRight w:val="0"/>
      <w:marTop w:val="0"/>
      <w:marBottom w:val="0"/>
      <w:divBdr>
        <w:top w:val="none" w:sz="0" w:space="0" w:color="auto"/>
        <w:left w:val="none" w:sz="0" w:space="0" w:color="auto"/>
        <w:bottom w:val="none" w:sz="0" w:space="0" w:color="auto"/>
        <w:right w:val="none" w:sz="0" w:space="0" w:color="auto"/>
      </w:divBdr>
    </w:div>
    <w:div w:id="1349989909">
      <w:bodyDiv w:val="1"/>
      <w:marLeft w:val="0"/>
      <w:marRight w:val="0"/>
      <w:marTop w:val="0"/>
      <w:marBottom w:val="0"/>
      <w:divBdr>
        <w:top w:val="none" w:sz="0" w:space="0" w:color="auto"/>
        <w:left w:val="none" w:sz="0" w:space="0" w:color="auto"/>
        <w:bottom w:val="none" w:sz="0" w:space="0" w:color="auto"/>
        <w:right w:val="none" w:sz="0" w:space="0" w:color="auto"/>
      </w:divBdr>
      <w:divsChild>
        <w:div w:id="120344143">
          <w:marLeft w:val="0"/>
          <w:marRight w:val="0"/>
          <w:marTop w:val="0"/>
          <w:marBottom w:val="0"/>
          <w:divBdr>
            <w:top w:val="none" w:sz="0" w:space="0" w:color="auto"/>
            <w:left w:val="none" w:sz="0" w:space="0" w:color="auto"/>
            <w:bottom w:val="none" w:sz="0" w:space="0" w:color="auto"/>
            <w:right w:val="none" w:sz="0" w:space="0" w:color="auto"/>
          </w:divBdr>
        </w:div>
      </w:divsChild>
    </w:div>
    <w:div w:id="1352417964">
      <w:bodyDiv w:val="1"/>
      <w:marLeft w:val="0"/>
      <w:marRight w:val="0"/>
      <w:marTop w:val="0"/>
      <w:marBottom w:val="0"/>
      <w:divBdr>
        <w:top w:val="none" w:sz="0" w:space="0" w:color="auto"/>
        <w:left w:val="none" w:sz="0" w:space="0" w:color="auto"/>
        <w:bottom w:val="none" w:sz="0" w:space="0" w:color="auto"/>
        <w:right w:val="none" w:sz="0" w:space="0" w:color="auto"/>
      </w:divBdr>
    </w:div>
    <w:div w:id="1353609837">
      <w:bodyDiv w:val="1"/>
      <w:marLeft w:val="0"/>
      <w:marRight w:val="0"/>
      <w:marTop w:val="0"/>
      <w:marBottom w:val="0"/>
      <w:divBdr>
        <w:top w:val="none" w:sz="0" w:space="0" w:color="auto"/>
        <w:left w:val="none" w:sz="0" w:space="0" w:color="auto"/>
        <w:bottom w:val="none" w:sz="0" w:space="0" w:color="auto"/>
        <w:right w:val="none" w:sz="0" w:space="0" w:color="auto"/>
      </w:divBdr>
    </w:div>
    <w:div w:id="1353989517">
      <w:bodyDiv w:val="1"/>
      <w:marLeft w:val="0"/>
      <w:marRight w:val="0"/>
      <w:marTop w:val="0"/>
      <w:marBottom w:val="0"/>
      <w:divBdr>
        <w:top w:val="none" w:sz="0" w:space="0" w:color="auto"/>
        <w:left w:val="none" w:sz="0" w:space="0" w:color="auto"/>
        <w:bottom w:val="none" w:sz="0" w:space="0" w:color="auto"/>
        <w:right w:val="none" w:sz="0" w:space="0" w:color="auto"/>
      </w:divBdr>
      <w:divsChild>
        <w:div w:id="1186016698">
          <w:marLeft w:val="0"/>
          <w:marRight w:val="0"/>
          <w:marTop w:val="0"/>
          <w:marBottom w:val="0"/>
          <w:divBdr>
            <w:top w:val="none" w:sz="0" w:space="0" w:color="auto"/>
            <w:left w:val="none" w:sz="0" w:space="0" w:color="auto"/>
            <w:bottom w:val="none" w:sz="0" w:space="0" w:color="auto"/>
            <w:right w:val="none" w:sz="0" w:space="0" w:color="auto"/>
          </w:divBdr>
        </w:div>
      </w:divsChild>
    </w:div>
    <w:div w:id="1354963530">
      <w:bodyDiv w:val="1"/>
      <w:marLeft w:val="0"/>
      <w:marRight w:val="0"/>
      <w:marTop w:val="0"/>
      <w:marBottom w:val="0"/>
      <w:divBdr>
        <w:top w:val="none" w:sz="0" w:space="0" w:color="auto"/>
        <w:left w:val="none" w:sz="0" w:space="0" w:color="auto"/>
        <w:bottom w:val="none" w:sz="0" w:space="0" w:color="auto"/>
        <w:right w:val="none" w:sz="0" w:space="0" w:color="auto"/>
      </w:divBdr>
    </w:div>
    <w:div w:id="1355158278">
      <w:bodyDiv w:val="1"/>
      <w:marLeft w:val="0"/>
      <w:marRight w:val="0"/>
      <w:marTop w:val="0"/>
      <w:marBottom w:val="0"/>
      <w:divBdr>
        <w:top w:val="none" w:sz="0" w:space="0" w:color="auto"/>
        <w:left w:val="none" w:sz="0" w:space="0" w:color="auto"/>
        <w:bottom w:val="none" w:sz="0" w:space="0" w:color="auto"/>
        <w:right w:val="none" w:sz="0" w:space="0" w:color="auto"/>
      </w:divBdr>
    </w:div>
    <w:div w:id="1355502677">
      <w:bodyDiv w:val="1"/>
      <w:marLeft w:val="0"/>
      <w:marRight w:val="0"/>
      <w:marTop w:val="0"/>
      <w:marBottom w:val="0"/>
      <w:divBdr>
        <w:top w:val="none" w:sz="0" w:space="0" w:color="auto"/>
        <w:left w:val="none" w:sz="0" w:space="0" w:color="auto"/>
        <w:bottom w:val="none" w:sz="0" w:space="0" w:color="auto"/>
        <w:right w:val="none" w:sz="0" w:space="0" w:color="auto"/>
      </w:divBdr>
    </w:div>
    <w:div w:id="1356734337">
      <w:bodyDiv w:val="1"/>
      <w:marLeft w:val="0"/>
      <w:marRight w:val="0"/>
      <w:marTop w:val="0"/>
      <w:marBottom w:val="0"/>
      <w:divBdr>
        <w:top w:val="none" w:sz="0" w:space="0" w:color="auto"/>
        <w:left w:val="none" w:sz="0" w:space="0" w:color="auto"/>
        <w:bottom w:val="none" w:sz="0" w:space="0" w:color="auto"/>
        <w:right w:val="none" w:sz="0" w:space="0" w:color="auto"/>
      </w:divBdr>
    </w:div>
    <w:div w:id="1357535372">
      <w:bodyDiv w:val="1"/>
      <w:marLeft w:val="0"/>
      <w:marRight w:val="0"/>
      <w:marTop w:val="0"/>
      <w:marBottom w:val="0"/>
      <w:divBdr>
        <w:top w:val="none" w:sz="0" w:space="0" w:color="auto"/>
        <w:left w:val="none" w:sz="0" w:space="0" w:color="auto"/>
        <w:bottom w:val="none" w:sz="0" w:space="0" w:color="auto"/>
        <w:right w:val="none" w:sz="0" w:space="0" w:color="auto"/>
      </w:divBdr>
    </w:div>
    <w:div w:id="1358697439">
      <w:bodyDiv w:val="1"/>
      <w:marLeft w:val="0"/>
      <w:marRight w:val="0"/>
      <w:marTop w:val="0"/>
      <w:marBottom w:val="0"/>
      <w:divBdr>
        <w:top w:val="none" w:sz="0" w:space="0" w:color="auto"/>
        <w:left w:val="none" w:sz="0" w:space="0" w:color="auto"/>
        <w:bottom w:val="none" w:sz="0" w:space="0" w:color="auto"/>
        <w:right w:val="none" w:sz="0" w:space="0" w:color="auto"/>
      </w:divBdr>
    </w:div>
    <w:div w:id="1359312402">
      <w:bodyDiv w:val="1"/>
      <w:marLeft w:val="0"/>
      <w:marRight w:val="0"/>
      <w:marTop w:val="0"/>
      <w:marBottom w:val="0"/>
      <w:divBdr>
        <w:top w:val="none" w:sz="0" w:space="0" w:color="auto"/>
        <w:left w:val="none" w:sz="0" w:space="0" w:color="auto"/>
        <w:bottom w:val="none" w:sz="0" w:space="0" w:color="auto"/>
        <w:right w:val="none" w:sz="0" w:space="0" w:color="auto"/>
      </w:divBdr>
    </w:div>
    <w:div w:id="1360081176">
      <w:bodyDiv w:val="1"/>
      <w:marLeft w:val="0"/>
      <w:marRight w:val="0"/>
      <w:marTop w:val="0"/>
      <w:marBottom w:val="0"/>
      <w:divBdr>
        <w:top w:val="none" w:sz="0" w:space="0" w:color="auto"/>
        <w:left w:val="none" w:sz="0" w:space="0" w:color="auto"/>
        <w:bottom w:val="none" w:sz="0" w:space="0" w:color="auto"/>
        <w:right w:val="none" w:sz="0" w:space="0" w:color="auto"/>
      </w:divBdr>
    </w:div>
    <w:div w:id="1361130283">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61591086">
      <w:bodyDiv w:val="1"/>
      <w:marLeft w:val="0"/>
      <w:marRight w:val="0"/>
      <w:marTop w:val="0"/>
      <w:marBottom w:val="0"/>
      <w:divBdr>
        <w:top w:val="none" w:sz="0" w:space="0" w:color="auto"/>
        <w:left w:val="none" w:sz="0" w:space="0" w:color="auto"/>
        <w:bottom w:val="none" w:sz="0" w:space="0" w:color="auto"/>
        <w:right w:val="none" w:sz="0" w:space="0" w:color="auto"/>
      </w:divBdr>
    </w:div>
    <w:div w:id="1363743680">
      <w:bodyDiv w:val="1"/>
      <w:marLeft w:val="0"/>
      <w:marRight w:val="0"/>
      <w:marTop w:val="0"/>
      <w:marBottom w:val="0"/>
      <w:divBdr>
        <w:top w:val="none" w:sz="0" w:space="0" w:color="auto"/>
        <w:left w:val="none" w:sz="0" w:space="0" w:color="auto"/>
        <w:bottom w:val="none" w:sz="0" w:space="0" w:color="auto"/>
        <w:right w:val="none" w:sz="0" w:space="0" w:color="auto"/>
      </w:divBdr>
    </w:div>
    <w:div w:id="1363823737">
      <w:bodyDiv w:val="1"/>
      <w:marLeft w:val="0"/>
      <w:marRight w:val="0"/>
      <w:marTop w:val="0"/>
      <w:marBottom w:val="0"/>
      <w:divBdr>
        <w:top w:val="none" w:sz="0" w:space="0" w:color="auto"/>
        <w:left w:val="none" w:sz="0" w:space="0" w:color="auto"/>
        <w:bottom w:val="none" w:sz="0" w:space="0" w:color="auto"/>
        <w:right w:val="none" w:sz="0" w:space="0" w:color="auto"/>
      </w:divBdr>
    </w:div>
    <w:div w:id="1364357457">
      <w:bodyDiv w:val="1"/>
      <w:marLeft w:val="0"/>
      <w:marRight w:val="0"/>
      <w:marTop w:val="0"/>
      <w:marBottom w:val="0"/>
      <w:divBdr>
        <w:top w:val="none" w:sz="0" w:space="0" w:color="auto"/>
        <w:left w:val="none" w:sz="0" w:space="0" w:color="auto"/>
        <w:bottom w:val="none" w:sz="0" w:space="0" w:color="auto"/>
        <w:right w:val="none" w:sz="0" w:space="0" w:color="auto"/>
      </w:divBdr>
    </w:div>
    <w:div w:id="1365640264">
      <w:bodyDiv w:val="1"/>
      <w:marLeft w:val="0"/>
      <w:marRight w:val="0"/>
      <w:marTop w:val="0"/>
      <w:marBottom w:val="0"/>
      <w:divBdr>
        <w:top w:val="none" w:sz="0" w:space="0" w:color="auto"/>
        <w:left w:val="none" w:sz="0" w:space="0" w:color="auto"/>
        <w:bottom w:val="none" w:sz="0" w:space="0" w:color="auto"/>
        <w:right w:val="none" w:sz="0" w:space="0" w:color="auto"/>
      </w:divBdr>
      <w:divsChild>
        <w:div w:id="959533160">
          <w:marLeft w:val="0"/>
          <w:marRight w:val="0"/>
          <w:marTop w:val="0"/>
          <w:marBottom w:val="0"/>
          <w:divBdr>
            <w:top w:val="none" w:sz="0" w:space="0" w:color="auto"/>
            <w:left w:val="none" w:sz="0" w:space="0" w:color="auto"/>
            <w:bottom w:val="none" w:sz="0" w:space="0" w:color="auto"/>
            <w:right w:val="none" w:sz="0" w:space="0" w:color="auto"/>
          </w:divBdr>
        </w:div>
      </w:divsChild>
    </w:div>
    <w:div w:id="1369528274">
      <w:bodyDiv w:val="1"/>
      <w:marLeft w:val="0"/>
      <w:marRight w:val="0"/>
      <w:marTop w:val="0"/>
      <w:marBottom w:val="0"/>
      <w:divBdr>
        <w:top w:val="none" w:sz="0" w:space="0" w:color="auto"/>
        <w:left w:val="none" w:sz="0" w:space="0" w:color="auto"/>
        <w:bottom w:val="none" w:sz="0" w:space="0" w:color="auto"/>
        <w:right w:val="none" w:sz="0" w:space="0" w:color="auto"/>
      </w:divBdr>
    </w:div>
    <w:div w:id="1369917729">
      <w:bodyDiv w:val="1"/>
      <w:marLeft w:val="0"/>
      <w:marRight w:val="0"/>
      <w:marTop w:val="0"/>
      <w:marBottom w:val="0"/>
      <w:divBdr>
        <w:top w:val="none" w:sz="0" w:space="0" w:color="auto"/>
        <w:left w:val="none" w:sz="0" w:space="0" w:color="auto"/>
        <w:bottom w:val="none" w:sz="0" w:space="0" w:color="auto"/>
        <w:right w:val="none" w:sz="0" w:space="0" w:color="auto"/>
      </w:divBdr>
    </w:div>
    <w:div w:id="1371298464">
      <w:bodyDiv w:val="1"/>
      <w:marLeft w:val="0"/>
      <w:marRight w:val="0"/>
      <w:marTop w:val="0"/>
      <w:marBottom w:val="0"/>
      <w:divBdr>
        <w:top w:val="none" w:sz="0" w:space="0" w:color="auto"/>
        <w:left w:val="none" w:sz="0" w:space="0" w:color="auto"/>
        <w:bottom w:val="none" w:sz="0" w:space="0" w:color="auto"/>
        <w:right w:val="none" w:sz="0" w:space="0" w:color="auto"/>
      </w:divBdr>
    </w:div>
    <w:div w:id="1371417373">
      <w:bodyDiv w:val="1"/>
      <w:marLeft w:val="0"/>
      <w:marRight w:val="0"/>
      <w:marTop w:val="0"/>
      <w:marBottom w:val="0"/>
      <w:divBdr>
        <w:top w:val="none" w:sz="0" w:space="0" w:color="auto"/>
        <w:left w:val="none" w:sz="0" w:space="0" w:color="auto"/>
        <w:bottom w:val="none" w:sz="0" w:space="0" w:color="auto"/>
        <w:right w:val="none" w:sz="0" w:space="0" w:color="auto"/>
      </w:divBdr>
    </w:div>
    <w:div w:id="1373187822">
      <w:bodyDiv w:val="1"/>
      <w:marLeft w:val="0"/>
      <w:marRight w:val="0"/>
      <w:marTop w:val="0"/>
      <w:marBottom w:val="0"/>
      <w:divBdr>
        <w:top w:val="none" w:sz="0" w:space="0" w:color="auto"/>
        <w:left w:val="none" w:sz="0" w:space="0" w:color="auto"/>
        <w:bottom w:val="none" w:sz="0" w:space="0" w:color="auto"/>
        <w:right w:val="none" w:sz="0" w:space="0" w:color="auto"/>
      </w:divBdr>
    </w:div>
    <w:div w:id="1378621609">
      <w:bodyDiv w:val="1"/>
      <w:marLeft w:val="0"/>
      <w:marRight w:val="0"/>
      <w:marTop w:val="0"/>
      <w:marBottom w:val="0"/>
      <w:divBdr>
        <w:top w:val="none" w:sz="0" w:space="0" w:color="auto"/>
        <w:left w:val="none" w:sz="0" w:space="0" w:color="auto"/>
        <w:bottom w:val="none" w:sz="0" w:space="0" w:color="auto"/>
        <w:right w:val="none" w:sz="0" w:space="0" w:color="auto"/>
      </w:divBdr>
    </w:div>
    <w:div w:id="137981533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380662123">
      <w:bodyDiv w:val="1"/>
      <w:marLeft w:val="0"/>
      <w:marRight w:val="0"/>
      <w:marTop w:val="0"/>
      <w:marBottom w:val="0"/>
      <w:divBdr>
        <w:top w:val="none" w:sz="0" w:space="0" w:color="auto"/>
        <w:left w:val="none" w:sz="0" w:space="0" w:color="auto"/>
        <w:bottom w:val="none" w:sz="0" w:space="0" w:color="auto"/>
        <w:right w:val="none" w:sz="0" w:space="0" w:color="auto"/>
      </w:divBdr>
    </w:div>
    <w:div w:id="1387222843">
      <w:bodyDiv w:val="1"/>
      <w:marLeft w:val="0"/>
      <w:marRight w:val="0"/>
      <w:marTop w:val="0"/>
      <w:marBottom w:val="0"/>
      <w:divBdr>
        <w:top w:val="none" w:sz="0" w:space="0" w:color="auto"/>
        <w:left w:val="none" w:sz="0" w:space="0" w:color="auto"/>
        <w:bottom w:val="none" w:sz="0" w:space="0" w:color="auto"/>
        <w:right w:val="none" w:sz="0" w:space="0" w:color="auto"/>
      </w:divBdr>
    </w:div>
    <w:div w:id="1389956283">
      <w:bodyDiv w:val="1"/>
      <w:marLeft w:val="0"/>
      <w:marRight w:val="0"/>
      <w:marTop w:val="0"/>
      <w:marBottom w:val="0"/>
      <w:divBdr>
        <w:top w:val="none" w:sz="0" w:space="0" w:color="auto"/>
        <w:left w:val="none" w:sz="0" w:space="0" w:color="auto"/>
        <w:bottom w:val="none" w:sz="0" w:space="0" w:color="auto"/>
        <w:right w:val="none" w:sz="0" w:space="0" w:color="auto"/>
      </w:divBdr>
    </w:div>
    <w:div w:id="1391004043">
      <w:bodyDiv w:val="1"/>
      <w:marLeft w:val="0"/>
      <w:marRight w:val="0"/>
      <w:marTop w:val="0"/>
      <w:marBottom w:val="0"/>
      <w:divBdr>
        <w:top w:val="none" w:sz="0" w:space="0" w:color="auto"/>
        <w:left w:val="none" w:sz="0" w:space="0" w:color="auto"/>
        <w:bottom w:val="none" w:sz="0" w:space="0" w:color="auto"/>
        <w:right w:val="none" w:sz="0" w:space="0" w:color="auto"/>
      </w:divBdr>
    </w:div>
    <w:div w:id="1392540811">
      <w:bodyDiv w:val="1"/>
      <w:marLeft w:val="0"/>
      <w:marRight w:val="0"/>
      <w:marTop w:val="0"/>
      <w:marBottom w:val="0"/>
      <w:divBdr>
        <w:top w:val="none" w:sz="0" w:space="0" w:color="auto"/>
        <w:left w:val="none" w:sz="0" w:space="0" w:color="auto"/>
        <w:bottom w:val="none" w:sz="0" w:space="0" w:color="auto"/>
        <w:right w:val="none" w:sz="0" w:space="0" w:color="auto"/>
      </w:divBdr>
    </w:div>
    <w:div w:id="1394234407">
      <w:bodyDiv w:val="1"/>
      <w:marLeft w:val="0"/>
      <w:marRight w:val="0"/>
      <w:marTop w:val="0"/>
      <w:marBottom w:val="0"/>
      <w:divBdr>
        <w:top w:val="none" w:sz="0" w:space="0" w:color="auto"/>
        <w:left w:val="none" w:sz="0" w:space="0" w:color="auto"/>
        <w:bottom w:val="none" w:sz="0" w:space="0" w:color="auto"/>
        <w:right w:val="none" w:sz="0" w:space="0" w:color="auto"/>
      </w:divBdr>
    </w:div>
    <w:div w:id="1395201803">
      <w:bodyDiv w:val="1"/>
      <w:marLeft w:val="0"/>
      <w:marRight w:val="0"/>
      <w:marTop w:val="0"/>
      <w:marBottom w:val="0"/>
      <w:divBdr>
        <w:top w:val="none" w:sz="0" w:space="0" w:color="auto"/>
        <w:left w:val="none" w:sz="0" w:space="0" w:color="auto"/>
        <w:bottom w:val="none" w:sz="0" w:space="0" w:color="auto"/>
        <w:right w:val="none" w:sz="0" w:space="0" w:color="auto"/>
      </w:divBdr>
    </w:div>
    <w:div w:id="1396509895">
      <w:bodyDiv w:val="1"/>
      <w:marLeft w:val="0"/>
      <w:marRight w:val="0"/>
      <w:marTop w:val="0"/>
      <w:marBottom w:val="0"/>
      <w:divBdr>
        <w:top w:val="none" w:sz="0" w:space="0" w:color="auto"/>
        <w:left w:val="none" w:sz="0" w:space="0" w:color="auto"/>
        <w:bottom w:val="none" w:sz="0" w:space="0" w:color="auto"/>
        <w:right w:val="none" w:sz="0" w:space="0" w:color="auto"/>
      </w:divBdr>
    </w:div>
    <w:div w:id="1397316413">
      <w:bodyDiv w:val="1"/>
      <w:marLeft w:val="0"/>
      <w:marRight w:val="0"/>
      <w:marTop w:val="0"/>
      <w:marBottom w:val="0"/>
      <w:divBdr>
        <w:top w:val="none" w:sz="0" w:space="0" w:color="auto"/>
        <w:left w:val="none" w:sz="0" w:space="0" w:color="auto"/>
        <w:bottom w:val="none" w:sz="0" w:space="0" w:color="auto"/>
        <w:right w:val="none" w:sz="0" w:space="0" w:color="auto"/>
      </w:divBdr>
    </w:div>
    <w:div w:id="1397586705">
      <w:bodyDiv w:val="1"/>
      <w:marLeft w:val="0"/>
      <w:marRight w:val="0"/>
      <w:marTop w:val="0"/>
      <w:marBottom w:val="0"/>
      <w:divBdr>
        <w:top w:val="none" w:sz="0" w:space="0" w:color="auto"/>
        <w:left w:val="none" w:sz="0" w:space="0" w:color="auto"/>
        <w:bottom w:val="none" w:sz="0" w:space="0" w:color="auto"/>
        <w:right w:val="none" w:sz="0" w:space="0" w:color="auto"/>
      </w:divBdr>
    </w:div>
    <w:div w:id="1399085325">
      <w:bodyDiv w:val="1"/>
      <w:marLeft w:val="0"/>
      <w:marRight w:val="0"/>
      <w:marTop w:val="0"/>
      <w:marBottom w:val="0"/>
      <w:divBdr>
        <w:top w:val="none" w:sz="0" w:space="0" w:color="auto"/>
        <w:left w:val="none" w:sz="0" w:space="0" w:color="auto"/>
        <w:bottom w:val="none" w:sz="0" w:space="0" w:color="auto"/>
        <w:right w:val="none" w:sz="0" w:space="0" w:color="auto"/>
      </w:divBdr>
    </w:div>
    <w:div w:id="1399087177">
      <w:bodyDiv w:val="1"/>
      <w:marLeft w:val="0"/>
      <w:marRight w:val="0"/>
      <w:marTop w:val="0"/>
      <w:marBottom w:val="0"/>
      <w:divBdr>
        <w:top w:val="none" w:sz="0" w:space="0" w:color="auto"/>
        <w:left w:val="none" w:sz="0" w:space="0" w:color="auto"/>
        <w:bottom w:val="none" w:sz="0" w:space="0" w:color="auto"/>
        <w:right w:val="none" w:sz="0" w:space="0" w:color="auto"/>
      </w:divBdr>
    </w:div>
    <w:div w:id="1402749735">
      <w:bodyDiv w:val="1"/>
      <w:marLeft w:val="0"/>
      <w:marRight w:val="0"/>
      <w:marTop w:val="0"/>
      <w:marBottom w:val="0"/>
      <w:divBdr>
        <w:top w:val="none" w:sz="0" w:space="0" w:color="auto"/>
        <w:left w:val="none" w:sz="0" w:space="0" w:color="auto"/>
        <w:bottom w:val="none" w:sz="0" w:space="0" w:color="auto"/>
        <w:right w:val="none" w:sz="0" w:space="0" w:color="auto"/>
      </w:divBdr>
    </w:div>
    <w:div w:id="1404647802">
      <w:bodyDiv w:val="1"/>
      <w:marLeft w:val="0"/>
      <w:marRight w:val="0"/>
      <w:marTop w:val="0"/>
      <w:marBottom w:val="0"/>
      <w:divBdr>
        <w:top w:val="none" w:sz="0" w:space="0" w:color="auto"/>
        <w:left w:val="none" w:sz="0" w:space="0" w:color="auto"/>
        <w:bottom w:val="none" w:sz="0" w:space="0" w:color="auto"/>
        <w:right w:val="none" w:sz="0" w:space="0" w:color="auto"/>
      </w:divBdr>
    </w:div>
    <w:div w:id="1405100569">
      <w:bodyDiv w:val="1"/>
      <w:marLeft w:val="0"/>
      <w:marRight w:val="0"/>
      <w:marTop w:val="0"/>
      <w:marBottom w:val="0"/>
      <w:divBdr>
        <w:top w:val="none" w:sz="0" w:space="0" w:color="auto"/>
        <w:left w:val="none" w:sz="0" w:space="0" w:color="auto"/>
        <w:bottom w:val="none" w:sz="0" w:space="0" w:color="auto"/>
        <w:right w:val="none" w:sz="0" w:space="0" w:color="auto"/>
      </w:divBdr>
    </w:div>
    <w:div w:id="1405103339">
      <w:bodyDiv w:val="1"/>
      <w:marLeft w:val="0"/>
      <w:marRight w:val="0"/>
      <w:marTop w:val="0"/>
      <w:marBottom w:val="0"/>
      <w:divBdr>
        <w:top w:val="none" w:sz="0" w:space="0" w:color="auto"/>
        <w:left w:val="none" w:sz="0" w:space="0" w:color="auto"/>
        <w:bottom w:val="none" w:sz="0" w:space="0" w:color="auto"/>
        <w:right w:val="none" w:sz="0" w:space="0" w:color="auto"/>
      </w:divBdr>
      <w:divsChild>
        <w:div w:id="1564754290">
          <w:marLeft w:val="0"/>
          <w:marRight w:val="0"/>
          <w:marTop w:val="0"/>
          <w:marBottom w:val="0"/>
          <w:divBdr>
            <w:top w:val="none" w:sz="0" w:space="0" w:color="auto"/>
            <w:left w:val="none" w:sz="0" w:space="0" w:color="auto"/>
            <w:bottom w:val="none" w:sz="0" w:space="0" w:color="auto"/>
            <w:right w:val="none" w:sz="0" w:space="0" w:color="auto"/>
          </w:divBdr>
          <w:divsChild>
            <w:div w:id="15717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281">
      <w:bodyDiv w:val="1"/>
      <w:marLeft w:val="0"/>
      <w:marRight w:val="0"/>
      <w:marTop w:val="0"/>
      <w:marBottom w:val="0"/>
      <w:divBdr>
        <w:top w:val="none" w:sz="0" w:space="0" w:color="auto"/>
        <w:left w:val="none" w:sz="0" w:space="0" w:color="auto"/>
        <w:bottom w:val="none" w:sz="0" w:space="0" w:color="auto"/>
        <w:right w:val="none" w:sz="0" w:space="0" w:color="auto"/>
      </w:divBdr>
    </w:div>
    <w:div w:id="1405643766">
      <w:bodyDiv w:val="1"/>
      <w:marLeft w:val="0"/>
      <w:marRight w:val="0"/>
      <w:marTop w:val="0"/>
      <w:marBottom w:val="0"/>
      <w:divBdr>
        <w:top w:val="none" w:sz="0" w:space="0" w:color="auto"/>
        <w:left w:val="none" w:sz="0" w:space="0" w:color="auto"/>
        <w:bottom w:val="none" w:sz="0" w:space="0" w:color="auto"/>
        <w:right w:val="none" w:sz="0" w:space="0" w:color="auto"/>
      </w:divBdr>
    </w:div>
    <w:div w:id="1405908823">
      <w:bodyDiv w:val="1"/>
      <w:marLeft w:val="0"/>
      <w:marRight w:val="0"/>
      <w:marTop w:val="0"/>
      <w:marBottom w:val="0"/>
      <w:divBdr>
        <w:top w:val="none" w:sz="0" w:space="0" w:color="auto"/>
        <w:left w:val="none" w:sz="0" w:space="0" w:color="auto"/>
        <w:bottom w:val="none" w:sz="0" w:space="0" w:color="auto"/>
        <w:right w:val="none" w:sz="0" w:space="0" w:color="auto"/>
      </w:divBdr>
    </w:div>
    <w:div w:id="1405948899">
      <w:bodyDiv w:val="1"/>
      <w:marLeft w:val="0"/>
      <w:marRight w:val="0"/>
      <w:marTop w:val="0"/>
      <w:marBottom w:val="0"/>
      <w:divBdr>
        <w:top w:val="none" w:sz="0" w:space="0" w:color="auto"/>
        <w:left w:val="none" w:sz="0" w:space="0" w:color="auto"/>
        <w:bottom w:val="none" w:sz="0" w:space="0" w:color="auto"/>
        <w:right w:val="none" w:sz="0" w:space="0" w:color="auto"/>
      </w:divBdr>
    </w:div>
    <w:div w:id="1407453258">
      <w:bodyDiv w:val="1"/>
      <w:marLeft w:val="0"/>
      <w:marRight w:val="0"/>
      <w:marTop w:val="0"/>
      <w:marBottom w:val="0"/>
      <w:divBdr>
        <w:top w:val="none" w:sz="0" w:space="0" w:color="auto"/>
        <w:left w:val="none" w:sz="0" w:space="0" w:color="auto"/>
        <w:bottom w:val="none" w:sz="0" w:space="0" w:color="auto"/>
        <w:right w:val="none" w:sz="0" w:space="0" w:color="auto"/>
      </w:divBdr>
    </w:div>
    <w:div w:id="1409107735">
      <w:bodyDiv w:val="1"/>
      <w:marLeft w:val="0"/>
      <w:marRight w:val="0"/>
      <w:marTop w:val="0"/>
      <w:marBottom w:val="0"/>
      <w:divBdr>
        <w:top w:val="none" w:sz="0" w:space="0" w:color="auto"/>
        <w:left w:val="none" w:sz="0" w:space="0" w:color="auto"/>
        <w:bottom w:val="none" w:sz="0" w:space="0" w:color="auto"/>
        <w:right w:val="none" w:sz="0" w:space="0" w:color="auto"/>
      </w:divBdr>
    </w:div>
    <w:div w:id="1409422004">
      <w:bodyDiv w:val="1"/>
      <w:marLeft w:val="0"/>
      <w:marRight w:val="0"/>
      <w:marTop w:val="0"/>
      <w:marBottom w:val="0"/>
      <w:divBdr>
        <w:top w:val="none" w:sz="0" w:space="0" w:color="auto"/>
        <w:left w:val="none" w:sz="0" w:space="0" w:color="auto"/>
        <w:bottom w:val="none" w:sz="0" w:space="0" w:color="auto"/>
        <w:right w:val="none" w:sz="0" w:space="0" w:color="auto"/>
      </w:divBdr>
    </w:div>
    <w:div w:id="1410007624">
      <w:bodyDiv w:val="1"/>
      <w:marLeft w:val="0"/>
      <w:marRight w:val="0"/>
      <w:marTop w:val="0"/>
      <w:marBottom w:val="0"/>
      <w:divBdr>
        <w:top w:val="none" w:sz="0" w:space="0" w:color="auto"/>
        <w:left w:val="none" w:sz="0" w:space="0" w:color="auto"/>
        <w:bottom w:val="none" w:sz="0" w:space="0" w:color="auto"/>
        <w:right w:val="none" w:sz="0" w:space="0" w:color="auto"/>
      </w:divBdr>
    </w:div>
    <w:div w:id="1410879894">
      <w:bodyDiv w:val="1"/>
      <w:marLeft w:val="0"/>
      <w:marRight w:val="0"/>
      <w:marTop w:val="0"/>
      <w:marBottom w:val="0"/>
      <w:divBdr>
        <w:top w:val="none" w:sz="0" w:space="0" w:color="auto"/>
        <w:left w:val="none" w:sz="0" w:space="0" w:color="auto"/>
        <w:bottom w:val="none" w:sz="0" w:space="0" w:color="auto"/>
        <w:right w:val="none" w:sz="0" w:space="0" w:color="auto"/>
      </w:divBdr>
    </w:div>
    <w:div w:id="1413088864">
      <w:bodyDiv w:val="1"/>
      <w:marLeft w:val="0"/>
      <w:marRight w:val="0"/>
      <w:marTop w:val="0"/>
      <w:marBottom w:val="0"/>
      <w:divBdr>
        <w:top w:val="none" w:sz="0" w:space="0" w:color="auto"/>
        <w:left w:val="none" w:sz="0" w:space="0" w:color="auto"/>
        <w:bottom w:val="none" w:sz="0" w:space="0" w:color="auto"/>
        <w:right w:val="none" w:sz="0" w:space="0" w:color="auto"/>
      </w:divBdr>
    </w:div>
    <w:div w:id="1413432497">
      <w:bodyDiv w:val="1"/>
      <w:marLeft w:val="0"/>
      <w:marRight w:val="0"/>
      <w:marTop w:val="0"/>
      <w:marBottom w:val="0"/>
      <w:divBdr>
        <w:top w:val="none" w:sz="0" w:space="0" w:color="auto"/>
        <w:left w:val="none" w:sz="0" w:space="0" w:color="auto"/>
        <w:bottom w:val="none" w:sz="0" w:space="0" w:color="auto"/>
        <w:right w:val="none" w:sz="0" w:space="0" w:color="auto"/>
      </w:divBdr>
    </w:div>
    <w:div w:id="1414358662">
      <w:bodyDiv w:val="1"/>
      <w:marLeft w:val="0"/>
      <w:marRight w:val="0"/>
      <w:marTop w:val="0"/>
      <w:marBottom w:val="0"/>
      <w:divBdr>
        <w:top w:val="none" w:sz="0" w:space="0" w:color="auto"/>
        <w:left w:val="none" w:sz="0" w:space="0" w:color="auto"/>
        <w:bottom w:val="none" w:sz="0" w:space="0" w:color="auto"/>
        <w:right w:val="none" w:sz="0" w:space="0" w:color="auto"/>
      </w:divBdr>
    </w:div>
    <w:div w:id="1414619317">
      <w:bodyDiv w:val="1"/>
      <w:marLeft w:val="0"/>
      <w:marRight w:val="0"/>
      <w:marTop w:val="0"/>
      <w:marBottom w:val="0"/>
      <w:divBdr>
        <w:top w:val="none" w:sz="0" w:space="0" w:color="auto"/>
        <w:left w:val="none" w:sz="0" w:space="0" w:color="auto"/>
        <w:bottom w:val="none" w:sz="0" w:space="0" w:color="auto"/>
        <w:right w:val="none" w:sz="0" w:space="0" w:color="auto"/>
      </w:divBdr>
    </w:div>
    <w:div w:id="1415126625">
      <w:bodyDiv w:val="1"/>
      <w:marLeft w:val="0"/>
      <w:marRight w:val="0"/>
      <w:marTop w:val="0"/>
      <w:marBottom w:val="0"/>
      <w:divBdr>
        <w:top w:val="none" w:sz="0" w:space="0" w:color="auto"/>
        <w:left w:val="none" w:sz="0" w:space="0" w:color="auto"/>
        <w:bottom w:val="none" w:sz="0" w:space="0" w:color="auto"/>
        <w:right w:val="none" w:sz="0" w:space="0" w:color="auto"/>
      </w:divBdr>
    </w:div>
    <w:div w:id="1415974178">
      <w:bodyDiv w:val="1"/>
      <w:marLeft w:val="0"/>
      <w:marRight w:val="0"/>
      <w:marTop w:val="0"/>
      <w:marBottom w:val="0"/>
      <w:divBdr>
        <w:top w:val="none" w:sz="0" w:space="0" w:color="auto"/>
        <w:left w:val="none" w:sz="0" w:space="0" w:color="auto"/>
        <w:bottom w:val="none" w:sz="0" w:space="0" w:color="auto"/>
        <w:right w:val="none" w:sz="0" w:space="0" w:color="auto"/>
      </w:divBdr>
    </w:div>
    <w:div w:id="1419904463">
      <w:bodyDiv w:val="1"/>
      <w:marLeft w:val="0"/>
      <w:marRight w:val="0"/>
      <w:marTop w:val="0"/>
      <w:marBottom w:val="0"/>
      <w:divBdr>
        <w:top w:val="none" w:sz="0" w:space="0" w:color="auto"/>
        <w:left w:val="none" w:sz="0" w:space="0" w:color="auto"/>
        <w:bottom w:val="none" w:sz="0" w:space="0" w:color="auto"/>
        <w:right w:val="none" w:sz="0" w:space="0" w:color="auto"/>
      </w:divBdr>
    </w:div>
    <w:div w:id="1420639727">
      <w:bodyDiv w:val="1"/>
      <w:marLeft w:val="0"/>
      <w:marRight w:val="0"/>
      <w:marTop w:val="0"/>
      <w:marBottom w:val="0"/>
      <w:divBdr>
        <w:top w:val="none" w:sz="0" w:space="0" w:color="auto"/>
        <w:left w:val="none" w:sz="0" w:space="0" w:color="auto"/>
        <w:bottom w:val="none" w:sz="0" w:space="0" w:color="auto"/>
        <w:right w:val="none" w:sz="0" w:space="0" w:color="auto"/>
      </w:divBdr>
    </w:div>
    <w:div w:id="1421562906">
      <w:bodyDiv w:val="1"/>
      <w:marLeft w:val="0"/>
      <w:marRight w:val="0"/>
      <w:marTop w:val="0"/>
      <w:marBottom w:val="0"/>
      <w:divBdr>
        <w:top w:val="none" w:sz="0" w:space="0" w:color="auto"/>
        <w:left w:val="none" w:sz="0" w:space="0" w:color="auto"/>
        <w:bottom w:val="none" w:sz="0" w:space="0" w:color="auto"/>
        <w:right w:val="none" w:sz="0" w:space="0" w:color="auto"/>
      </w:divBdr>
    </w:div>
    <w:div w:id="1422994016">
      <w:bodyDiv w:val="1"/>
      <w:marLeft w:val="0"/>
      <w:marRight w:val="0"/>
      <w:marTop w:val="0"/>
      <w:marBottom w:val="0"/>
      <w:divBdr>
        <w:top w:val="none" w:sz="0" w:space="0" w:color="auto"/>
        <w:left w:val="none" w:sz="0" w:space="0" w:color="auto"/>
        <w:bottom w:val="none" w:sz="0" w:space="0" w:color="auto"/>
        <w:right w:val="none" w:sz="0" w:space="0" w:color="auto"/>
      </w:divBdr>
    </w:div>
    <w:div w:id="1423649771">
      <w:bodyDiv w:val="1"/>
      <w:marLeft w:val="0"/>
      <w:marRight w:val="0"/>
      <w:marTop w:val="0"/>
      <w:marBottom w:val="0"/>
      <w:divBdr>
        <w:top w:val="none" w:sz="0" w:space="0" w:color="auto"/>
        <w:left w:val="none" w:sz="0" w:space="0" w:color="auto"/>
        <w:bottom w:val="none" w:sz="0" w:space="0" w:color="auto"/>
        <w:right w:val="none" w:sz="0" w:space="0" w:color="auto"/>
      </w:divBdr>
    </w:div>
    <w:div w:id="1424253912">
      <w:bodyDiv w:val="1"/>
      <w:marLeft w:val="0"/>
      <w:marRight w:val="0"/>
      <w:marTop w:val="0"/>
      <w:marBottom w:val="0"/>
      <w:divBdr>
        <w:top w:val="none" w:sz="0" w:space="0" w:color="auto"/>
        <w:left w:val="none" w:sz="0" w:space="0" w:color="auto"/>
        <w:bottom w:val="none" w:sz="0" w:space="0" w:color="auto"/>
        <w:right w:val="none" w:sz="0" w:space="0" w:color="auto"/>
      </w:divBdr>
    </w:div>
    <w:div w:id="1424372362">
      <w:bodyDiv w:val="1"/>
      <w:marLeft w:val="0"/>
      <w:marRight w:val="0"/>
      <w:marTop w:val="0"/>
      <w:marBottom w:val="0"/>
      <w:divBdr>
        <w:top w:val="none" w:sz="0" w:space="0" w:color="auto"/>
        <w:left w:val="none" w:sz="0" w:space="0" w:color="auto"/>
        <w:bottom w:val="none" w:sz="0" w:space="0" w:color="auto"/>
        <w:right w:val="none" w:sz="0" w:space="0" w:color="auto"/>
      </w:divBdr>
    </w:div>
    <w:div w:id="1424768083">
      <w:bodyDiv w:val="1"/>
      <w:marLeft w:val="0"/>
      <w:marRight w:val="0"/>
      <w:marTop w:val="0"/>
      <w:marBottom w:val="0"/>
      <w:divBdr>
        <w:top w:val="none" w:sz="0" w:space="0" w:color="auto"/>
        <w:left w:val="none" w:sz="0" w:space="0" w:color="auto"/>
        <w:bottom w:val="none" w:sz="0" w:space="0" w:color="auto"/>
        <w:right w:val="none" w:sz="0" w:space="0" w:color="auto"/>
      </w:divBdr>
    </w:div>
    <w:div w:id="1428454185">
      <w:bodyDiv w:val="1"/>
      <w:marLeft w:val="0"/>
      <w:marRight w:val="0"/>
      <w:marTop w:val="0"/>
      <w:marBottom w:val="0"/>
      <w:divBdr>
        <w:top w:val="none" w:sz="0" w:space="0" w:color="auto"/>
        <w:left w:val="none" w:sz="0" w:space="0" w:color="auto"/>
        <w:bottom w:val="none" w:sz="0" w:space="0" w:color="auto"/>
        <w:right w:val="none" w:sz="0" w:space="0" w:color="auto"/>
      </w:divBdr>
    </w:div>
    <w:div w:id="1429543247">
      <w:bodyDiv w:val="1"/>
      <w:marLeft w:val="0"/>
      <w:marRight w:val="0"/>
      <w:marTop w:val="0"/>
      <w:marBottom w:val="0"/>
      <w:divBdr>
        <w:top w:val="none" w:sz="0" w:space="0" w:color="auto"/>
        <w:left w:val="none" w:sz="0" w:space="0" w:color="auto"/>
        <w:bottom w:val="none" w:sz="0" w:space="0" w:color="auto"/>
        <w:right w:val="none" w:sz="0" w:space="0" w:color="auto"/>
      </w:divBdr>
      <w:divsChild>
        <w:div w:id="162822038">
          <w:marLeft w:val="0"/>
          <w:marRight w:val="0"/>
          <w:marTop w:val="0"/>
          <w:marBottom w:val="0"/>
          <w:divBdr>
            <w:top w:val="none" w:sz="0" w:space="0" w:color="auto"/>
            <w:left w:val="none" w:sz="0" w:space="0" w:color="auto"/>
            <w:bottom w:val="none" w:sz="0" w:space="0" w:color="auto"/>
            <w:right w:val="none" w:sz="0" w:space="0" w:color="auto"/>
          </w:divBdr>
        </w:div>
      </w:divsChild>
    </w:div>
    <w:div w:id="1430663857">
      <w:bodyDiv w:val="1"/>
      <w:marLeft w:val="0"/>
      <w:marRight w:val="0"/>
      <w:marTop w:val="0"/>
      <w:marBottom w:val="0"/>
      <w:divBdr>
        <w:top w:val="none" w:sz="0" w:space="0" w:color="auto"/>
        <w:left w:val="none" w:sz="0" w:space="0" w:color="auto"/>
        <w:bottom w:val="none" w:sz="0" w:space="0" w:color="auto"/>
        <w:right w:val="none" w:sz="0" w:space="0" w:color="auto"/>
      </w:divBdr>
    </w:div>
    <w:div w:id="1431046375">
      <w:bodyDiv w:val="1"/>
      <w:marLeft w:val="0"/>
      <w:marRight w:val="0"/>
      <w:marTop w:val="0"/>
      <w:marBottom w:val="0"/>
      <w:divBdr>
        <w:top w:val="none" w:sz="0" w:space="0" w:color="auto"/>
        <w:left w:val="none" w:sz="0" w:space="0" w:color="auto"/>
        <w:bottom w:val="none" w:sz="0" w:space="0" w:color="auto"/>
        <w:right w:val="none" w:sz="0" w:space="0" w:color="auto"/>
      </w:divBdr>
    </w:div>
    <w:div w:id="1431468758">
      <w:bodyDiv w:val="1"/>
      <w:marLeft w:val="0"/>
      <w:marRight w:val="0"/>
      <w:marTop w:val="0"/>
      <w:marBottom w:val="0"/>
      <w:divBdr>
        <w:top w:val="none" w:sz="0" w:space="0" w:color="auto"/>
        <w:left w:val="none" w:sz="0" w:space="0" w:color="auto"/>
        <w:bottom w:val="none" w:sz="0" w:space="0" w:color="auto"/>
        <w:right w:val="none" w:sz="0" w:space="0" w:color="auto"/>
      </w:divBdr>
    </w:div>
    <w:div w:id="1431511112">
      <w:bodyDiv w:val="1"/>
      <w:marLeft w:val="0"/>
      <w:marRight w:val="0"/>
      <w:marTop w:val="0"/>
      <w:marBottom w:val="0"/>
      <w:divBdr>
        <w:top w:val="none" w:sz="0" w:space="0" w:color="auto"/>
        <w:left w:val="none" w:sz="0" w:space="0" w:color="auto"/>
        <w:bottom w:val="none" w:sz="0" w:space="0" w:color="auto"/>
        <w:right w:val="none" w:sz="0" w:space="0" w:color="auto"/>
      </w:divBdr>
      <w:divsChild>
        <w:div w:id="319041535">
          <w:marLeft w:val="0"/>
          <w:marRight w:val="0"/>
          <w:marTop w:val="0"/>
          <w:marBottom w:val="0"/>
          <w:divBdr>
            <w:top w:val="none" w:sz="0" w:space="0" w:color="auto"/>
            <w:left w:val="none" w:sz="0" w:space="0" w:color="auto"/>
            <w:bottom w:val="none" w:sz="0" w:space="0" w:color="auto"/>
            <w:right w:val="none" w:sz="0" w:space="0" w:color="auto"/>
          </w:divBdr>
        </w:div>
      </w:divsChild>
    </w:div>
    <w:div w:id="1432361856">
      <w:bodyDiv w:val="1"/>
      <w:marLeft w:val="0"/>
      <w:marRight w:val="0"/>
      <w:marTop w:val="0"/>
      <w:marBottom w:val="0"/>
      <w:divBdr>
        <w:top w:val="none" w:sz="0" w:space="0" w:color="auto"/>
        <w:left w:val="none" w:sz="0" w:space="0" w:color="auto"/>
        <w:bottom w:val="none" w:sz="0" w:space="0" w:color="auto"/>
        <w:right w:val="none" w:sz="0" w:space="0" w:color="auto"/>
      </w:divBdr>
    </w:div>
    <w:div w:id="1432625990">
      <w:bodyDiv w:val="1"/>
      <w:marLeft w:val="0"/>
      <w:marRight w:val="0"/>
      <w:marTop w:val="0"/>
      <w:marBottom w:val="0"/>
      <w:divBdr>
        <w:top w:val="none" w:sz="0" w:space="0" w:color="auto"/>
        <w:left w:val="none" w:sz="0" w:space="0" w:color="auto"/>
        <w:bottom w:val="none" w:sz="0" w:space="0" w:color="auto"/>
        <w:right w:val="none" w:sz="0" w:space="0" w:color="auto"/>
      </w:divBdr>
    </w:div>
    <w:div w:id="1432894859">
      <w:bodyDiv w:val="1"/>
      <w:marLeft w:val="0"/>
      <w:marRight w:val="0"/>
      <w:marTop w:val="0"/>
      <w:marBottom w:val="0"/>
      <w:divBdr>
        <w:top w:val="none" w:sz="0" w:space="0" w:color="auto"/>
        <w:left w:val="none" w:sz="0" w:space="0" w:color="auto"/>
        <w:bottom w:val="none" w:sz="0" w:space="0" w:color="auto"/>
        <w:right w:val="none" w:sz="0" w:space="0" w:color="auto"/>
      </w:divBdr>
    </w:div>
    <w:div w:id="1433623143">
      <w:bodyDiv w:val="1"/>
      <w:marLeft w:val="0"/>
      <w:marRight w:val="0"/>
      <w:marTop w:val="0"/>
      <w:marBottom w:val="0"/>
      <w:divBdr>
        <w:top w:val="none" w:sz="0" w:space="0" w:color="auto"/>
        <w:left w:val="none" w:sz="0" w:space="0" w:color="auto"/>
        <w:bottom w:val="none" w:sz="0" w:space="0" w:color="auto"/>
        <w:right w:val="none" w:sz="0" w:space="0" w:color="auto"/>
      </w:divBdr>
    </w:div>
    <w:div w:id="1435706653">
      <w:bodyDiv w:val="1"/>
      <w:marLeft w:val="0"/>
      <w:marRight w:val="0"/>
      <w:marTop w:val="0"/>
      <w:marBottom w:val="0"/>
      <w:divBdr>
        <w:top w:val="none" w:sz="0" w:space="0" w:color="auto"/>
        <w:left w:val="none" w:sz="0" w:space="0" w:color="auto"/>
        <w:bottom w:val="none" w:sz="0" w:space="0" w:color="auto"/>
        <w:right w:val="none" w:sz="0" w:space="0" w:color="auto"/>
      </w:divBdr>
    </w:div>
    <w:div w:id="1437823103">
      <w:bodyDiv w:val="1"/>
      <w:marLeft w:val="0"/>
      <w:marRight w:val="0"/>
      <w:marTop w:val="0"/>
      <w:marBottom w:val="0"/>
      <w:divBdr>
        <w:top w:val="none" w:sz="0" w:space="0" w:color="auto"/>
        <w:left w:val="none" w:sz="0" w:space="0" w:color="auto"/>
        <w:bottom w:val="none" w:sz="0" w:space="0" w:color="auto"/>
        <w:right w:val="none" w:sz="0" w:space="0" w:color="auto"/>
      </w:divBdr>
    </w:div>
    <w:div w:id="1438402246">
      <w:bodyDiv w:val="1"/>
      <w:marLeft w:val="0"/>
      <w:marRight w:val="0"/>
      <w:marTop w:val="0"/>
      <w:marBottom w:val="0"/>
      <w:divBdr>
        <w:top w:val="none" w:sz="0" w:space="0" w:color="auto"/>
        <w:left w:val="none" w:sz="0" w:space="0" w:color="auto"/>
        <w:bottom w:val="none" w:sz="0" w:space="0" w:color="auto"/>
        <w:right w:val="none" w:sz="0" w:space="0" w:color="auto"/>
      </w:divBdr>
    </w:div>
    <w:div w:id="1438599565">
      <w:bodyDiv w:val="1"/>
      <w:marLeft w:val="0"/>
      <w:marRight w:val="0"/>
      <w:marTop w:val="0"/>
      <w:marBottom w:val="0"/>
      <w:divBdr>
        <w:top w:val="none" w:sz="0" w:space="0" w:color="auto"/>
        <w:left w:val="none" w:sz="0" w:space="0" w:color="auto"/>
        <w:bottom w:val="none" w:sz="0" w:space="0" w:color="auto"/>
        <w:right w:val="none" w:sz="0" w:space="0" w:color="auto"/>
      </w:divBdr>
    </w:div>
    <w:div w:id="1438719964">
      <w:bodyDiv w:val="1"/>
      <w:marLeft w:val="0"/>
      <w:marRight w:val="0"/>
      <w:marTop w:val="0"/>
      <w:marBottom w:val="0"/>
      <w:divBdr>
        <w:top w:val="none" w:sz="0" w:space="0" w:color="auto"/>
        <w:left w:val="none" w:sz="0" w:space="0" w:color="auto"/>
        <w:bottom w:val="none" w:sz="0" w:space="0" w:color="auto"/>
        <w:right w:val="none" w:sz="0" w:space="0" w:color="auto"/>
      </w:divBdr>
    </w:div>
    <w:div w:id="1441341711">
      <w:bodyDiv w:val="1"/>
      <w:marLeft w:val="0"/>
      <w:marRight w:val="0"/>
      <w:marTop w:val="0"/>
      <w:marBottom w:val="0"/>
      <w:divBdr>
        <w:top w:val="none" w:sz="0" w:space="0" w:color="auto"/>
        <w:left w:val="none" w:sz="0" w:space="0" w:color="auto"/>
        <w:bottom w:val="none" w:sz="0" w:space="0" w:color="auto"/>
        <w:right w:val="none" w:sz="0" w:space="0" w:color="auto"/>
      </w:divBdr>
    </w:div>
    <w:div w:id="1441562255">
      <w:bodyDiv w:val="1"/>
      <w:marLeft w:val="0"/>
      <w:marRight w:val="0"/>
      <w:marTop w:val="0"/>
      <w:marBottom w:val="0"/>
      <w:divBdr>
        <w:top w:val="none" w:sz="0" w:space="0" w:color="auto"/>
        <w:left w:val="none" w:sz="0" w:space="0" w:color="auto"/>
        <w:bottom w:val="none" w:sz="0" w:space="0" w:color="auto"/>
        <w:right w:val="none" w:sz="0" w:space="0" w:color="auto"/>
      </w:divBdr>
    </w:div>
    <w:div w:id="1442147120">
      <w:bodyDiv w:val="1"/>
      <w:marLeft w:val="0"/>
      <w:marRight w:val="0"/>
      <w:marTop w:val="0"/>
      <w:marBottom w:val="0"/>
      <w:divBdr>
        <w:top w:val="none" w:sz="0" w:space="0" w:color="auto"/>
        <w:left w:val="none" w:sz="0" w:space="0" w:color="auto"/>
        <w:bottom w:val="none" w:sz="0" w:space="0" w:color="auto"/>
        <w:right w:val="none" w:sz="0" w:space="0" w:color="auto"/>
      </w:divBdr>
    </w:div>
    <w:div w:id="1444031876">
      <w:bodyDiv w:val="1"/>
      <w:marLeft w:val="0"/>
      <w:marRight w:val="0"/>
      <w:marTop w:val="0"/>
      <w:marBottom w:val="0"/>
      <w:divBdr>
        <w:top w:val="none" w:sz="0" w:space="0" w:color="auto"/>
        <w:left w:val="none" w:sz="0" w:space="0" w:color="auto"/>
        <w:bottom w:val="none" w:sz="0" w:space="0" w:color="auto"/>
        <w:right w:val="none" w:sz="0" w:space="0" w:color="auto"/>
      </w:divBdr>
    </w:div>
    <w:div w:id="1444154868">
      <w:bodyDiv w:val="1"/>
      <w:marLeft w:val="0"/>
      <w:marRight w:val="0"/>
      <w:marTop w:val="0"/>
      <w:marBottom w:val="0"/>
      <w:divBdr>
        <w:top w:val="none" w:sz="0" w:space="0" w:color="auto"/>
        <w:left w:val="none" w:sz="0" w:space="0" w:color="auto"/>
        <w:bottom w:val="none" w:sz="0" w:space="0" w:color="auto"/>
        <w:right w:val="none" w:sz="0" w:space="0" w:color="auto"/>
      </w:divBdr>
    </w:div>
    <w:div w:id="1444809247">
      <w:bodyDiv w:val="1"/>
      <w:marLeft w:val="0"/>
      <w:marRight w:val="0"/>
      <w:marTop w:val="0"/>
      <w:marBottom w:val="0"/>
      <w:divBdr>
        <w:top w:val="none" w:sz="0" w:space="0" w:color="auto"/>
        <w:left w:val="none" w:sz="0" w:space="0" w:color="auto"/>
        <w:bottom w:val="none" w:sz="0" w:space="0" w:color="auto"/>
        <w:right w:val="none" w:sz="0" w:space="0" w:color="auto"/>
      </w:divBdr>
    </w:div>
    <w:div w:id="1445613296">
      <w:bodyDiv w:val="1"/>
      <w:marLeft w:val="0"/>
      <w:marRight w:val="0"/>
      <w:marTop w:val="0"/>
      <w:marBottom w:val="0"/>
      <w:divBdr>
        <w:top w:val="none" w:sz="0" w:space="0" w:color="auto"/>
        <w:left w:val="none" w:sz="0" w:space="0" w:color="auto"/>
        <w:bottom w:val="none" w:sz="0" w:space="0" w:color="auto"/>
        <w:right w:val="none" w:sz="0" w:space="0" w:color="auto"/>
      </w:divBdr>
    </w:div>
    <w:div w:id="1446390376">
      <w:bodyDiv w:val="1"/>
      <w:marLeft w:val="0"/>
      <w:marRight w:val="0"/>
      <w:marTop w:val="0"/>
      <w:marBottom w:val="0"/>
      <w:divBdr>
        <w:top w:val="none" w:sz="0" w:space="0" w:color="auto"/>
        <w:left w:val="none" w:sz="0" w:space="0" w:color="auto"/>
        <w:bottom w:val="none" w:sz="0" w:space="0" w:color="auto"/>
        <w:right w:val="none" w:sz="0" w:space="0" w:color="auto"/>
      </w:divBdr>
    </w:div>
    <w:div w:id="1447505820">
      <w:bodyDiv w:val="1"/>
      <w:marLeft w:val="0"/>
      <w:marRight w:val="0"/>
      <w:marTop w:val="0"/>
      <w:marBottom w:val="0"/>
      <w:divBdr>
        <w:top w:val="none" w:sz="0" w:space="0" w:color="auto"/>
        <w:left w:val="none" w:sz="0" w:space="0" w:color="auto"/>
        <w:bottom w:val="none" w:sz="0" w:space="0" w:color="auto"/>
        <w:right w:val="none" w:sz="0" w:space="0" w:color="auto"/>
      </w:divBdr>
    </w:div>
    <w:div w:id="1447625943">
      <w:bodyDiv w:val="1"/>
      <w:marLeft w:val="0"/>
      <w:marRight w:val="0"/>
      <w:marTop w:val="0"/>
      <w:marBottom w:val="0"/>
      <w:divBdr>
        <w:top w:val="none" w:sz="0" w:space="0" w:color="auto"/>
        <w:left w:val="none" w:sz="0" w:space="0" w:color="auto"/>
        <w:bottom w:val="none" w:sz="0" w:space="0" w:color="auto"/>
        <w:right w:val="none" w:sz="0" w:space="0" w:color="auto"/>
      </w:divBdr>
    </w:div>
    <w:div w:id="1448113463">
      <w:bodyDiv w:val="1"/>
      <w:marLeft w:val="0"/>
      <w:marRight w:val="0"/>
      <w:marTop w:val="0"/>
      <w:marBottom w:val="0"/>
      <w:divBdr>
        <w:top w:val="none" w:sz="0" w:space="0" w:color="auto"/>
        <w:left w:val="none" w:sz="0" w:space="0" w:color="auto"/>
        <w:bottom w:val="none" w:sz="0" w:space="0" w:color="auto"/>
        <w:right w:val="none" w:sz="0" w:space="0" w:color="auto"/>
      </w:divBdr>
    </w:div>
    <w:div w:id="1450592270">
      <w:bodyDiv w:val="1"/>
      <w:marLeft w:val="0"/>
      <w:marRight w:val="0"/>
      <w:marTop w:val="0"/>
      <w:marBottom w:val="0"/>
      <w:divBdr>
        <w:top w:val="none" w:sz="0" w:space="0" w:color="auto"/>
        <w:left w:val="none" w:sz="0" w:space="0" w:color="auto"/>
        <w:bottom w:val="none" w:sz="0" w:space="0" w:color="auto"/>
        <w:right w:val="none" w:sz="0" w:space="0" w:color="auto"/>
      </w:divBdr>
    </w:div>
    <w:div w:id="1451044691">
      <w:bodyDiv w:val="1"/>
      <w:marLeft w:val="0"/>
      <w:marRight w:val="0"/>
      <w:marTop w:val="0"/>
      <w:marBottom w:val="0"/>
      <w:divBdr>
        <w:top w:val="none" w:sz="0" w:space="0" w:color="auto"/>
        <w:left w:val="none" w:sz="0" w:space="0" w:color="auto"/>
        <w:bottom w:val="none" w:sz="0" w:space="0" w:color="auto"/>
        <w:right w:val="none" w:sz="0" w:space="0" w:color="auto"/>
      </w:divBdr>
    </w:div>
    <w:div w:id="1454204619">
      <w:bodyDiv w:val="1"/>
      <w:marLeft w:val="0"/>
      <w:marRight w:val="0"/>
      <w:marTop w:val="0"/>
      <w:marBottom w:val="0"/>
      <w:divBdr>
        <w:top w:val="none" w:sz="0" w:space="0" w:color="auto"/>
        <w:left w:val="none" w:sz="0" w:space="0" w:color="auto"/>
        <w:bottom w:val="none" w:sz="0" w:space="0" w:color="auto"/>
        <w:right w:val="none" w:sz="0" w:space="0" w:color="auto"/>
      </w:divBdr>
    </w:div>
    <w:div w:id="1455368147">
      <w:bodyDiv w:val="1"/>
      <w:marLeft w:val="0"/>
      <w:marRight w:val="0"/>
      <w:marTop w:val="0"/>
      <w:marBottom w:val="0"/>
      <w:divBdr>
        <w:top w:val="none" w:sz="0" w:space="0" w:color="auto"/>
        <w:left w:val="none" w:sz="0" w:space="0" w:color="auto"/>
        <w:bottom w:val="none" w:sz="0" w:space="0" w:color="auto"/>
        <w:right w:val="none" w:sz="0" w:space="0" w:color="auto"/>
      </w:divBdr>
    </w:div>
    <w:div w:id="1457676307">
      <w:bodyDiv w:val="1"/>
      <w:marLeft w:val="0"/>
      <w:marRight w:val="0"/>
      <w:marTop w:val="0"/>
      <w:marBottom w:val="0"/>
      <w:divBdr>
        <w:top w:val="none" w:sz="0" w:space="0" w:color="auto"/>
        <w:left w:val="none" w:sz="0" w:space="0" w:color="auto"/>
        <w:bottom w:val="none" w:sz="0" w:space="0" w:color="auto"/>
        <w:right w:val="none" w:sz="0" w:space="0" w:color="auto"/>
      </w:divBdr>
    </w:div>
    <w:div w:id="1458790544">
      <w:bodyDiv w:val="1"/>
      <w:marLeft w:val="0"/>
      <w:marRight w:val="0"/>
      <w:marTop w:val="0"/>
      <w:marBottom w:val="0"/>
      <w:divBdr>
        <w:top w:val="none" w:sz="0" w:space="0" w:color="auto"/>
        <w:left w:val="none" w:sz="0" w:space="0" w:color="auto"/>
        <w:bottom w:val="none" w:sz="0" w:space="0" w:color="auto"/>
        <w:right w:val="none" w:sz="0" w:space="0" w:color="auto"/>
      </w:divBdr>
    </w:div>
    <w:div w:id="1459421705">
      <w:bodyDiv w:val="1"/>
      <w:marLeft w:val="0"/>
      <w:marRight w:val="0"/>
      <w:marTop w:val="0"/>
      <w:marBottom w:val="0"/>
      <w:divBdr>
        <w:top w:val="none" w:sz="0" w:space="0" w:color="auto"/>
        <w:left w:val="none" w:sz="0" w:space="0" w:color="auto"/>
        <w:bottom w:val="none" w:sz="0" w:space="0" w:color="auto"/>
        <w:right w:val="none" w:sz="0" w:space="0" w:color="auto"/>
      </w:divBdr>
    </w:div>
    <w:div w:id="1461193833">
      <w:bodyDiv w:val="1"/>
      <w:marLeft w:val="0"/>
      <w:marRight w:val="0"/>
      <w:marTop w:val="0"/>
      <w:marBottom w:val="0"/>
      <w:divBdr>
        <w:top w:val="none" w:sz="0" w:space="0" w:color="auto"/>
        <w:left w:val="none" w:sz="0" w:space="0" w:color="auto"/>
        <w:bottom w:val="none" w:sz="0" w:space="0" w:color="auto"/>
        <w:right w:val="none" w:sz="0" w:space="0" w:color="auto"/>
      </w:divBdr>
    </w:div>
    <w:div w:id="1461534217">
      <w:bodyDiv w:val="1"/>
      <w:marLeft w:val="0"/>
      <w:marRight w:val="0"/>
      <w:marTop w:val="0"/>
      <w:marBottom w:val="0"/>
      <w:divBdr>
        <w:top w:val="none" w:sz="0" w:space="0" w:color="auto"/>
        <w:left w:val="none" w:sz="0" w:space="0" w:color="auto"/>
        <w:bottom w:val="none" w:sz="0" w:space="0" w:color="auto"/>
        <w:right w:val="none" w:sz="0" w:space="0" w:color="auto"/>
      </w:divBdr>
    </w:div>
    <w:div w:id="1462263305">
      <w:bodyDiv w:val="1"/>
      <w:marLeft w:val="0"/>
      <w:marRight w:val="0"/>
      <w:marTop w:val="0"/>
      <w:marBottom w:val="0"/>
      <w:divBdr>
        <w:top w:val="none" w:sz="0" w:space="0" w:color="auto"/>
        <w:left w:val="none" w:sz="0" w:space="0" w:color="auto"/>
        <w:bottom w:val="none" w:sz="0" w:space="0" w:color="auto"/>
        <w:right w:val="none" w:sz="0" w:space="0" w:color="auto"/>
      </w:divBdr>
    </w:div>
    <w:div w:id="1463035215">
      <w:bodyDiv w:val="1"/>
      <w:marLeft w:val="0"/>
      <w:marRight w:val="0"/>
      <w:marTop w:val="0"/>
      <w:marBottom w:val="0"/>
      <w:divBdr>
        <w:top w:val="none" w:sz="0" w:space="0" w:color="auto"/>
        <w:left w:val="none" w:sz="0" w:space="0" w:color="auto"/>
        <w:bottom w:val="none" w:sz="0" w:space="0" w:color="auto"/>
        <w:right w:val="none" w:sz="0" w:space="0" w:color="auto"/>
      </w:divBdr>
    </w:div>
    <w:div w:id="1464032770">
      <w:bodyDiv w:val="1"/>
      <w:marLeft w:val="0"/>
      <w:marRight w:val="0"/>
      <w:marTop w:val="0"/>
      <w:marBottom w:val="0"/>
      <w:divBdr>
        <w:top w:val="none" w:sz="0" w:space="0" w:color="auto"/>
        <w:left w:val="none" w:sz="0" w:space="0" w:color="auto"/>
        <w:bottom w:val="none" w:sz="0" w:space="0" w:color="auto"/>
        <w:right w:val="none" w:sz="0" w:space="0" w:color="auto"/>
      </w:divBdr>
    </w:div>
    <w:div w:id="1464422834">
      <w:bodyDiv w:val="1"/>
      <w:marLeft w:val="0"/>
      <w:marRight w:val="0"/>
      <w:marTop w:val="0"/>
      <w:marBottom w:val="0"/>
      <w:divBdr>
        <w:top w:val="none" w:sz="0" w:space="0" w:color="auto"/>
        <w:left w:val="none" w:sz="0" w:space="0" w:color="auto"/>
        <w:bottom w:val="none" w:sz="0" w:space="0" w:color="auto"/>
        <w:right w:val="none" w:sz="0" w:space="0" w:color="auto"/>
      </w:divBdr>
    </w:div>
    <w:div w:id="1466313278">
      <w:bodyDiv w:val="1"/>
      <w:marLeft w:val="0"/>
      <w:marRight w:val="0"/>
      <w:marTop w:val="0"/>
      <w:marBottom w:val="0"/>
      <w:divBdr>
        <w:top w:val="none" w:sz="0" w:space="0" w:color="auto"/>
        <w:left w:val="none" w:sz="0" w:space="0" w:color="auto"/>
        <w:bottom w:val="none" w:sz="0" w:space="0" w:color="auto"/>
        <w:right w:val="none" w:sz="0" w:space="0" w:color="auto"/>
      </w:divBdr>
    </w:div>
    <w:div w:id="1466504037">
      <w:bodyDiv w:val="1"/>
      <w:marLeft w:val="0"/>
      <w:marRight w:val="0"/>
      <w:marTop w:val="0"/>
      <w:marBottom w:val="0"/>
      <w:divBdr>
        <w:top w:val="none" w:sz="0" w:space="0" w:color="auto"/>
        <w:left w:val="none" w:sz="0" w:space="0" w:color="auto"/>
        <w:bottom w:val="none" w:sz="0" w:space="0" w:color="auto"/>
        <w:right w:val="none" w:sz="0" w:space="0" w:color="auto"/>
      </w:divBdr>
    </w:div>
    <w:div w:id="1466965277">
      <w:bodyDiv w:val="1"/>
      <w:marLeft w:val="0"/>
      <w:marRight w:val="0"/>
      <w:marTop w:val="0"/>
      <w:marBottom w:val="0"/>
      <w:divBdr>
        <w:top w:val="none" w:sz="0" w:space="0" w:color="auto"/>
        <w:left w:val="none" w:sz="0" w:space="0" w:color="auto"/>
        <w:bottom w:val="none" w:sz="0" w:space="0" w:color="auto"/>
        <w:right w:val="none" w:sz="0" w:space="0" w:color="auto"/>
      </w:divBdr>
    </w:div>
    <w:div w:id="1470439083">
      <w:bodyDiv w:val="1"/>
      <w:marLeft w:val="0"/>
      <w:marRight w:val="0"/>
      <w:marTop w:val="0"/>
      <w:marBottom w:val="0"/>
      <w:divBdr>
        <w:top w:val="none" w:sz="0" w:space="0" w:color="auto"/>
        <w:left w:val="none" w:sz="0" w:space="0" w:color="auto"/>
        <w:bottom w:val="none" w:sz="0" w:space="0" w:color="auto"/>
        <w:right w:val="none" w:sz="0" w:space="0" w:color="auto"/>
      </w:divBdr>
    </w:div>
    <w:div w:id="1472940831">
      <w:bodyDiv w:val="1"/>
      <w:marLeft w:val="0"/>
      <w:marRight w:val="0"/>
      <w:marTop w:val="0"/>
      <w:marBottom w:val="0"/>
      <w:divBdr>
        <w:top w:val="none" w:sz="0" w:space="0" w:color="auto"/>
        <w:left w:val="none" w:sz="0" w:space="0" w:color="auto"/>
        <w:bottom w:val="none" w:sz="0" w:space="0" w:color="auto"/>
        <w:right w:val="none" w:sz="0" w:space="0" w:color="auto"/>
      </w:divBdr>
    </w:div>
    <w:div w:id="1473212010">
      <w:bodyDiv w:val="1"/>
      <w:marLeft w:val="0"/>
      <w:marRight w:val="0"/>
      <w:marTop w:val="0"/>
      <w:marBottom w:val="0"/>
      <w:divBdr>
        <w:top w:val="none" w:sz="0" w:space="0" w:color="auto"/>
        <w:left w:val="none" w:sz="0" w:space="0" w:color="auto"/>
        <w:bottom w:val="none" w:sz="0" w:space="0" w:color="auto"/>
        <w:right w:val="none" w:sz="0" w:space="0" w:color="auto"/>
      </w:divBdr>
    </w:div>
    <w:div w:id="1477189447">
      <w:bodyDiv w:val="1"/>
      <w:marLeft w:val="0"/>
      <w:marRight w:val="0"/>
      <w:marTop w:val="0"/>
      <w:marBottom w:val="0"/>
      <w:divBdr>
        <w:top w:val="none" w:sz="0" w:space="0" w:color="auto"/>
        <w:left w:val="none" w:sz="0" w:space="0" w:color="auto"/>
        <w:bottom w:val="none" w:sz="0" w:space="0" w:color="auto"/>
        <w:right w:val="none" w:sz="0" w:space="0" w:color="auto"/>
      </w:divBdr>
    </w:div>
    <w:div w:id="1477528743">
      <w:bodyDiv w:val="1"/>
      <w:marLeft w:val="0"/>
      <w:marRight w:val="0"/>
      <w:marTop w:val="0"/>
      <w:marBottom w:val="0"/>
      <w:divBdr>
        <w:top w:val="none" w:sz="0" w:space="0" w:color="auto"/>
        <w:left w:val="none" w:sz="0" w:space="0" w:color="auto"/>
        <w:bottom w:val="none" w:sz="0" w:space="0" w:color="auto"/>
        <w:right w:val="none" w:sz="0" w:space="0" w:color="auto"/>
      </w:divBdr>
    </w:div>
    <w:div w:id="1478643366">
      <w:bodyDiv w:val="1"/>
      <w:marLeft w:val="0"/>
      <w:marRight w:val="0"/>
      <w:marTop w:val="0"/>
      <w:marBottom w:val="0"/>
      <w:divBdr>
        <w:top w:val="none" w:sz="0" w:space="0" w:color="auto"/>
        <w:left w:val="none" w:sz="0" w:space="0" w:color="auto"/>
        <w:bottom w:val="none" w:sz="0" w:space="0" w:color="auto"/>
        <w:right w:val="none" w:sz="0" w:space="0" w:color="auto"/>
      </w:divBdr>
    </w:div>
    <w:div w:id="1479027958">
      <w:bodyDiv w:val="1"/>
      <w:marLeft w:val="0"/>
      <w:marRight w:val="0"/>
      <w:marTop w:val="0"/>
      <w:marBottom w:val="0"/>
      <w:divBdr>
        <w:top w:val="none" w:sz="0" w:space="0" w:color="auto"/>
        <w:left w:val="none" w:sz="0" w:space="0" w:color="auto"/>
        <w:bottom w:val="none" w:sz="0" w:space="0" w:color="auto"/>
        <w:right w:val="none" w:sz="0" w:space="0" w:color="auto"/>
      </w:divBdr>
    </w:div>
    <w:div w:id="1480027775">
      <w:bodyDiv w:val="1"/>
      <w:marLeft w:val="0"/>
      <w:marRight w:val="0"/>
      <w:marTop w:val="0"/>
      <w:marBottom w:val="0"/>
      <w:divBdr>
        <w:top w:val="none" w:sz="0" w:space="0" w:color="auto"/>
        <w:left w:val="none" w:sz="0" w:space="0" w:color="auto"/>
        <w:bottom w:val="none" w:sz="0" w:space="0" w:color="auto"/>
        <w:right w:val="none" w:sz="0" w:space="0" w:color="auto"/>
      </w:divBdr>
    </w:div>
    <w:div w:id="1480271237">
      <w:bodyDiv w:val="1"/>
      <w:marLeft w:val="0"/>
      <w:marRight w:val="0"/>
      <w:marTop w:val="0"/>
      <w:marBottom w:val="0"/>
      <w:divBdr>
        <w:top w:val="none" w:sz="0" w:space="0" w:color="auto"/>
        <w:left w:val="none" w:sz="0" w:space="0" w:color="auto"/>
        <w:bottom w:val="none" w:sz="0" w:space="0" w:color="auto"/>
        <w:right w:val="none" w:sz="0" w:space="0" w:color="auto"/>
      </w:divBdr>
    </w:div>
    <w:div w:id="1480686469">
      <w:bodyDiv w:val="1"/>
      <w:marLeft w:val="0"/>
      <w:marRight w:val="0"/>
      <w:marTop w:val="0"/>
      <w:marBottom w:val="0"/>
      <w:divBdr>
        <w:top w:val="none" w:sz="0" w:space="0" w:color="auto"/>
        <w:left w:val="none" w:sz="0" w:space="0" w:color="auto"/>
        <w:bottom w:val="none" w:sz="0" w:space="0" w:color="auto"/>
        <w:right w:val="none" w:sz="0" w:space="0" w:color="auto"/>
      </w:divBdr>
    </w:div>
    <w:div w:id="1482233560">
      <w:bodyDiv w:val="1"/>
      <w:marLeft w:val="0"/>
      <w:marRight w:val="0"/>
      <w:marTop w:val="0"/>
      <w:marBottom w:val="0"/>
      <w:divBdr>
        <w:top w:val="none" w:sz="0" w:space="0" w:color="auto"/>
        <w:left w:val="none" w:sz="0" w:space="0" w:color="auto"/>
        <w:bottom w:val="none" w:sz="0" w:space="0" w:color="auto"/>
        <w:right w:val="none" w:sz="0" w:space="0" w:color="auto"/>
      </w:divBdr>
    </w:div>
    <w:div w:id="1483427602">
      <w:bodyDiv w:val="1"/>
      <w:marLeft w:val="0"/>
      <w:marRight w:val="0"/>
      <w:marTop w:val="0"/>
      <w:marBottom w:val="0"/>
      <w:divBdr>
        <w:top w:val="none" w:sz="0" w:space="0" w:color="auto"/>
        <w:left w:val="none" w:sz="0" w:space="0" w:color="auto"/>
        <w:bottom w:val="none" w:sz="0" w:space="0" w:color="auto"/>
        <w:right w:val="none" w:sz="0" w:space="0" w:color="auto"/>
      </w:divBdr>
    </w:div>
    <w:div w:id="1483888495">
      <w:bodyDiv w:val="1"/>
      <w:marLeft w:val="0"/>
      <w:marRight w:val="0"/>
      <w:marTop w:val="0"/>
      <w:marBottom w:val="0"/>
      <w:divBdr>
        <w:top w:val="none" w:sz="0" w:space="0" w:color="auto"/>
        <w:left w:val="none" w:sz="0" w:space="0" w:color="auto"/>
        <w:bottom w:val="none" w:sz="0" w:space="0" w:color="auto"/>
        <w:right w:val="none" w:sz="0" w:space="0" w:color="auto"/>
      </w:divBdr>
    </w:div>
    <w:div w:id="1484008082">
      <w:bodyDiv w:val="1"/>
      <w:marLeft w:val="0"/>
      <w:marRight w:val="0"/>
      <w:marTop w:val="0"/>
      <w:marBottom w:val="0"/>
      <w:divBdr>
        <w:top w:val="none" w:sz="0" w:space="0" w:color="auto"/>
        <w:left w:val="none" w:sz="0" w:space="0" w:color="auto"/>
        <w:bottom w:val="none" w:sz="0" w:space="0" w:color="auto"/>
        <w:right w:val="none" w:sz="0" w:space="0" w:color="auto"/>
      </w:divBdr>
    </w:div>
    <w:div w:id="1488276964">
      <w:bodyDiv w:val="1"/>
      <w:marLeft w:val="0"/>
      <w:marRight w:val="0"/>
      <w:marTop w:val="0"/>
      <w:marBottom w:val="0"/>
      <w:divBdr>
        <w:top w:val="none" w:sz="0" w:space="0" w:color="auto"/>
        <w:left w:val="none" w:sz="0" w:space="0" w:color="auto"/>
        <w:bottom w:val="none" w:sz="0" w:space="0" w:color="auto"/>
        <w:right w:val="none" w:sz="0" w:space="0" w:color="auto"/>
      </w:divBdr>
    </w:div>
    <w:div w:id="1489323130">
      <w:bodyDiv w:val="1"/>
      <w:marLeft w:val="0"/>
      <w:marRight w:val="0"/>
      <w:marTop w:val="0"/>
      <w:marBottom w:val="0"/>
      <w:divBdr>
        <w:top w:val="none" w:sz="0" w:space="0" w:color="auto"/>
        <w:left w:val="none" w:sz="0" w:space="0" w:color="auto"/>
        <w:bottom w:val="none" w:sz="0" w:space="0" w:color="auto"/>
        <w:right w:val="none" w:sz="0" w:space="0" w:color="auto"/>
      </w:divBdr>
    </w:div>
    <w:div w:id="1489517731">
      <w:bodyDiv w:val="1"/>
      <w:marLeft w:val="0"/>
      <w:marRight w:val="0"/>
      <w:marTop w:val="0"/>
      <w:marBottom w:val="0"/>
      <w:divBdr>
        <w:top w:val="none" w:sz="0" w:space="0" w:color="auto"/>
        <w:left w:val="none" w:sz="0" w:space="0" w:color="auto"/>
        <w:bottom w:val="none" w:sz="0" w:space="0" w:color="auto"/>
        <w:right w:val="none" w:sz="0" w:space="0" w:color="auto"/>
      </w:divBdr>
    </w:div>
    <w:div w:id="1489901865">
      <w:bodyDiv w:val="1"/>
      <w:marLeft w:val="0"/>
      <w:marRight w:val="0"/>
      <w:marTop w:val="0"/>
      <w:marBottom w:val="0"/>
      <w:divBdr>
        <w:top w:val="none" w:sz="0" w:space="0" w:color="auto"/>
        <w:left w:val="none" w:sz="0" w:space="0" w:color="auto"/>
        <w:bottom w:val="none" w:sz="0" w:space="0" w:color="auto"/>
        <w:right w:val="none" w:sz="0" w:space="0" w:color="auto"/>
      </w:divBdr>
    </w:div>
    <w:div w:id="1491822820">
      <w:bodyDiv w:val="1"/>
      <w:marLeft w:val="0"/>
      <w:marRight w:val="0"/>
      <w:marTop w:val="0"/>
      <w:marBottom w:val="0"/>
      <w:divBdr>
        <w:top w:val="none" w:sz="0" w:space="0" w:color="auto"/>
        <w:left w:val="none" w:sz="0" w:space="0" w:color="auto"/>
        <w:bottom w:val="none" w:sz="0" w:space="0" w:color="auto"/>
        <w:right w:val="none" w:sz="0" w:space="0" w:color="auto"/>
      </w:divBdr>
    </w:div>
    <w:div w:id="1492255460">
      <w:bodyDiv w:val="1"/>
      <w:marLeft w:val="0"/>
      <w:marRight w:val="0"/>
      <w:marTop w:val="0"/>
      <w:marBottom w:val="0"/>
      <w:divBdr>
        <w:top w:val="none" w:sz="0" w:space="0" w:color="auto"/>
        <w:left w:val="none" w:sz="0" w:space="0" w:color="auto"/>
        <w:bottom w:val="none" w:sz="0" w:space="0" w:color="auto"/>
        <w:right w:val="none" w:sz="0" w:space="0" w:color="auto"/>
      </w:divBdr>
    </w:div>
    <w:div w:id="1493333751">
      <w:bodyDiv w:val="1"/>
      <w:marLeft w:val="0"/>
      <w:marRight w:val="0"/>
      <w:marTop w:val="0"/>
      <w:marBottom w:val="0"/>
      <w:divBdr>
        <w:top w:val="none" w:sz="0" w:space="0" w:color="auto"/>
        <w:left w:val="none" w:sz="0" w:space="0" w:color="auto"/>
        <w:bottom w:val="none" w:sz="0" w:space="0" w:color="auto"/>
        <w:right w:val="none" w:sz="0" w:space="0" w:color="auto"/>
      </w:divBdr>
    </w:div>
    <w:div w:id="1495294050">
      <w:bodyDiv w:val="1"/>
      <w:marLeft w:val="0"/>
      <w:marRight w:val="0"/>
      <w:marTop w:val="0"/>
      <w:marBottom w:val="0"/>
      <w:divBdr>
        <w:top w:val="none" w:sz="0" w:space="0" w:color="auto"/>
        <w:left w:val="none" w:sz="0" w:space="0" w:color="auto"/>
        <w:bottom w:val="none" w:sz="0" w:space="0" w:color="auto"/>
        <w:right w:val="none" w:sz="0" w:space="0" w:color="auto"/>
      </w:divBdr>
    </w:div>
    <w:div w:id="1496647269">
      <w:bodyDiv w:val="1"/>
      <w:marLeft w:val="0"/>
      <w:marRight w:val="0"/>
      <w:marTop w:val="0"/>
      <w:marBottom w:val="0"/>
      <w:divBdr>
        <w:top w:val="none" w:sz="0" w:space="0" w:color="auto"/>
        <w:left w:val="none" w:sz="0" w:space="0" w:color="auto"/>
        <w:bottom w:val="none" w:sz="0" w:space="0" w:color="auto"/>
        <w:right w:val="none" w:sz="0" w:space="0" w:color="auto"/>
      </w:divBdr>
    </w:div>
    <w:div w:id="1497378825">
      <w:bodyDiv w:val="1"/>
      <w:marLeft w:val="0"/>
      <w:marRight w:val="0"/>
      <w:marTop w:val="0"/>
      <w:marBottom w:val="0"/>
      <w:divBdr>
        <w:top w:val="none" w:sz="0" w:space="0" w:color="auto"/>
        <w:left w:val="none" w:sz="0" w:space="0" w:color="auto"/>
        <w:bottom w:val="none" w:sz="0" w:space="0" w:color="auto"/>
        <w:right w:val="none" w:sz="0" w:space="0" w:color="auto"/>
      </w:divBdr>
    </w:div>
    <w:div w:id="1499998654">
      <w:bodyDiv w:val="1"/>
      <w:marLeft w:val="0"/>
      <w:marRight w:val="0"/>
      <w:marTop w:val="0"/>
      <w:marBottom w:val="0"/>
      <w:divBdr>
        <w:top w:val="none" w:sz="0" w:space="0" w:color="auto"/>
        <w:left w:val="none" w:sz="0" w:space="0" w:color="auto"/>
        <w:bottom w:val="none" w:sz="0" w:space="0" w:color="auto"/>
        <w:right w:val="none" w:sz="0" w:space="0" w:color="auto"/>
      </w:divBdr>
    </w:div>
    <w:div w:id="1501190729">
      <w:bodyDiv w:val="1"/>
      <w:marLeft w:val="0"/>
      <w:marRight w:val="0"/>
      <w:marTop w:val="0"/>
      <w:marBottom w:val="0"/>
      <w:divBdr>
        <w:top w:val="none" w:sz="0" w:space="0" w:color="auto"/>
        <w:left w:val="none" w:sz="0" w:space="0" w:color="auto"/>
        <w:bottom w:val="none" w:sz="0" w:space="0" w:color="auto"/>
        <w:right w:val="none" w:sz="0" w:space="0" w:color="auto"/>
      </w:divBdr>
    </w:div>
    <w:div w:id="1502114507">
      <w:bodyDiv w:val="1"/>
      <w:marLeft w:val="0"/>
      <w:marRight w:val="0"/>
      <w:marTop w:val="0"/>
      <w:marBottom w:val="0"/>
      <w:divBdr>
        <w:top w:val="none" w:sz="0" w:space="0" w:color="auto"/>
        <w:left w:val="none" w:sz="0" w:space="0" w:color="auto"/>
        <w:bottom w:val="none" w:sz="0" w:space="0" w:color="auto"/>
        <w:right w:val="none" w:sz="0" w:space="0" w:color="auto"/>
      </w:divBdr>
    </w:div>
    <w:div w:id="1503668970">
      <w:bodyDiv w:val="1"/>
      <w:marLeft w:val="0"/>
      <w:marRight w:val="0"/>
      <w:marTop w:val="0"/>
      <w:marBottom w:val="0"/>
      <w:divBdr>
        <w:top w:val="none" w:sz="0" w:space="0" w:color="auto"/>
        <w:left w:val="none" w:sz="0" w:space="0" w:color="auto"/>
        <w:bottom w:val="none" w:sz="0" w:space="0" w:color="auto"/>
        <w:right w:val="none" w:sz="0" w:space="0" w:color="auto"/>
      </w:divBdr>
    </w:div>
    <w:div w:id="1505047297">
      <w:bodyDiv w:val="1"/>
      <w:marLeft w:val="0"/>
      <w:marRight w:val="0"/>
      <w:marTop w:val="0"/>
      <w:marBottom w:val="0"/>
      <w:divBdr>
        <w:top w:val="none" w:sz="0" w:space="0" w:color="auto"/>
        <w:left w:val="none" w:sz="0" w:space="0" w:color="auto"/>
        <w:bottom w:val="none" w:sz="0" w:space="0" w:color="auto"/>
        <w:right w:val="none" w:sz="0" w:space="0" w:color="auto"/>
      </w:divBdr>
    </w:div>
    <w:div w:id="1505171915">
      <w:bodyDiv w:val="1"/>
      <w:marLeft w:val="0"/>
      <w:marRight w:val="0"/>
      <w:marTop w:val="0"/>
      <w:marBottom w:val="0"/>
      <w:divBdr>
        <w:top w:val="none" w:sz="0" w:space="0" w:color="auto"/>
        <w:left w:val="none" w:sz="0" w:space="0" w:color="auto"/>
        <w:bottom w:val="none" w:sz="0" w:space="0" w:color="auto"/>
        <w:right w:val="none" w:sz="0" w:space="0" w:color="auto"/>
      </w:divBdr>
    </w:div>
    <w:div w:id="1505439450">
      <w:bodyDiv w:val="1"/>
      <w:marLeft w:val="0"/>
      <w:marRight w:val="0"/>
      <w:marTop w:val="0"/>
      <w:marBottom w:val="0"/>
      <w:divBdr>
        <w:top w:val="none" w:sz="0" w:space="0" w:color="auto"/>
        <w:left w:val="none" w:sz="0" w:space="0" w:color="auto"/>
        <w:bottom w:val="none" w:sz="0" w:space="0" w:color="auto"/>
        <w:right w:val="none" w:sz="0" w:space="0" w:color="auto"/>
      </w:divBdr>
      <w:divsChild>
        <w:div w:id="654335609">
          <w:marLeft w:val="0"/>
          <w:marRight w:val="0"/>
          <w:marTop w:val="0"/>
          <w:marBottom w:val="0"/>
          <w:divBdr>
            <w:top w:val="none" w:sz="0" w:space="0" w:color="auto"/>
            <w:left w:val="none" w:sz="0" w:space="0" w:color="auto"/>
            <w:bottom w:val="none" w:sz="0" w:space="0" w:color="auto"/>
            <w:right w:val="none" w:sz="0" w:space="0" w:color="auto"/>
          </w:divBdr>
        </w:div>
      </w:divsChild>
    </w:div>
    <w:div w:id="1507591630">
      <w:bodyDiv w:val="1"/>
      <w:marLeft w:val="0"/>
      <w:marRight w:val="0"/>
      <w:marTop w:val="0"/>
      <w:marBottom w:val="0"/>
      <w:divBdr>
        <w:top w:val="none" w:sz="0" w:space="0" w:color="auto"/>
        <w:left w:val="none" w:sz="0" w:space="0" w:color="auto"/>
        <w:bottom w:val="none" w:sz="0" w:space="0" w:color="auto"/>
        <w:right w:val="none" w:sz="0" w:space="0" w:color="auto"/>
      </w:divBdr>
    </w:div>
    <w:div w:id="1508014191">
      <w:bodyDiv w:val="1"/>
      <w:marLeft w:val="0"/>
      <w:marRight w:val="0"/>
      <w:marTop w:val="0"/>
      <w:marBottom w:val="0"/>
      <w:divBdr>
        <w:top w:val="none" w:sz="0" w:space="0" w:color="auto"/>
        <w:left w:val="none" w:sz="0" w:space="0" w:color="auto"/>
        <w:bottom w:val="none" w:sz="0" w:space="0" w:color="auto"/>
        <w:right w:val="none" w:sz="0" w:space="0" w:color="auto"/>
      </w:divBdr>
    </w:div>
    <w:div w:id="1508447275">
      <w:bodyDiv w:val="1"/>
      <w:marLeft w:val="0"/>
      <w:marRight w:val="0"/>
      <w:marTop w:val="0"/>
      <w:marBottom w:val="0"/>
      <w:divBdr>
        <w:top w:val="none" w:sz="0" w:space="0" w:color="auto"/>
        <w:left w:val="none" w:sz="0" w:space="0" w:color="auto"/>
        <w:bottom w:val="none" w:sz="0" w:space="0" w:color="auto"/>
        <w:right w:val="none" w:sz="0" w:space="0" w:color="auto"/>
      </w:divBdr>
    </w:div>
    <w:div w:id="1510681724">
      <w:bodyDiv w:val="1"/>
      <w:marLeft w:val="0"/>
      <w:marRight w:val="0"/>
      <w:marTop w:val="0"/>
      <w:marBottom w:val="0"/>
      <w:divBdr>
        <w:top w:val="none" w:sz="0" w:space="0" w:color="auto"/>
        <w:left w:val="none" w:sz="0" w:space="0" w:color="auto"/>
        <w:bottom w:val="none" w:sz="0" w:space="0" w:color="auto"/>
        <w:right w:val="none" w:sz="0" w:space="0" w:color="auto"/>
      </w:divBdr>
    </w:div>
    <w:div w:id="1513178234">
      <w:bodyDiv w:val="1"/>
      <w:marLeft w:val="0"/>
      <w:marRight w:val="0"/>
      <w:marTop w:val="0"/>
      <w:marBottom w:val="0"/>
      <w:divBdr>
        <w:top w:val="none" w:sz="0" w:space="0" w:color="auto"/>
        <w:left w:val="none" w:sz="0" w:space="0" w:color="auto"/>
        <w:bottom w:val="none" w:sz="0" w:space="0" w:color="auto"/>
        <w:right w:val="none" w:sz="0" w:space="0" w:color="auto"/>
      </w:divBdr>
    </w:div>
    <w:div w:id="1514874418">
      <w:bodyDiv w:val="1"/>
      <w:marLeft w:val="0"/>
      <w:marRight w:val="0"/>
      <w:marTop w:val="0"/>
      <w:marBottom w:val="0"/>
      <w:divBdr>
        <w:top w:val="none" w:sz="0" w:space="0" w:color="auto"/>
        <w:left w:val="none" w:sz="0" w:space="0" w:color="auto"/>
        <w:bottom w:val="none" w:sz="0" w:space="0" w:color="auto"/>
        <w:right w:val="none" w:sz="0" w:space="0" w:color="auto"/>
      </w:divBdr>
    </w:div>
    <w:div w:id="1514955308">
      <w:bodyDiv w:val="1"/>
      <w:marLeft w:val="0"/>
      <w:marRight w:val="0"/>
      <w:marTop w:val="0"/>
      <w:marBottom w:val="0"/>
      <w:divBdr>
        <w:top w:val="none" w:sz="0" w:space="0" w:color="auto"/>
        <w:left w:val="none" w:sz="0" w:space="0" w:color="auto"/>
        <w:bottom w:val="none" w:sz="0" w:space="0" w:color="auto"/>
        <w:right w:val="none" w:sz="0" w:space="0" w:color="auto"/>
      </w:divBdr>
    </w:div>
    <w:div w:id="1515876244">
      <w:bodyDiv w:val="1"/>
      <w:marLeft w:val="0"/>
      <w:marRight w:val="0"/>
      <w:marTop w:val="0"/>
      <w:marBottom w:val="0"/>
      <w:divBdr>
        <w:top w:val="none" w:sz="0" w:space="0" w:color="auto"/>
        <w:left w:val="none" w:sz="0" w:space="0" w:color="auto"/>
        <w:bottom w:val="none" w:sz="0" w:space="0" w:color="auto"/>
        <w:right w:val="none" w:sz="0" w:space="0" w:color="auto"/>
      </w:divBdr>
    </w:div>
    <w:div w:id="1517422302">
      <w:bodyDiv w:val="1"/>
      <w:marLeft w:val="0"/>
      <w:marRight w:val="0"/>
      <w:marTop w:val="0"/>
      <w:marBottom w:val="0"/>
      <w:divBdr>
        <w:top w:val="none" w:sz="0" w:space="0" w:color="auto"/>
        <w:left w:val="none" w:sz="0" w:space="0" w:color="auto"/>
        <w:bottom w:val="none" w:sz="0" w:space="0" w:color="auto"/>
        <w:right w:val="none" w:sz="0" w:space="0" w:color="auto"/>
      </w:divBdr>
    </w:div>
    <w:div w:id="1517573714">
      <w:bodyDiv w:val="1"/>
      <w:marLeft w:val="0"/>
      <w:marRight w:val="0"/>
      <w:marTop w:val="0"/>
      <w:marBottom w:val="0"/>
      <w:divBdr>
        <w:top w:val="none" w:sz="0" w:space="0" w:color="auto"/>
        <w:left w:val="none" w:sz="0" w:space="0" w:color="auto"/>
        <w:bottom w:val="none" w:sz="0" w:space="0" w:color="auto"/>
        <w:right w:val="none" w:sz="0" w:space="0" w:color="auto"/>
      </w:divBdr>
    </w:div>
    <w:div w:id="1518084330">
      <w:bodyDiv w:val="1"/>
      <w:marLeft w:val="0"/>
      <w:marRight w:val="0"/>
      <w:marTop w:val="0"/>
      <w:marBottom w:val="0"/>
      <w:divBdr>
        <w:top w:val="none" w:sz="0" w:space="0" w:color="auto"/>
        <w:left w:val="none" w:sz="0" w:space="0" w:color="auto"/>
        <w:bottom w:val="none" w:sz="0" w:space="0" w:color="auto"/>
        <w:right w:val="none" w:sz="0" w:space="0" w:color="auto"/>
      </w:divBdr>
    </w:div>
    <w:div w:id="1518352329">
      <w:bodyDiv w:val="1"/>
      <w:marLeft w:val="0"/>
      <w:marRight w:val="0"/>
      <w:marTop w:val="0"/>
      <w:marBottom w:val="0"/>
      <w:divBdr>
        <w:top w:val="none" w:sz="0" w:space="0" w:color="auto"/>
        <w:left w:val="none" w:sz="0" w:space="0" w:color="auto"/>
        <w:bottom w:val="none" w:sz="0" w:space="0" w:color="auto"/>
        <w:right w:val="none" w:sz="0" w:space="0" w:color="auto"/>
      </w:divBdr>
    </w:div>
    <w:div w:id="1518424358">
      <w:bodyDiv w:val="1"/>
      <w:marLeft w:val="0"/>
      <w:marRight w:val="0"/>
      <w:marTop w:val="0"/>
      <w:marBottom w:val="0"/>
      <w:divBdr>
        <w:top w:val="none" w:sz="0" w:space="0" w:color="auto"/>
        <w:left w:val="none" w:sz="0" w:space="0" w:color="auto"/>
        <w:bottom w:val="none" w:sz="0" w:space="0" w:color="auto"/>
        <w:right w:val="none" w:sz="0" w:space="0" w:color="auto"/>
      </w:divBdr>
    </w:div>
    <w:div w:id="1519004763">
      <w:bodyDiv w:val="1"/>
      <w:marLeft w:val="0"/>
      <w:marRight w:val="0"/>
      <w:marTop w:val="0"/>
      <w:marBottom w:val="0"/>
      <w:divBdr>
        <w:top w:val="none" w:sz="0" w:space="0" w:color="auto"/>
        <w:left w:val="none" w:sz="0" w:space="0" w:color="auto"/>
        <w:bottom w:val="none" w:sz="0" w:space="0" w:color="auto"/>
        <w:right w:val="none" w:sz="0" w:space="0" w:color="auto"/>
      </w:divBdr>
    </w:div>
    <w:div w:id="1519734689">
      <w:bodyDiv w:val="1"/>
      <w:marLeft w:val="0"/>
      <w:marRight w:val="0"/>
      <w:marTop w:val="0"/>
      <w:marBottom w:val="0"/>
      <w:divBdr>
        <w:top w:val="none" w:sz="0" w:space="0" w:color="auto"/>
        <w:left w:val="none" w:sz="0" w:space="0" w:color="auto"/>
        <w:bottom w:val="none" w:sz="0" w:space="0" w:color="auto"/>
        <w:right w:val="none" w:sz="0" w:space="0" w:color="auto"/>
      </w:divBdr>
    </w:div>
    <w:div w:id="1523086722">
      <w:bodyDiv w:val="1"/>
      <w:marLeft w:val="0"/>
      <w:marRight w:val="0"/>
      <w:marTop w:val="0"/>
      <w:marBottom w:val="0"/>
      <w:divBdr>
        <w:top w:val="none" w:sz="0" w:space="0" w:color="auto"/>
        <w:left w:val="none" w:sz="0" w:space="0" w:color="auto"/>
        <w:bottom w:val="none" w:sz="0" w:space="0" w:color="auto"/>
        <w:right w:val="none" w:sz="0" w:space="0" w:color="auto"/>
      </w:divBdr>
    </w:div>
    <w:div w:id="1524856824">
      <w:bodyDiv w:val="1"/>
      <w:marLeft w:val="0"/>
      <w:marRight w:val="0"/>
      <w:marTop w:val="0"/>
      <w:marBottom w:val="0"/>
      <w:divBdr>
        <w:top w:val="none" w:sz="0" w:space="0" w:color="auto"/>
        <w:left w:val="none" w:sz="0" w:space="0" w:color="auto"/>
        <w:bottom w:val="none" w:sz="0" w:space="0" w:color="auto"/>
        <w:right w:val="none" w:sz="0" w:space="0" w:color="auto"/>
      </w:divBdr>
    </w:div>
    <w:div w:id="1524902894">
      <w:bodyDiv w:val="1"/>
      <w:marLeft w:val="0"/>
      <w:marRight w:val="0"/>
      <w:marTop w:val="0"/>
      <w:marBottom w:val="0"/>
      <w:divBdr>
        <w:top w:val="none" w:sz="0" w:space="0" w:color="auto"/>
        <w:left w:val="none" w:sz="0" w:space="0" w:color="auto"/>
        <w:bottom w:val="none" w:sz="0" w:space="0" w:color="auto"/>
        <w:right w:val="none" w:sz="0" w:space="0" w:color="auto"/>
      </w:divBdr>
    </w:div>
    <w:div w:id="1525705578">
      <w:bodyDiv w:val="1"/>
      <w:marLeft w:val="0"/>
      <w:marRight w:val="0"/>
      <w:marTop w:val="0"/>
      <w:marBottom w:val="0"/>
      <w:divBdr>
        <w:top w:val="none" w:sz="0" w:space="0" w:color="auto"/>
        <w:left w:val="none" w:sz="0" w:space="0" w:color="auto"/>
        <w:bottom w:val="none" w:sz="0" w:space="0" w:color="auto"/>
        <w:right w:val="none" w:sz="0" w:space="0" w:color="auto"/>
      </w:divBdr>
    </w:div>
    <w:div w:id="1527137929">
      <w:bodyDiv w:val="1"/>
      <w:marLeft w:val="0"/>
      <w:marRight w:val="0"/>
      <w:marTop w:val="0"/>
      <w:marBottom w:val="0"/>
      <w:divBdr>
        <w:top w:val="none" w:sz="0" w:space="0" w:color="auto"/>
        <w:left w:val="none" w:sz="0" w:space="0" w:color="auto"/>
        <w:bottom w:val="none" w:sz="0" w:space="0" w:color="auto"/>
        <w:right w:val="none" w:sz="0" w:space="0" w:color="auto"/>
      </w:divBdr>
    </w:div>
    <w:div w:id="1527676323">
      <w:bodyDiv w:val="1"/>
      <w:marLeft w:val="0"/>
      <w:marRight w:val="0"/>
      <w:marTop w:val="0"/>
      <w:marBottom w:val="0"/>
      <w:divBdr>
        <w:top w:val="none" w:sz="0" w:space="0" w:color="auto"/>
        <w:left w:val="none" w:sz="0" w:space="0" w:color="auto"/>
        <w:bottom w:val="none" w:sz="0" w:space="0" w:color="auto"/>
        <w:right w:val="none" w:sz="0" w:space="0" w:color="auto"/>
      </w:divBdr>
    </w:div>
    <w:div w:id="1527870971">
      <w:bodyDiv w:val="1"/>
      <w:marLeft w:val="0"/>
      <w:marRight w:val="0"/>
      <w:marTop w:val="0"/>
      <w:marBottom w:val="0"/>
      <w:divBdr>
        <w:top w:val="none" w:sz="0" w:space="0" w:color="auto"/>
        <w:left w:val="none" w:sz="0" w:space="0" w:color="auto"/>
        <w:bottom w:val="none" w:sz="0" w:space="0" w:color="auto"/>
        <w:right w:val="none" w:sz="0" w:space="0" w:color="auto"/>
      </w:divBdr>
    </w:div>
    <w:div w:id="1528907398">
      <w:bodyDiv w:val="1"/>
      <w:marLeft w:val="0"/>
      <w:marRight w:val="0"/>
      <w:marTop w:val="0"/>
      <w:marBottom w:val="0"/>
      <w:divBdr>
        <w:top w:val="none" w:sz="0" w:space="0" w:color="auto"/>
        <w:left w:val="none" w:sz="0" w:space="0" w:color="auto"/>
        <w:bottom w:val="none" w:sz="0" w:space="0" w:color="auto"/>
        <w:right w:val="none" w:sz="0" w:space="0" w:color="auto"/>
      </w:divBdr>
    </w:div>
    <w:div w:id="1529755811">
      <w:bodyDiv w:val="1"/>
      <w:marLeft w:val="0"/>
      <w:marRight w:val="0"/>
      <w:marTop w:val="0"/>
      <w:marBottom w:val="0"/>
      <w:divBdr>
        <w:top w:val="none" w:sz="0" w:space="0" w:color="auto"/>
        <w:left w:val="none" w:sz="0" w:space="0" w:color="auto"/>
        <w:bottom w:val="none" w:sz="0" w:space="0" w:color="auto"/>
        <w:right w:val="none" w:sz="0" w:space="0" w:color="auto"/>
      </w:divBdr>
    </w:div>
    <w:div w:id="1530027288">
      <w:bodyDiv w:val="1"/>
      <w:marLeft w:val="0"/>
      <w:marRight w:val="0"/>
      <w:marTop w:val="0"/>
      <w:marBottom w:val="0"/>
      <w:divBdr>
        <w:top w:val="none" w:sz="0" w:space="0" w:color="auto"/>
        <w:left w:val="none" w:sz="0" w:space="0" w:color="auto"/>
        <w:bottom w:val="none" w:sz="0" w:space="0" w:color="auto"/>
        <w:right w:val="none" w:sz="0" w:space="0" w:color="auto"/>
      </w:divBdr>
    </w:div>
    <w:div w:id="1530756639">
      <w:bodyDiv w:val="1"/>
      <w:marLeft w:val="0"/>
      <w:marRight w:val="0"/>
      <w:marTop w:val="0"/>
      <w:marBottom w:val="0"/>
      <w:divBdr>
        <w:top w:val="none" w:sz="0" w:space="0" w:color="auto"/>
        <w:left w:val="none" w:sz="0" w:space="0" w:color="auto"/>
        <w:bottom w:val="none" w:sz="0" w:space="0" w:color="auto"/>
        <w:right w:val="none" w:sz="0" w:space="0" w:color="auto"/>
      </w:divBdr>
    </w:div>
    <w:div w:id="1531190212">
      <w:bodyDiv w:val="1"/>
      <w:marLeft w:val="0"/>
      <w:marRight w:val="0"/>
      <w:marTop w:val="0"/>
      <w:marBottom w:val="0"/>
      <w:divBdr>
        <w:top w:val="none" w:sz="0" w:space="0" w:color="auto"/>
        <w:left w:val="none" w:sz="0" w:space="0" w:color="auto"/>
        <w:bottom w:val="none" w:sz="0" w:space="0" w:color="auto"/>
        <w:right w:val="none" w:sz="0" w:space="0" w:color="auto"/>
      </w:divBdr>
    </w:div>
    <w:div w:id="1531529234">
      <w:bodyDiv w:val="1"/>
      <w:marLeft w:val="0"/>
      <w:marRight w:val="0"/>
      <w:marTop w:val="0"/>
      <w:marBottom w:val="0"/>
      <w:divBdr>
        <w:top w:val="none" w:sz="0" w:space="0" w:color="auto"/>
        <w:left w:val="none" w:sz="0" w:space="0" w:color="auto"/>
        <w:bottom w:val="none" w:sz="0" w:space="0" w:color="auto"/>
        <w:right w:val="none" w:sz="0" w:space="0" w:color="auto"/>
      </w:divBdr>
    </w:div>
    <w:div w:id="1531533583">
      <w:bodyDiv w:val="1"/>
      <w:marLeft w:val="0"/>
      <w:marRight w:val="0"/>
      <w:marTop w:val="0"/>
      <w:marBottom w:val="0"/>
      <w:divBdr>
        <w:top w:val="none" w:sz="0" w:space="0" w:color="auto"/>
        <w:left w:val="none" w:sz="0" w:space="0" w:color="auto"/>
        <w:bottom w:val="none" w:sz="0" w:space="0" w:color="auto"/>
        <w:right w:val="none" w:sz="0" w:space="0" w:color="auto"/>
      </w:divBdr>
    </w:div>
    <w:div w:id="1532306938">
      <w:bodyDiv w:val="1"/>
      <w:marLeft w:val="0"/>
      <w:marRight w:val="0"/>
      <w:marTop w:val="0"/>
      <w:marBottom w:val="0"/>
      <w:divBdr>
        <w:top w:val="none" w:sz="0" w:space="0" w:color="auto"/>
        <w:left w:val="none" w:sz="0" w:space="0" w:color="auto"/>
        <w:bottom w:val="none" w:sz="0" w:space="0" w:color="auto"/>
        <w:right w:val="none" w:sz="0" w:space="0" w:color="auto"/>
      </w:divBdr>
    </w:div>
    <w:div w:id="1533034338">
      <w:bodyDiv w:val="1"/>
      <w:marLeft w:val="0"/>
      <w:marRight w:val="0"/>
      <w:marTop w:val="0"/>
      <w:marBottom w:val="0"/>
      <w:divBdr>
        <w:top w:val="none" w:sz="0" w:space="0" w:color="auto"/>
        <w:left w:val="none" w:sz="0" w:space="0" w:color="auto"/>
        <w:bottom w:val="none" w:sz="0" w:space="0" w:color="auto"/>
        <w:right w:val="none" w:sz="0" w:space="0" w:color="auto"/>
      </w:divBdr>
    </w:div>
    <w:div w:id="1534342939">
      <w:bodyDiv w:val="1"/>
      <w:marLeft w:val="0"/>
      <w:marRight w:val="0"/>
      <w:marTop w:val="0"/>
      <w:marBottom w:val="0"/>
      <w:divBdr>
        <w:top w:val="none" w:sz="0" w:space="0" w:color="auto"/>
        <w:left w:val="none" w:sz="0" w:space="0" w:color="auto"/>
        <w:bottom w:val="none" w:sz="0" w:space="0" w:color="auto"/>
        <w:right w:val="none" w:sz="0" w:space="0" w:color="auto"/>
      </w:divBdr>
    </w:div>
    <w:div w:id="1536114386">
      <w:bodyDiv w:val="1"/>
      <w:marLeft w:val="0"/>
      <w:marRight w:val="0"/>
      <w:marTop w:val="0"/>
      <w:marBottom w:val="0"/>
      <w:divBdr>
        <w:top w:val="none" w:sz="0" w:space="0" w:color="auto"/>
        <w:left w:val="none" w:sz="0" w:space="0" w:color="auto"/>
        <w:bottom w:val="none" w:sz="0" w:space="0" w:color="auto"/>
        <w:right w:val="none" w:sz="0" w:space="0" w:color="auto"/>
      </w:divBdr>
    </w:div>
    <w:div w:id="1538202508">
      <w:bodyDiv w:val="1"/>
      <w:marLeft w:val="0"/>
      <w:marRight w:val="0"/>
      <w:marTop w:val="0"/>
      <w:marBottom w:val="0"/>
      <w:divBdr>
        <w:top w:val="none" w:sz="0" w:space="0" w:color="auto"/>
        <w:left w:val="none" w:sz="0" w:space="0" w:color="auto"/>
        <w:bottom w:val="none" w:sz="0" w:space="0" w:color="auto"/>
        <w:right w:val="none" w:sz="0" w:space="0" w:color="auto"/>
      </w:divBdr>
    </w:div>
    <w:div w:id="1538542812">
      <w:bodyDiv w:val="1"/>
      <w:marLeft w:val="0"/>
      <w:marRight w:val="0"/>
      <w:marTop w:val="0"/>
      <w:marBottom w:val="0"/>
      <w:divBdr>
        <w:top w:val="none" w:sz="0" w:space="0" w:color="auto"/>
        <w:left w:val="none" w:sz="0" w:space="0" w:color="auto"/>
        <w:bottom w:val="none" w:sz="0" w:space="0" w:color="auto"/>
        <w:right w:val="none" w:sz="0" w:space="0" w:color="auto"/>
      </w:divBdr>
    </w:div>
    <w:div w:id="1539663445">
      <w:bodyDiv w:val="1"/>
      <w:marLeft w:val="0"/>
      <w:marRight w:val="0"/>
      <w:marTop w:val="0"/>
      <w:marBottom w:val="0"/>
      <w:divBdr>
        <w:top w:val="none" w:sz="0" w:space="0" w:color="auto"/>
        <w:left w:val="none" w:sz="0" w:space="0" w:color="auto"/>
        <w:bottom w:val="none" w:sz="0" w:space="0" w:color="auto"/>
        <w:right w:val="none" w:sz="0" w:space="0" w:color="auto"/>
      </w:divBdr>
    </w:div>
    <w:div w:id="1541629715">
      <w:bodyDiv w:val="1"/>
      <w:marLeft w:val="0"/>
      <w:marRight w:val="0"/>
      <w:marTop w:val="0"/>
      <w:marBottom w:val="0"/>
      <w:divBdr>
        <w:top w:val="none" w:sz="0" w:space="0" w:color="auto"/>
        <w:left w:val="none" w:sz="0" w:space="0" w:color="auto"/>
        <w:bottom w:val="none" w:sz="0" w:space="0" w:color="auto"/>
        <w:right w:val="none" w:sz="0" w:space="0" w:color="auto"/>
      </w:divBdr>
    </w:div>
    <w:div w:id="1542983040">
      <w:bodyDiv w:val="1"/>
      <w:marLeft w:val="0"/>
      <w:marRight w:val="0"/>
      <w:marTop w:val="0"/>
      <w:marBottom w:val="0"/>
      <w:divBdr>
        <w:top w:val="none" w:sz="0" w:space="0" w:color="auto"/>
        <w:left w:val="none" w:sz="0" w:space="0" w:color="auto"/>
        <w:bottom w:val="none" w:sz="0" w:space="0" w:color="auto"/>
        <w:right w:val="none" w:sz="0" w:space="0" w:color="auto"/>
      </w:divBdr>
    </w:div>
    <w:div w:id="1546991543">
      <w:bodyDiv w:val="1"/>
      <w:marLeft w:val="0"/>
      <w:marRight w:val="0"/>
      <w:marTop w:val="0"/>
      <w:marBottom w:val="0"/>
      <w:divBdr>
        <w:top w:val="none" w:sz="0" w:space="0" w:color="auto"/>
        <w:left w:val="none" w:sz="0" w:space="0" w:color="auto"/>
        <w:bottom w:val="none" w:sz="0" w:space="0" w:color="auto"/>
        <w:right w:val="none" w:sz="0" w:space="0" w:color="auto"/>
      </w:divBdr>
    </w:div>
    <w:div w:id="1548255171">
      <w:bodyDiv w:val="1"/>
      <w:marLeft w:val="0"/>
      <w:marRight w:val="0"/>
      <w:marTop w:val="0"/>
      <w:marBottom w:val="0"/>
      <w:divBdr>
        <w:top w:val="none" w:sz="0" w:space="0" w:color="auto"/>
        <w:left w:val="none" w:sz="0" w:space="0" w:color="auto"/>
        <w:bottom w:val="none" w:sz="0" w:space="0" w:color="auto"/>
        <w:right w:val="none" w:sz="0" w:space="0" w:color="auto"/>
      </w:divBdr>
    </w:div>
    <w:div w:id="1550872380">
      <w:bodyDiv w:val="1"/>
      <w:marLeft w:val="0"/>
      <w:marRight w:val="0"/>
      <w:marTop w:val="0"/>
      <w:marBottom w:val="0"/>
      <w:divBdr>
        <w:top w:val="none" w:sz="0" w:space="0" w:color="auto"/>
        <w:left w:val="none" w:sz="0" w:space="0" w:color="auto"/>
        <w:bottom w:val="none" w:sz="0" w:space="0" w:color="auto"/>
        <w:right w:val="none" w:sz="0" w:space="0" w:color="auto"/>
      </w:divBdr>
    </w:div>
    <w:div w:id="1550875245">
      <w:bodyDiv w:val="1"/>
      <w:marLeft w:val="0"/>
      <w:marRight w:val="0"/>
      <w:marTop w:val="0"/>
      <w:marBottom w:val="0"/>
      <w:divBdr>
        <w:top w:val="none" w:sz="0" w:space="0" w:color="auto"/>
        <w:left w:val="none" w:sz="0" w:space="0" w:color="auto"/>
        <w:bottom w:val="none" w:sz="0" w:space="0" w:color="auto"/>
        <w:right w:val="none" w:sz="0" w:space="0" w:color="auto"/>
      </w:divBdr>
    </w:div>
    <w:div w:id="1550915718">
      <w:bodyDiv w:val="1"/>
      <w:marLeft w:val="0"/>
      <w:marRight w:val="0"/>
      <w:marTop w:val="0"/>
      <w:marBottom w:val="0"/>
      <w:divBdr>
        <w:top w:val="none" w:sz="0" w:space="0" w:color="auto"/>
        <w:left w:val="none" w:sz="0" w:space="0" w:color="auto"/>
        <w:bottom w:val="none" w:sz="0" w:space="0" w:color="auto"/>
        <w:right w:val="none" w:sz="0" w:space="0" w:color="auto"/>
      </w:divBdr>
      <w:divsChild>
        <w:div w:id="1643657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210904">
              <w:marLeft w:val="0"/>
              <w:marRight w:val="0"/>
              <w:marTop w:val="0"/>
              <w:marBottom w:val="0"/>
              <w:divBdr>
                <w:top w:val="none" w:sz="0" w:space="0" w:color="auto"/>
                <w:left w:val="none" w:sz="0" w:space="0" w:color="auto"/>
                <w:bottom w:val="none" w:sz="0" w:space="0" w:color="auto"/>
                <w:right w:val="none" w:sz="0" w:space="0" w:color="auto"/>
              </w:divBdr>
              <w:divsChild>
                <w:div w:id="1128545892">
                  <w:marLeft w:val="0"/>
                  <w:marRight w:val="0"/>
                  <w:marTop w:val="0"/>
                  <w:marBottom w:val="0"/>
                  <w:divBdr>
                    <w:top w:val="none" w:sz="0" w:space="0" w:color="auto"/>
                    <w:left w:val="none" w:sz="0" w:space="0" w:color="auto"/>
                    <w:bottom w:val="none" w:sz="0" w:space="0" w:color="auto"/>
                    <w:right w:val="none" w:sz="0" w:space="0" w:color="auto"/>
                  </w:divBdr>
                  <w:divsChild>
                    <w:div w:id="27632839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453186">
      <w:bodyDiv w:val="1"/>
      <w:marLeft w:val="0"/>
      <w:marRight w:val="0"/>
      <w:marTop w:val="0"/>
      <w:marBottom w:val="0"/>
      <w:divBdr>
        <w:top w:val="none" w:sz="0" w:space="0" w:color="auto"/>
        <w:left w:val="none" w:sz="0" w:space="0" w:color="auto"/>
        <w:bottom w:val="none" w:sz="0" w:space="0" w:color="auto"/>
        <w:right w:val="none" w:sz="0" w:space="0" w:color="auto"/>
      </w:divBdr>
    </w:div>
    <w:div w:id="1553228512">
      <w:bodyDiv w:val="1"/>
      <w:marLeft w:val="0"/>
      <w:marRight w:val="0"/>
      <w:marTop w:val="0"/>
      <w:marBottom w:val="0"/>
      <w:divBdr>
        <w:top w:val="none" w:sz="0" w:space="0" w:color="auto"/>
        <w:left w:val="none" w:sz="0" w:space="0" w:color="auto"/>
        <w:bottom w:val="none" w:sz="0" w:space="0" w:color="auto"/>
        <w:right w:val="none" w:sz="0" w:space="0" w:color="auto"/>
      </w:divBdr>
    </w:div>
    <w:div w:id="1553540942">
      <w:bodyDiv w:val="1"/>
      <w:marLeft w:val="0"/>
      <w:marRight w:val="0"/>
      <w:marTop w:val="0"/>
      <w:marBottom w:val="0"/>
      <w:divBdr>
        <w:top w:val="none" w:sz="0" w:space="0" w:color="auto"/>
        <w:left w:val="none" w:sz="0" w:space="0" w:color="auto"/>
        <w:bottom w:val="none" w:sz="0" w:space="0" w:color="auto"/>
        <w:right w:val="none" w:sz="0" w:space="0" w:color="auto"/>
      </w:divBdr>
    </w:div>
    <w:div w:id="1553616034">
      <w:bodyDiv w:val="1"/>
      <w:marLeft w:val="0"/>
      <w:marRight w:val="0"/>
      <w:marTop w:val="0"/>
      <w:marBottom w:val="0"/>
      <w:divBdr>
        <w:top w:val="none" w:sz="0" w:space="0" w:color="auto"/>
        <w:left w:val="none" w:sz="0" w:space="0" w:color="auto"/>
        <w:bottom w:val="none" w:sz="0" w:space="0" w:color="auto"/>
        <w:right w:val="none" w:sz="0" w:space="0" w:color="auto"/>
      </w:divBdr>
    </w:div>
    <w:div w:id="1555966815">
      <w:bodyDiv w:val="1"/>
      <w:marLeft w:val="0"/>
      <w:marRight w:val="0"/>
      <w:marTop w:val="0"/>
      <w:marBottom w:val="0"/>
      <w:divBdr>
        <w:top w:val="none" w:sz="0" w:space="0" w:color="auto"/>
        <w:left w:val="none" w:sz="0" w:space="0" w:color="auto"/>
        <w:bottom w:val="none" w:sz="0" w:space="0" w:color="auto"/>
        <w:right w:val="none" w:sz="0" w:space="0" w:color="auto"/>
      </w:divBdr>
    </w:div>
    <w:div w:id="1560088684">
      <w:bodyDiv w:val="1"/>
      <w:marLeft w:val="0"/>
      <w:marRight w:val="0"/>
      <w:marTop w:val="0"/>
      <w:marBottom w:val="0"/>
      <w:divBdr>
        <w:top w:val="none" w:sz="0" w:space="0" w:color="auto"/>
        <w:left w:val="none" w:sz="0" w:space="0" w:color="auto"/>
        <w:bottom w:val="none" w:sz="0" w:space="0" w:color="auto"/>
        <w:right w:val="none" w:sz="0" w:space="0" w:color="auto"/>
      </w:divBdr>
    </w:div>
    <w:div w:id="1564215053">
      <w:bodyDiv w:val="1"/>
      <w:marLeft w:val="0"/>
      <w:marRight w:val="0"/>
      <w:marTop w:val="0"/>
      <w:marBottom w:val="0"/>
      <w:divBdr>
        <w:top w:val="none" w:sz="0" w:space="0" w:color="auto"/>
        <w:left w:val="none" w:sz="0" w:space="0" w:color="auto"/>
        <w:bottom w:val="none" w:sz="0" w:space="0" w:color="auto"/>
        <w:right w:val="none" w:sz="0" w:space="0" w:color="auto"/>
      </w:divBdr>
    </w:div>
    <w:div w:id="1564369348">
      <w:bodyDiv w:val="1"/>
      <w:marLeft w:val="0"/>
      <w:marRight w:val="0"/>
      <w:marTop w:val="0"/>
      <w:marBottom w:val="0"/>
      <w:divBdr>
        <w:top w:val="none" w:sz="0" w:space="0" w:color="auto"/>
        <w:left w:val="none" w:sz="0" w:space="0" w:color="auto"/>
        <w:bottom w:val="none" w:sz="0" w:space="0" w:color="auto"/>
        <w:right w:val="none" w:sz="0" w:space="0" w:color="auto"/>
      </w:divBdr>
    </w:div>
    <w:div w:id="1566141185">
      <w:bodyDiv w:val="1"/>
      <w:marLeft w:val="0"/>
      <w:marRight w:val="0"/>
      <w:marTop w:val="0"/>
      <w:marBottom w:val="0"/>
      <w:divBdr>
        <w:top w:val="none" w:sz="0" w:space="0" w:color="auto"/>
        <w:left w:val="none" w:sz="0" w:space="0" w:color="auto"/>
        <w:bottom w:val="none" w:sz="0" w:space="0" w:color="auto"/>
        <w:right w:val="none" w:sz="0" w:space="0" w:color="auto"/>
      </w:divBdr>
    </w:div>
    <w:div w:id="1568879023">
      <w:bodyDiv w:val="1"/>
      <w:marLeft w:val="0"/>
      <w:marRight w:val="0"/>
      <w:marTop w:val="0"/>
      <w:marBottom w:val="0"/>
      <w:divBdr>
        <w:top w:val="none" w:sz="0" w:space="0" w:color="auto"/>
        <w:left w:val="none" w:sz="0" w:space="0" w:color="auto"/>
        <w:bottom w:val="none" w:sz="0" w:space="0" w:color="auto"/>
        <w:right w:val="none" w:sz="0" w:space="0" w:color="auto"/>
      </w:divBdr>
    </w:div>
    <w:div w:id="1572544360">
      <w:bodyDiv w:val="1"/>
      <w:marLeft w:val="0"/>
      <w:marRight w:val="0"/>
      <w:marTop w:val="0"/>
      <w:marBottom w:val="0"/>
      <w:divBdr>
        <w:top w:val="none" w:sz="0" w:space="0" w:color="auto"/>
        <w:left w:val="none" w:sz="0" w:space="0" w:color="auto"/>
        <w:bottom w:val="none" w:sz="0" w:space="0" w:color="auto"/>
        <w:right w:val="none" w:sz="0" w:space="0" w:color="auto"/>
      </w:divBdr>
    </w:div>
    <w:div w:id="1574898220">
      <w:bodyDiv w:val="1"/>
      <w:marLeft w:val="0"/>
      <w:marRight w:val="0"/>
      <w:marTop w:val="0"/>
      <w:marBottom w:val="0"/>
      <w:divBdr>
        <w:top w:val="none" w:sz="0" w:space="0" w:color="auto"/>
        <w:left w:val="none" w:sz="0" w:space="0" w:color="auto"/>
        <w:bottom w:val="none" w:sz="0" w:space="0" w:color="auto"/>
        <w:right w:val="none" w:sz="0" w:space="0" w:color="auto"/>
      </w:divBdr>
    </w:div>
    <w:div w:id="1577058952">
      <w:bodyDiv w:val="1"/>
      <w:marLeft w:val="0"/>
      <w:marRight w:val="0"/>
      <w:marTop w:val="0"/>
      <w:marBottom w:val="0"/>
      <w:divBdr>
        <w:top w:val="none" w:sz="0" w:space="0" w:color="auto"/>
        <w:left w:val="none" w:sz="0" w:space="0" w:color="auto"/>
        <w:bottom w:val="none" w:sz="0" w:space="0" w:color="auto"/>
        <w:right w:val="none" w:sz="0" w:space="0" w:color="auto"/>
      </w:divBdr>
    </w:div>
    <w:div w:id="1578394913">
      <w:bodyDiv w:val="1"/>
      <w:marLeft w:val="0"/>
      <w:marRight w:val="0"/>
      <w:marTop w:val="0"/>
      <w:marBottom w:val="0"/>
      <w:divBdr>
        <w:top w:val="none" w:sz="0" w:space="0" w:color="auto"/>
        <w:left w:val="none" w:sz="0" w:space="0" w:color="auto"/>
        <w:bottom w:val="none" w:sz="0" w:space="0" w:color="auto"/>
        <w:right w:val="none" w:sz="0" w:space="0" w:color="auto"/>
      </w:divBdr>
    </w:div>
    <w:div w:id="1580017799">
      <w:bodyDiv w:val="1"/>
      <w:marLeft w:val="0"/>
      <w:marRight w:val="0"/>
      <w:marTop w:val="0"/>
      <w:marBottom w:val="0"/>
      <w:divBdr>
        <w:top w:val="none" w:sz="0" w:space="0" w:color="auto"/>
        <w:left w:val="none" w:sz="0" w:space="0" w:color="auto"/>
        <w:bottom w:val="none" w:sz="0" w:space="0" w:color="auto"/>
        <w:right w:val="none" w:sz="0" w:space="0" w:color="auto"/>
      </w:divBdr>
    </w:div>
    <w:div w:id="1580793987">
      <w:bodyDiv w:val="1"/>
      <w:marLeft w:val="0"/>
      <w:marRight w:val="0"/>
      <w:marTop w:val="0"/>
      <w:marBottom w:val="0"/>
      <w:divBdr>
        <w:top w:val="none" w:sz="0" w:space="0" w:color="auto"/>
        <w:left w:val="none" w:sz="0" w:space="0" w:color="auto"/>
        <w:bottom w:val="none" w:sz="0" w:space="0" w:color="auto"/>
        <w:right w:val="none" w:sz="0" w:space="0" w:color="auto"/>
      </w:divBdr>
    </w:div>
    <w:div w:id="1581056984">
      <w:bodyDiv w:val="1"/>
      <w:marLeft w:val="0"/>
      <w:marRight w:val="0"/>
      <w:marTop w:val="0"/>
      <w:marBottom w:val="0"/>
      <w:divBdr>
        <w:top w:val="none" w:sz="0" w:space="0" w:color="auto"/>
        <w:left w:val="none" w:sz="0" w:space="0" w:color="auto"/>
        <w:bottom w:val="none" w:sz="0" w:space="0" w:color="auto"/>
        <w:right w:val="none" w:sz="0" w:space="0" w:color="auto"/>
      </w:divBdr>
    </w:div>
    <w:div w:id="1583684270">
      <w:bodyDiv w:val="1"/>
      <w:marLeft w:val="0"/>
      <w:marRight w:val="0"/>
      <w:marTop w:val="0"/>
      <w:marBottom w:val="0"/>
      <w:divBdr>
        <w:top w:val="none" w:sz="0" w:space="0" w:color="auto"/>
        <w:left w:val="none" w:sz="0" w:space="0" w:color="auto"/>
        <w:bottom w:val="none" w:sz="0" w:space="0" w:color="auto"/>
        <w:right w:val="none" w:sz="0" w:space="0" w:color="auto"/>
      </w:divBdr>
    </w:div>
    <w:div w:id="1583685323">
      <w:bodyDiv w:val="1"/>
      <w:marLeft w:val="0"/>
      <w:marRight w:val="0"/>
      <w:marTop w:val="0"/>
      <w:marBottom w:val="0"/>
      <w:divBdr>
        <w:top w:val="none" w:sz="0" w:space="0" w:color="auto"/>
        <w:left w:val="none" w:sz="0" w:space="0" w:color="auto"/>
        <w:bottom w:val="none" w:sz="0" w:space="0" w:color="auto"/>
        <w:right w:val="none" w:sz="0" w:space="0" w:color="auto"/>
      </w:divBdr>
    </w:div>
    <w:div w:id="1584026584">
      <w:bodyDiv w:val="1"/>
      <w:marLeft w:val="0"/>
      <w:marRight w:val="0"/>
      <w:marTop w:val="0"/>
      <w:marBottom w:val="0"/>
      <w:divBdr>
        <w:top w:val="none" w:sz="0" w:space="0" w:color="auto"/>
        <w:left w:val="none" w:sz="0" w:space="0" w:color="auto"/>
        <w:bottom w:val="none" w:sz="0" w:space="0" w:color="auto"/>
        <w:right w:val="none" w:sz="0" w:space="0" w:color="auto"/>
      </w:divBdr>
    </w:div>
    <w:div w:id="158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16819322">
          <w:marLeft w:val="0"/>
          <w:marRight w:val="0"/>
          <w:marTop w:val="0"/>
          <w:marBottom w:val="0"/>
          <w:divBdr>
            <w:top w:val="none" w:sz="0" w:space="0" w:color="auto"/>
            <w:left w:val="none" w:sz="0" w:space="0" w:color="auto"/>
            <w:bottom w:val="none" w:sz="0" w:space="0" w:color="auto"/>
            <w:right w:val="none" w:sz="0" w:space="0" w:color="auto"/>
          </w:divBdr>
        </w:div>
      </w:divsChild>
    </w:div>
    <w:div w:id="1585215004">
      <w:bodyDiv w:val="1"/>
      <w:marLeft w:val="0"/>
      <w:marRight w:val="0"/>
      <w:marTop w:val="0"/>
      <w:marBottom w:val="0"/>
      <w:divBdr>
        <w:top w:val="none" w:sz="0" w:space="0" w:color="auto"/>
        <w:left w:val="none" w:sz="0" w:space="0" w:color="auto"/>
        <w:bottom w:val="none" w:sz="0" w:space="0" w:color="auto"/>
        <w:right w:val="none" w:sz="0" w:space="0" w:color="auto"/>
      </w:divBdr>
    </w:div>
    <w:div w:id="1585725870">
      <w:bodyDiv w:val="1"/>
      <w:marLeft w:val="0"/>
      <w:marRight w:val="0"/>
      <w:marTop w:val="0"/>
      <w:marBottom w:val="0"/>
      <w:divBdr>
        <w:top w:val="none" w:sz="0" w:space="0" w:color="auto"/>
        <w:left w:val="none" w:sz="0" w:space="0" w:color="auto"/>
        <w:bottom w:val="none" w:sz="0" w:space="0" w:color="auto"/>
        <w:right w:val="none" w:sz="0" w:space="0" w:color="auto"/>
      </w:divBdr>
    </w:div>
    <w:div w:id="1589730376">
      <w:bodyDiv w:val="1"/>
      <w:marLeft w:val="0"/>
      <w:marRight w:val="0"/>
      <w:marTop w:val="0"/>
      <w:marBottom w:val="0"/>
      <w:divBdr>
        <w:top w:val="none" w:sz="0" w:space="0" w:color="auto"/>
        <w:left w:val="none" w:sz="0" w:space="0" w:color="auto"/>
        <w:bottom w:val="none" w:sz="0" w:space="0" w:color="auto"/>
        <w:right w:val="none" w:sz="0" w:space="0" w:color="auto"/>
      </w:divBdr>
    </w:div>
    <w:div w:id="1590116373">
      <w:bodyDiv w:val="1"/>
      <w:marLeft w:val="0"/>
      <w:marRight w:val="0"/>
      <w:marTop w:val="0"/>
      <w:marBottom w:val="0"/>
      <w:divBdr>
        <w:top w:val="none" w:sz="0" w:space="0" w:color="auto"/>
        <w:left w:val="none" w:sz="0" w:space="0" w:color="auto"/>
        <w:bottom w:val="none" w:sz="0" w:space="0" w:color="auto"/>
        <w:right w:val="none" w:sz="0" w:space="0" w:color="auto"/>
      </w:divBdr>
    </w:div>
    <w:div w:id="1590195590">
      <w:bodyDiv w:val="1"/>
      <w:marLeft w:val="0"/>
      <w:marRight w:val="0"/>
      <w:marTop w:val="0"/>
      <w:marBottom w:val="0"/>
      <w:divBdr>
        <w:top w:val="none" w:sz="0" w:space="0" w:color="auto"/>
        <w:left w:val="none" w:sz="0" w:space="0" w:color="auto"/>
        <w:bottom w:val="none" w:sz="0" w:space="0" w:color="auto"/>
        <w:right w:val="none" w:sz="0" w:space="0" w:color="auto"/>
      </w:divBdr>
    </w:div>
    <w:div w:id="1590456824">
      <w:bodyDiv w:val="1"/>
      <w:marLeft w:val="0"/>
      <w:marRight w:val="0"/>
      <w:marTop w:val="0"/>
      <w:marBottom w:val="0"/>
      <w:divBdr>
        <w:top w:val="none" w:sz="0" w:space="0" w:color="auto"/>
        <w:left w:val="none" w:sz="0" w:space="0" w:color="auto"/>
        <w:bottom w:val="none" w:sz="0" w:space="0" w:color="auto"/>
        <w:right w:val="none" w:sz="0" w:space="0" w:color="auto"/>
      </w:divBdr>
    </w:div>
    <w:div w:id="1591815033">
      <w:bodyDiv w:val="1"/>
      <w:marLeft w:val="0"/>
      <w:marRight w:val="0"/>
      <w:marTop w:val="0"/>
      <w:marBottom w:val="0"/>
      <w:divBdr>
        <w:top w:val="none" w:sz="0" w:space="0" w:color="auto"/>
        <w:left w:val="none" w:sz="0" w:space="0" w:color="auto"/>
        <w:bottom w:val="none" w:sz="0" w:space="0" w:color="auto"/>
        <w:right w:val="none" w:sz="0" w:space="0" w:color="auto"/>
      </w:divBdr>
    </w:div>
    <w:div w:id="1594820406">
      <w:bodyDiv w:val="1"/>
      <w:marLeft w:val="0"/>
      <w:marRight w:val="0"/>
      <w:marTop w:val="0"/>
      <w:marBottom w:val="0"/>
      <w:divBdr>
        <w:top w:val="none" w:sz="0" w:space="0" w:color="auto"/>
        <w:left w:val="none" w:sz="0" w:space="0" w:color="auto"/>
        <w:bottom w:val="none" w:sz="0" w:space="0" w:color="auto"/>
        <w:right w:val="none" w:sz="0" w:space="0" w:color="auto"/>
      </w:divBdr>
    </w:div>
    <w:div w:id="1598170851">
      <w:bodyDiv w:val="1"/>
      <w:marLeft w:val="0"/>
      <w:marRight w:val="0"/>
      <w:marTop w:val="0"/>
      <w:marBottom w:val="0"/>
      <w:divBdr>
        <w:top w:val="none" w:sz="0" w:space="0" w:color="auto"/>
        <w:left w:val="none" w:sz="0" w:space="0" w:color="auto"/>
        <w:bottom w:val="none" w:sz="0" w:space="0" w:color="auto"/>
        <w:right w:val="none" w:sz="0" w:space="0" w:color="auto"/>
      </w:divBdr>
    </w:div>
    <w:div w:id="1598444980">
      <w:bodyDiv w:val="1"/>
      <w:marLeft w:val="0"/>
      <w:marRight w:val="0"/>
      <w:marTop w:val="0"/>
      <w:marBottom w:val="0"/>
      <w:divBdr>
        <w:top w:val="none" w:sz="0" w:space="0" w:color="auto"/>
        <w:left w:val="none" w:sz="0" w:space="0" w:color="auto"/>
        <w:bottom w:val="none" w:sz="0" w:space="0" w:color="auto"/>
        <w:right w:val="none" w:sz="0" w:space="0" w:color="auto"/>
      </w:divBdr>
    </w:div>
    <w:div w:id="1599176595">
      <w:bodyDiv w:val="1"/>
      <w:marLeft w:val="0"/>
      <w:marRight w:val="0"/>
      <w:marTop w:val="0"/>
      <w:marBottom w:val="0"/>
      <w:divBdr>
        <w:top w:val="none" w:sz="0" w:space="0" w:color="auto"/>
        <w:left w:val="none" w:sz="0" w:space="0" w:color="auto"/>
        <w:bottom w:val="none" w:sz="0" w:space="0" w:color="auto"/>
        <w:right w:val="none" w:sz="0" w:space="0" w:color="auto"/>
      </w:divBdr>
    </w:div>
    <w:div w:id="1600601579">
      <w:bodyDiv w:val="1"/>
      <w:marLeft w:val="0"/>
      <w:marRight w:val="0"/>
      <w:marTop w:val="0"/>
      <w:marBottom w:val="0"/>
      <w:divBdr>
        <w:top w:val="none" w:sz="0" w:space="0" w:color="auto"/>
        <w:left w:val="none" w:sz="0" w:space="0" w:color="auto"/>
        <w:bottom w:val="none" w:sz="0" w:space="0" w:color="auto"/>
        <w:right w:val="none" w:sz="0" w:space="0" w:color="auto"/>
      </w:divBdr>
    </w:div>
    <w:div w:id="1600605118">
      <w:bodyDiv w:val="1"/>
      <w:marLeft w:val="0"/>
      <w:marRight w:val="0"/>
      <w:marTop w:val="0"/>
      <w:marBottom w:val="0"/>
      <w:divBdr>
        <w:top w:val="none" w:sz="0" w:space="0" w:color="auto"/>
        <w:left w:val="none" w:sz="0" w:space="0" w:color="auto"/>
        <w:bottom w:val="none" w:sz="0" w:space="0" w:color="auto"/>
        <w:right w:val="none" w:sz="0" w:space="0" w:color="auto"/>
      </w:divBdr>
    </w:div>
    <w:div w:id="1601525035">
      <w:bodyDiv w:val="1"/>
      <w:marLeft w:val="0"/>
      <w:marRight w:val="0"/>
      <w:marTop w:val="0"/>
      <w:marBottom w:val="0"/>
      <w:divBdr>
        <w:top w:val="none" w:sz="0" w:space="0" w:color="auto"/>
        <w:left w:val="none" w:sz="0" w:space="0" w:color="auto"/>
        <w:bottom w:val="none" w:sz="0" w:space="0" w:color="auto"/>
        <w:right w:val="none" w:sz="0" w:space="0" w:color="auto"/>
      </w:divBdr>
    </w:div>
    <w:div w:id="1602029384">
      <w:bodyDiv w:val="1"/>
      <w:marLeft w:val="0"/>
      <w:marRight w:val="0"/>
      <w:marTop w:val="0"/>
      <w:marBottom w:val="0"/>
      <w:divBdr>
        <w:top w:val="none" w:sz="0" w:space="0" w:color="auto"/>
        <w:left w:val="none" w:sz="0" w:space="0" w:color="auto"/>
        <w:bottom w:val="none" w:sz="0" w:space="0" w:color="auto"/>
        <w:right w:val="none" w:sz="0" w:space="0" w:color="auto"/>
      </w:divBdr>
    </w:div>
    <w:div w:id="1602372586">
      <w:bodyDiv w:val="1"/>
      <w:marLeft w:val="0"/>
      <w:marRight w:val="0"/>
      <w:marTop w:val="0"/>
      <w:marBottom w:val="0"/>
      <w:divBdr>
        <w:top w:val="none" w:sz="0" w:space="0" w:color="auto"/>
        <w:left w:val="none" w:sz="0" w:space="0" w:color="auto"/>
        <w:bottom w:val="none" w:sz="0" w:space="0" w:color="auto"/>
        <w:right w:val="none" w:sz="0" w:space="0" w:color="auto"/>
      </w:divBdr>
    </w:div>
    <w:div w:id="1602564880">
      <w:bodyDiv w:val="1"/>
      <w:marLeft w:val="0"/>
      <w:marRight w:val="0"/>
      <w:marTop w:val="0"/>
      <w:marBottom w:val="0"/>
      <w:divBdr>
        <w:top w:val="none" w:sz="0" w:space="0" w:color="auto"/>
        <w:left w:val="none" w:sz="0" w:space="0" w:color="auto"/>
        <w:bottom w:val="none" w:sz="0" w:space="0" w:color="auto"/>
        <w:right w:val="none" w:sz="0" w:space="0" w:color="auto"/>
      </w:divBdr>
    </w:div>
    <w:div w:id="1604454714">
      <w:bodyDiv w:val="1"/>
      <w:marLeft w:val="0"/>
      <w:marRight w:val="0"/>
      <w:marTop w:val="0"/>
      <w:marBottom w:val="0"/>
      <w:divBdr>
        <w:top w:val="none" w:sz="0" w:space="0" w:color="auto"/>
        <w:left w:val="none" w:sz="0" w:space="0" w:color="auto"/>
        <w:bottom w:val="none" w:sz="0" w:space="0" w:color="auto"/>
        <w:right w:val="none" w:sz="0" w:space="0" w:color="auto"/>
      </w:divBdr>
    </w:div>
    <w:div w:id="1605264419">
      <w:bodyDiv w:val="1"/>
      <w:marLeft w:val="0"/>
      <w:marRight w:val="0"/>
      <w:marTop w:val="0"/>
      <w:marBottom w:val="0"/>
      <w:divBdr>
        <w:top w:val="none" w:sz="0" w:space="0" w:color="auto"/>
        <w:left w:val="none" w:sz="0" w:space="0" w:color="auto"/>
        <w:bottom w:val="none" w:sz="0" w:space="0" w:color="auto"/>
        <w:right w:val="none" w:sz="0" w:space="0" w:color="auto"/>
      </w:divBdr>
    </w:div>
    <w:div w:id="1605381420">
      <w:bodyDiv w:val="1"/>
      <w:marLeft w:val="0"/>
      <w:marRight w:val="0"/>
      <w:marTop w:val="0"/>
      <w:marBottom w:val="0"/>
      <w:divBdr>
        <w:top w:val="none" w:sz="0" w:space="0" w:color="auto"/>
        <w:left w:val="none" w:sz="0" w:space="0" w:color="auto"/>
        <w:bottom w:val="none" w:sz="0" w:space="0" w:color="auto"/>
        <w:right w:val="none" w:sz="0" w:space="0" w:color="auto"/>
      </w:divBdr>
    </w:div>
    <w:div w:id="1606570384">
      <w:bodyDiv w:val="1"/>
      <w:marLeft w:val="0"/>
      <w:marRight w:val="0"/>
      <w:marTop w:val="0"/>
      <w:marBottom w:val="0"/>
      <w:divBdr>
        <w:top w:val="none" w:sz="0" w:space="0" w:color="auto"/>
        <w:left w:val="none" w:sz="0" w:space="0" w:color="auto"/>
        <w:bottom w:val="none" w:sz="0" w:space="0" w:color="auto"/>
        <w:right w:val="none" w:sz="0" w:space="0" w:color="auto"/>
      </w:divBdr>
    </w:div>
    <w:div w:id="1608656622">
      <w:bodyDiv w:val="1"/>
      <w:marLeft w:val="0"/>
      <w:marRight w:val="0"/>
      <w:marTop w:val="0"/>
      <w:marBottom w:val="0"/>
      <w:divBdr>
        <w:top w:val="none" w:sz="0" w:space="0" w:color="auto"/>
        <w:left w:val="none" w:sz="0" w:space="0" w:color="auto"/>
        <w:bottom w:val="none" w:sz="0" w:space="0" w:color="auto"/>
        <w:right w:val="none" w:sz="0" w:space="0" w:color="auto"/>
      </w:divBdr>
    </w:div>
    <w:div w:id="1609242142">
      <w:bodyDiv w:val="1"/>
      <w:marLeft w:val="0"/>
      <w:marRight w:val="0"/>
      <w:marTop w:val="0"/>
      <w:marBottom w:val="0"/>
      <w:divBdr>
        <w:top w:val="none" w:sz="0" w:space="0" w:color="auto"/>
        <w:left w:val="none" w:sz="0" w:space="0" w:color="auto"/>
        <w:bottom w:val="none" w:sz="0" w:space="0" w:color="auto"/>
        <w:right w:val="none" w:sz="0" w:space="0" w:color="auto"/>
      </w:divBdr>
    </w:div>
    <w:div w:id="1610501959">
      <w:bodyDiv w:val="1"/>
      <w:marLeft w:val="0"/>
      <w:marRight w:val="0"/>
      <w:marTop w:val="0"/>
      <w:marBottom w:val="0"/>
      <w:divBdr>
        <w:top w:val="none" w:sz="0" w:space="0" w:color="auto"/>
        <w:left w:val="none" w:sz="0" w:space="0" w:color="auto"/>
        <w:bottom w:val="none" w:sz="0" w:space="0" w:color="auto"/>
        <w:right w:val="none" w:sz="0" w:space="0" w:color="auto"/>
      </w:divBdr>
    </w:div>
    <w:div w:id="1612543877">
      <w:bodyDiv w:val="1"/>
      <w:marLeft w:val="0"/>
      <w:marRight w:val="0"/>
      <w:marTop w:val="0"/>
      <w:marBottom w:val="0"/>
      <w:divBdr>
        <w:top w:val="none" w:sz="0" w:space="0" w:color="auto"/>
        <w:left w:val="none" w:sz="0" w:space="0" w:color="auto"/>
        <w:bottom w:val="none" w:sz="0" w:space="0" w:color="auto"/>
        <w:right w:val="none" w:sz="0" w:space="0" w:color="auto"/>
      </w:divBdr>
    </w:div>
    <w:div w:id="1613128790">
      <w:bodyDiv w:val="1"/>
      <w:marLeft w:val="0"/>
      <w:marRight w:val="0"/>
      <w:marTop w:val="0"/>
      <w:marBottom w:val="0"/>
      <w:divBdr>
        <w:top w:val="none" w:sz="0" w:space="0" w:color="auto"/>
        <w:left w:val="none" w:sz="0" w:space="0" w:color="auto"/>
        <w:bottom w:val="none" w:sz="0" w:space="0" w:color="auto"/>
        <w:right w:val="none" w:sz="0" w:space="0" w:color="auto"/>
      </w:divBdr>
    </w:div>
    <w:div w:id="1617591545">
      <w:bodyDiv w:val="1"/>
      <w:marLeft w:val="0"/>
      <w:marRight w:val="0"/>
      <w:marTop w:val="0"/>
      <w:marBottom w:val="0"/>
      <w:divBdr>
        <w:top w:val="none" w:sz="0" w:space="0" w:color="auto"/>
        <w:left w:val="none" w:sz="0" w:space="0" w:color="auto"/>
        <w:bottom w:val="none" w:sz="0" w:space="0" w:color="auto"/>
        <w:right w:val="none" w:sz="0" w:space="0" w:color="auto"/>
      </w:divBdr>
    </w:div>
    <w:div w:id="1617786622">
      <w:bodyDiv w:val="1"/>
      <w:marLeft w:val="0"/>
      <w:marRight w:val="0"/>
      <w:marTop w:val="0"/>
      <w:marBottom w:val="0"/>
      <w:divBdr>
        <w:top w:val="none" w:sz="0" w:space="0" w:color="auto"/>
        <w:left w:val="none" w:sz="0" w:space="0" w:color="auto"/>
        <w:bottom w:val="none" w:sz="0" w:space="0" w:color="auto"/>
        <w:right w:val="none" w:sz="0" w:space="0" w:color="auto"/>
      </w:divBdr>
    </w:div>
    <w:div w:id="1620451752">
      <w:bodyDiv w:val="1"/>
      <w:marLeft w:val="0"/>
      <w:marRight w:val="0"/>
      <w:marTop w:val="0"/>
      <w:marBottom w:val="0"/>
      <w:divBdr>
        <w:top w:val="none" w:sz="0" w:space="0" w:color="auto"/>
        <w:left w:val="none" w:sz="0" w:space="0" w:color="auto"/>
        <w:bottom w:val="none" w:sz="0" w:space="0" w:color="auto"/>
        <w:right w:val="none" w:sz="0" w:space="0" w:color="auto"/>
      </w:divBdr>
    </w:div>
    <w:div w:id="1620914466">
      <w:bodyDiv w:val="1"/>
      <w:marLeft w:val="0"/>
      <w:marRight w:val="0"/>
      <w:marTop w:val="0"/>
      <w:marBottom w:val="0"/>
      <w:divBdr>
        <w:top w:val="none" w:sz="0" w:space="0" w:color="auto"/>
        <w:left w:val="none" w:sz="0" w:space="0" w:color="auto"/>
        <w:bottom w:val="none" w:sz="0" w:space="0" w:color="auto"/>
        <w:right w:val="none" w:sz="0" w:space="0" w:color="auto"/>
      </w:divBdr>
    </w:div>
    <w:div w:id="1622229117">
      <w:bodyDiv w:val="1"/>
      <w:marLeft w:val="0"/>
      <w:marRight w:val="0"/>
      <w:marTop w:val="0"/>
      <w:marBottom w:val="0"/>
      <w:divBdr>
        <w:top w:val="none" w:sz="0" w:space="0" w:color="auto"/>
        <w:left w:val="none" w:sz="0" w:space="0" w:color="auto"/>
        <w:bottom w:val="none" w:sz="0" w:space="0" w:color="auto"/>
        <w:right w:val="none" w:sz="0" w:space="0" w:color="auto"/>
      </w:divBdr>
    </w:div>
    <w:div w:id="1622299592">
      <w:bodyDiv w:val="1"/>
      <w:marLeft w:val="0"/>
      <w:marRight w:val="0"/>
      <w:marTop w:val="0"/>
      <w:marBottom w:val="0"/>
      <w:divBdr>
        <w:top w:val="none" w:sz="0" w:space="0" w:color="auto"/>
        <w:left w:val="none" w:sz="0" w:space="0" w:color="auto"/>
        <w:bottom w:val="none" w:sz="0" w:space="0" w:color="auto"/>
        <w:right w:val="none" w:sz="0" w:space="0" w:color="auto"/>
      </w:divBdr>
    </w:div>
    <w:div w:id="1623729508">
      <w:bodyDiv w:val="1"/>
      <w:marLeft w:val="0"/>
      <w:marRight w:val="0"/>
      <w:marTop w:val="0"/>
      <w:marBottom w:val="0"/>
      <w:divBdr>
        <w:top w:val="none" w:sz="0" w:space="0" w:color="auto"/>
        <w:left w:val="none" w:sz="0" w:space="0" w:color="auto"/>
        <w:bottom w:val="none" w:sz="0" w:space="0" w:color="auto"/>
        <w:right w:val="none" w:sz="0" w:space="0" w:color="auto"/>
      </w:divBdr>
    </w:div>
    <w:div w:id="1625649975">
      <w:bodyDiv w:val="1"/>
      <w:marLeft w:val="0"/>
      <w:marRight w:val="0"/>
      <w:marTop w:val="0"/>
      <w:marBottom w:val="0"/>
      <w:divBdr>
        <w:top w:val="none" w:sz="0" w:space="0" w:color="auto"/>
        <w:left w:val="none" w:sz="0" w:space="0" w:color="auto"/>
        <w:bottom w:val="none" w:sz="0" w:space="0" w:color="auto"/>
        <w:right w:val="none" w:sz="0" w:space="0" w:color="auto"/>
      </w:divBdr>
    </w:div>
    <w:div w:id="1626308325">
      <w:bodyDiv w:val="1"/>
      <w:marLeft w:val="0"/>
      <w:marRight w:val="0"/>
      <w:marTop w:val="0"/>
      <w:marBottom w:val="0"/>
      <w:divBdr>
        <w:top w:val="none" w:sz="0" w:space="0" w:color="auto"/>
        <w:left w:val="none" w:sz="0" w:space="0" w:color="auto"/>
        <w:bottom w:val="none" w:sz="0" w:space="0" w:color="auto"/>
        <w:right w:val="none" w:sz="0" w:space="0" w:color="auto"/>
      </w:divBdr>
    </w:div>
    <w:div w:id="1628272827">
      <w:bodyDiv w:val="1"/>
      <w:marLeft w:val="0"/>
      <w:marRight w:val="0"/>
      <w:marTop w:val="0"/>
      <w:marBottom w:val="0"/>
      <w:divBdr>
        <w:top w:val="none" w:sz="0" w:space="0" w:color="auto"/>
        <w:left w:val="none" w:sz="0" w:space="0" w:color="auto"/>
        <w:bottom w:val="none" w:sz="0" w:space="0" w:color="auto"/>
        <w:right w:val="none" w:sz="0" w:space="0" w:color="auto"/>
      </w:divBdr>
    </w:div>
    <w:div w:id="1629437493">
      <w:bodyDiv w:val="1"/>
      <w:marLeft w:val="0"/>
      <w:marRight w:val="0"/>
      <w:marTop w:val="0"/>
      <w:marBottom w:val="0"/>
      <w:divBdr>
        <w:top w:val="none" w:sz="0" w:space="0" w:color="auto"/>
        <w:left w:val="none" w:sz="0" w:space="0" w:color="auto"/>
        <w:bottom w:val="none" w:sz="0" w:space="0" w:color="auto"/>
        <w:right w:val="none" w:sz="0" w:space="0" w:color="auto"/>
      </w:divBdr>
    </w:div>
    <w:div w:id="1630160714">
      <w:bodyDiv w:val="1"/>
      <w:marLeft w:val="0"/>
      <w:marRight w:val="0"/>
      <w:marTop w:val="0"/>
      <w:marBottom w:val="0"/>
      <w:divBdr>
        <w:top w:val="none" w:sz="0" w:space="0" w:color="auto"/>
        <w:left w:val="none" w:sz="0" w:space="0" w:color="auto"/>
        <w:bottom w:val="none" w:sz="0" w:space="0" w:color="auto"/>
        <w:right w:val="none" w:sz="0" w:space="0" w:color="auto"/>
      </w:divBdr>
    </w:div>
    <w:div w:id="1630627963">
      <w:bodyDiv w:val="1"/>
      <w:marLeft w:val="0"/>
      <w:marRight w:val="0"/>
      <w:marTop w:val="0"/>
      <w:marBottom w:val="0"/>
      <w:divBdr>
        <w:top w:val="none" w:sz="0" w:space="0" w:color="auto"/>
        <w:left w:val="none" w:sz="0" w:space="0" w:color="auto"/>
        <w:bottom w:val="none" w:sz="0" w:space="0" w:color="auto"/>
        <w:right w:val="none" w:sz="0" w:space="0" w:color="auto"/>
      </w:divBdr>
    </w:div>
    <w:div w:id="1631743785">
      <w:bodyDiv w:val="1"/>
      <w:marLeft w:val="0"/>
      <w:marRight w:val="0"/>
      <w:marTop w:val="0"/>
      <w:marBottom w:val="0"/>
      <w:divBdr>
        <w:top w:val="none" w:sz="0" w:space="0" w:color="auto"/>
        <w:left w:val="none" w:sz="0" w:space="0" w:color="auto"/>
        <w:bottom w:val="none" w:sz="0" w:space="0" w:color="auto"/>
        <w:right w:val="none" w:sz="0" w:space="0" w:color="auto"/>
      </w:divBdr>
    </w:div>
    <w:div w:id="1632008322">
      <w:bodyDiv w:val="1"/>
      <w:marLeft w:val="0"/>
      <w:marRight w:val="0"/>
      <w:marTop w:val="0"/>
      <w:marBottom w:val="0"/>
      <w:divBdr>
        <w:top w:val="none" w:sz="0" w:space="0" w:color="auto"/>
        <w:left w:val="none" w:sz="0" w:space="0" w:color="auto"/>
        <w:bottom w:val="none" w:sz="0" w:space="0" w:color="auto"/>
        <w:right w:val="none" w:sz="0" w:space="0" w:color="auto"/>
      </w:divBdr>
    </w:div>
    <w:div w:id="1632441396">
      <w:bodyDiv w:val="1"/>
      <w:marLeft w:val="0"/>
      <w:marRight w:val="0"/>
      <w:marTop w:val="0"/>
      <w:marBottom w:val="0"/>
      <w:divBdr>
        <w:top w:val="none" w:sz="0" w:space="0" w:color="auto"/>
        <w:left w:val="none" w:sz="0" w:space="0" w:color="auto"/>
        <w:bottom w:val="none" w:sz="0" w:space="0" w:color="auto"/>
        <w:right w:val="none" w:sz="0" w:space="0" w:color="auto"/>
      </w:divBdr>
    </w:div>
    <w:div w:id="1638025994">
      <w:bodyDiv w:val="1"/>
      <w:marLeft w:val="0"/>
      <w:marRight w:val="0"/>
      <w:marTop w:val="0"/>
      <w:marBottom w:val="0"/>
      <w:divBdr>
        <w:top w:val="none" w:sz="0" w:space="0" w:color="auto"/>
        <w:left w:val="none" w:sz="0" w:space="0" w:color="auto"/>
        <w:bottom w:val="none" w:sz="0" w:space="0" w:color="auto"/>
        <w:right w:val="none" w:sz="0" w:space="0" w:color="auto"/>
      </w:divBdr>
    </w:div>
    <w:div w:id="1643727102">
      <w:bodyDiv w:val="1"/>
      <w:marLeft w:val="0"/>
      <w:marRight w:val="0"/>
      <w:marTop w:val="0"/>
      <w:marBottom w:val="0"/>
      <w:divBdr>
        <w:top w:val="none" w:sz="0" w:space="0" w:color="auto"/>
        <w:left w:val="none" w:sz="0" w:space="0" w:color="auto"/>
        <w:bottom w:val="none" w:sz="0" w:space="0" w:color="auto"/>
        <w:right w:val="none" w:sz="0" w:space="0" w:color="auto"/>
      </w:divBdr>
    </w:div>
    <w:div w:id="1643732792">
      <w:bodyDiv w:val="1"/>
      <w:marLeft w:val="0"/>
      <w:marRight w:val="0"/>
      <w:marTop w:val="0"/>
      <w:marBottom w:val="0"/>
      <w:divBdr>
        <w:top w:val="none" w:sz="0" w:space="0" w:color="auto"/>
        <w:left w:val="none" w:sz="0" w:space="0" w:color="auto"/>
        <w:bottom w:val="none" w:sz="0" w:space="0" w:color="auto"/>
        <w:right w:val="none" w:sz="0" w:space="0" w:color="auto"/>
      </w:divBdr>
    </w:div>
    <w:div w:id="1644429541">
      <w:bodyDiv w:val="1"/>
      <w:marLeft w:val="0"/>
      <w:marRight w:val="0"/>
      <w:marTop w:val="0"/>
      <w:marBottom w:val="0"/>
      <w:divBdr>
        <w:top w:val="none" w:sz="0" w:space="0" w:color="auto"/>
        <w:left w:val="none" w:sz="0" w:space="0" w:color="auto"/>
        <w:bottom w:val="none" w:sz="0" w:space="0" w:color="auto"/>
        <w:right w:val="none" w:sz="0" w:space="0" w:color="auto"/>
      </w:divBdr>
    </w:div>
    <w:div w:id="1644581646">
      <w:bodyDiv w:val="1"/>
      <w:marLeft w:val="0"/>
      <w:marRight w:val="0"/>
      <w:marTop w:val="0"/>
      <w:marBottom w:val="0"/>
      <w:divBdr>
        <w:top w:val="none" w:sz="0" w:space="0" w:color="auto"/>
        <w:left w:val="none" w:sz="0" w:space="0" w:color="auto"/>
        <w:bottom w:val="none" w:sz="0" w:space="0" w:color="auto"/>
        <w:right w:val="none" w:sz="0" w:space="0" w:color="auto"/>
      </w:divBdr>
    </w:div>
    <w:div w:id="1644962724">
      <w:bodyDiv w:val="1"/>
      <w:marLeft w:val="0"/>
      <w:marRight w:val="0"/>
      <w:marTop w:val="0"/>
      <w:marBottom w:val="0"/>
      <w:divBdr>
        <w:top w:val="none" w:sz="0" w:space="0" w:color="auto"/>
        <w:left w:val="none" w:sz="0" w:space="0" w:color="auto"/>
        <w:bottom w:val="none" w:sz="0" w:space="0" w:color="auto"/>
        <w:right w:val="none" w:sz="0" w:space="0" w:color="auto"/>
      </w:divBdr>
    </w:div>
    <w:div w:id="1645545053">
      <w:bodyDiv w:val="1"/>
      <w:marLeft w:val="0"/>
      <w:marRight w:val="0"/>
      <w:marTop w:val="0"/>
      <w:marBottom w:val="0"/>
      <w:divBdr>
        <w:top w:val="none" w:sz="0" w:space="0" w:color="auto"/>
        <w:left w:val="none" w:sz="0" w:space="0" w:color="auto"/>
        <w:bottom w:val="none" w:sz="0" w:space="0" w:color="auto"/>
        <w:right w:val="none" w:sz="0" w:space="0" w:color="auto"/>
      </w:divBdr>
    </w:div>
    <w:div w:id="1647277985">
      <w:bodyDiv w:val="1"/>
      <w:marLeft w:val="0"/>
      <w:marRight w:val="0"/>
      <w:marTop w:val="0"/>
      <w:marBottom w:val="0"/>
      <w:divBdr>
        <w:top w:val="none" w:sz="0" w:space="0" w:color="auto"/>
        <w:left w:val="none" w:sz="0" w:space="0" w:color="auto"/>
        <w:bottom w:val="none" w:sz="0" w:space="0" w:color="auto"/>
        <w:right w:val="none" w:sz="0" w:space="0" w:color="auto"/>
      </w:divBdr>
    </w:div>
    <w:div w:id="1648630588">
      <w:bodyDiv w:val="1"/>
      <w:marLeft w:val="0"/>
      <w:marRight w:val="0"/>
      <w:marTop w:val="0"/>
      <w:marBottom w:val="0"/>
      <w:divBdr>
        <w:top w:val="none" w:sz="0" w:space="0" w:color="auto"/>
        <w:left w:val="none" w:sz="0" w:space="0" w:color="auto"/>
        <w:bottom w:val="none" w:sz="0" w:space="0" w:color="auto"/>
        <w:right w:val="none" w:sz="0" w:space="0" w:color="auto"/>
      </w:divBdr>
    </w:div>
    <w:div w:id="1651789851">
      <w:bodyDiv w:val="1"/>
      <w:marLeft w:val="0"/>
      <w:marRight w:val="0"/>
      <w:marTop w:val="0"/>
      <w:marBottom w:val="0"/>
      <w:divBdr>
        <w:top w:val="none" w:sz="0" w:space="0" w:color="auto"/>
        <w:left w:val="none" w:sz="0" w:space="0" w:color="auto"/>
        <w:bottom w:val="none" w:sz="0" w:space="0" w:color="auto"/>
        <w:right w:val="none" w:sz="0" w:space="0" w:color="auto"/>
      </w:divBdr>
    </w:div>
    <w:div w:id="1653102834">
      <w:bodyDiv w:val="1"/>
      <w:marLeft w:val="0"/>
      <w:marRight w:val="0"/>
      <w:marTop w:val="0"/>
      <w:marBottom w:val="0"/>
      <w:divBdr>
        <w:top w:val="none" w:sz="0" w:space="0" w:color="auto"/>
        <w:left w:val="none" w:sz="0" w:space="0" w:color="auto"/>
        <w:bottom w:val="none" w:sz="0" w:space="0" w:color="auto"/>
        <w:right w:val="none" w:sz="0" w:space="0" w:color="auto"/>
      </w:divBdr>
    </w:div>
    <w:div w:id="1655185828">
      <w:bodyDiv w:val="1"/>
      <w:marLeft w:val="0"/>
      <w:marRight w:val="0"/>
      <w:marTop w:val="0"/>
      <w:marBottom w:val="0"/>
      <w:divBdr>
        <w:top w:val="none" w:sz="0" w:space="0" w:color="auto"/>
        <w:left w:val="none" w:sz="0" w:space="0" w:color="auto"/>
        <w:bottom w:val="none" w:sz="0" w:space="0" w:color="auto"/>
        <w:right w:val="none" w:sz="0" w:space="0" w:color="auto"/>
      </w:divBdr>
    </w:div>
    <w:div w:id="1655528415">
      <w:bodyDiv w:val="1"/>
      <w:marLeft w:val="0"/>
      <w:marRight w:val="0"/>
      <w:marTop w:val="0"/>
      <w:marBottom w:val="0"/>
      <w:divBdr>
        <w:top w:val="none" w:sz="0" w:space="0" w:color="auto"/>
        <w:left w:val="none" w:sz="0" w:space="0" w:color="auto"/>
        <w:bottom w:val="none" w:sz="0" w:space="0" w:color="auto"/>
        <w:right w:val="none" w:sz="0" w:space="0" w:color="auto"/>
      </w:divBdr>
    </w:div>
    <w:div w:id="1657297394">
      <w:bodyDiv w:val="1"/>
      <w:marLeft w:val="0"/>
      <w:marRight w:val="0"/>
      <w:marTop w:val="0"/>
      <w:marBottom w:val="0"/>
      <w:divBdr>
        <w:top w:val="none" w:sz="0" w:space="0" w:color="auto"/>
        <w:left w:val="none" w:sz="0" w:space="0" w:color="auto"/>
        <w:bottom w:val="none" w:sz="0" w:space="0" w:color="auto"/>
        <w:right w:val="none" w:sz="0" w:space="0" w:color="auto"/>
      </w:divBdr>
    </w:div>
    <w:div w:id="1662660107">
      <w:bodyDiv w:val="1"/>
      <w:marLeft w:val="0"/>
      <w:marRight w:val="0"/>
      <w:marTop w:val="0"/>
      <w:marBottom w:val="0"/>
      <w:divBdr>
        <w:top w:val="none" w:sz="0" w:space="0" w:color="auto"/>
        <w:left w:val="none" w:sz="0" w:space="0" w:color="auto"/>
        <w:bottom w:val="none" w:sz="0" w:space="0" w:color="auto"/>
        <w:right w:val="none" w:sz="0" w:space="0" w:color="auto"/>
      </w:divBdr>
    </w:div>
    <w:div w:id="1663700491">
      <w:bodyDiv w:val="1"/>
      <w:marLeft w:val="0"/>
      <w:marRight w:val="0"/>
      <w:marTop w:val="0"/>
      <w:marBottom w:val="0"/>
      <w:divBdr>
        <w:top w:val="none" w:sz="0" w:space="0" w:color="auto"/>
        <w:left w:val="none" w:sz="0" w:space="0" w:color="auto"/>
        <w:bottom w:val="none" w:sz="0" w:space="0" w:color="auto"/>
        <w:right w:val="none" w:sz="0" w:space="0" w:color="auto"/>
      </w:divBdr>
    </w:div>
    <w:div w:id="1664235877">
      <w:bodyDiv w:val="1"/>
      <w:marLeft w:val="0"/>
      <w:marRight w:val="0"/>
      <w:marTop w:val="0"/>
      <w:marBottom w:val="0"/>
      <w:divBdr>
        <w:top w:val="none" w:sz="0" w:space="0" w:color="auto"/>
        <w:left w:val="none" w:sz="0" w:space="0" w:color="auto"/>
        <w:bottom w:val="none" w:sz="0" w:space="0" w:color="auto"/>
        <w:right w:val="none" w:sz="0" w:space="0" w:color="auto"/>
      </w:divBdr>
    </w:div>
    <w:div w:id="1664971726">
      <w:bodyDiv w:val="1"/>
      <w:marLeft w:val="0"/>
      <w:marRight w:val="0"/>
      <w:marTop w:val="0"/>
      <w:marBottom w:val="0"/>
      <w:divBdr>
        <w:top w:val="none" w:sz="0" w:space="0" w:color="auto"/>
        <w:left w:val="none" w:sz="0" w:space="0" w:color="auto"/>
        <w:bottom w:val="none" w:sz="0" w:space="0" w:color="auto"/>
        <w:right w:val="none" w:sz="0" w:space="0" w:color="auto"/>
      </w:divBdr>
    </w:div>
    <w:div w:id="1665890806">
      <w:bodyDiv w:val="1"/>
      <w:marLeft w:val="0"/>
      <w:marRight w:val="0"/>
      <w:marTop w:val="0"/>
      <w:marBottom w:val="0"/>
      <w:divBdr>
        <w:top w:val="none" w:sz="0" w:space="0" w:color="auto"/>
        <w:left w:val="none" w:sz="0" w:space="0" w:color="auto"/>
        <w:bottom w:val="none" w:sz="0" w:space="0" w:color="auto"/>
        <w:right w:val="none" w:sz="0" w:space="0" w:color="auto"/>
      </w:divBdr>
    </w:div>
    <w:div w:id="1666398170">
      <w:bodyDiv w:val="1"/>
      <w:marLeft w:val="0"/>
      <w:marRight w:val="0"/>
      <w:marTop w:val="0"/>
      <w:marBottom w:val="0"/>
      <w:divBdr>
        <w:top w:val="none" w:sz="0" w:space="0" w:color="auto"/>
        <w:left w:val="none" w:sz="0" w:space="0" w:color="auto"/>
        <w:bottom w:val="none" w:sz="0" w:space="0" w:color="auto"/>
        <w:right w:val="none" w:sz="0" w:space="0" w:color="auto"/>
      </w:divBdr>
    </w:div>
    <w:div w:id="1667202408">
      <w:bodyDiv w:val="1"/>
      <w:marLeft w:val="0"/>
      <w:marRight w:val="0"/>
      <w:marTop w:val="0"/>
      <w:marBottom w:val="0"/>
      <w:divBdr>
        <w:top w:val="none" w:sz="0" w:space="0" w:color="auto"/>
        <w:left w:val="none" w:sz="0" w:space="0" w:color="auto"/>
        <w:bottom w:val="none" w:sz="0" w:space="0" w:color="auto"/>
        <w:right w:val="none" w:sz="0" w:space="0" w:color="auto"/>
      </w:divBdr>
    </w:div>
    <w:div w:id="1667787107">
      <w:bodyDiv w:val="1"/>
      <w:marLeft w:val="0"/>
      <w:marRight w:val="0"/>
      <w:marTop w:val="0"/>
      <w:marBottom w:val="0"/>
      <w:divBdr>
        <w:top w:val="none" w:sz="0" w:space="0" w:color="auto"/>
        <w:left w:val="none" w:sz="0" w:space="0" w:color="auto"/>
        <w:bottom w:val="none" w:sz="0" w:space="0" w:color="auto"/>
        <w:right w:val="none" w:sz="0" w:space="0" w:color="auto"/>
      </w:divBdr>
    </w:div>
    <w:div w:id="1668049908">
      <w:bodyDiv w:val="1"/>
      <w:marLeft w:val="0"/>
      <w:marRight w:val="0"/>
      <w:marTop w:val="0"/>
      <w:marBottom w:val="0"/>
      <w:divBdr>
        <w:top w:val="none" w:sz="0" w:space="0" w:color="auto"/>
        <w:left w:val="none" w:sz="0" w:space="0" w:color="auto"/>
        <w:bottom w:val="none" w:sz="0" w:space="0" w:color="auto"/>
        <w:right w:val="none" w:sz="0" w:space="0" w:color="auto"/>
      </w:divBdr>
    </w:div>
    <w:div w:id="1669014596">
      <w:bodyDiv w:val="1"/>
      <w:marLeft w:val="0"/>
      <w:marRight w:val="0"/>
      <w:marTop w:val="0"/>
      <w:marBottom w:val="0"/>
      <w:divBdr>
        <w:top w:val="none" w:sz="0" w:space="0" w:color="auto"/>
        <w:left w:val="none" w:sz="0" w:space="0" w:color="auto"/>
        <w:bottom w:val="none" w:sz="0" w:space="0" w:color="auto"/>
        <w:right w:val="none" w:sz="0" w:space="0" w:color="auto"/>
      </w:divBdr>
    </w:div>
    <w:div w:id="1669363767">
      <w:bodyDiv w:val="1"/>
      <w:marLeft w:val="0"/>
      <w:marRight w:val="0"/>
      <w:marTop w:val="0"/>
      <w:marBottom w:val="0"/>
      <w:divBdr>
        <w:top w:val="none" w:sz="0" w:space="0" w:color="auto"/>
        <w:left w:val="none" w:sz="0" w:space="0" w:color="auto"/>
        <w:bottom w:val="none" w:sz="0" w:space="0" w:color="auto"/>
        <w:right w:val="none" w:sz="0" w:space="0" w:color="auto"/>
      </w:divBdr>
    </w:div>
    <w:div w:id="1669601967">
      <w:bodyDiv w:val="1"/>
      <w:marLeft w:val="0"/>
      <w:marRight w:val="0"/>
      <w:marTop w:val="0"/>
      <w:marBottom w:val="0"/>
      <w:divBdr>
        <w:top w:val="none" w:sz="0" w:space="0" w:color="auto"/>
        <w:left w:val="none" w:sz="0" w:space="0" w:color="auto"/>
        <w:bottom w:val="none" w:sz="0" w:space="0" w:color="auto"/>
        <w:right w:val="none" w:sz="0" w:space="0" w:color="auto"/>
      </w:divBdr>
    </w:div>
    <w:div w:id="1674524295">
      <w:bodyDiv w:val="1"/>
      <w:marLeft w:val="0"/>
      <w:marRight w:val="0"/>
      <w:marTop w:val="0"/>
      <w:marBottom w:val="0"/>
      <w:divBdr>
        <w:top w:val="none" w:sz="0" w:space="0" w:color="auto"/>
        <w:left w:val="none" w:sz="0" w:space="0" w:color="auto"/>
        <w:bottom w:val="none" w:sz="0" w:space="0" w:color="auto"/>
        <w:right w:val="none" w:sz="0" w:space="0" w:color="auto"/>
      </w:divBdr>
    </w:div>
    <w:div w:id="1674605076">
      <w:bodyDiv w:val="1"/>
      <w:marLeft w:val="0"/>
      <w:marRight w:val="0"/>
      <w:marTop w:val="0"/>
      <w:marBottom w:val="0"/>
      <w:divBdr>
        <w:top w:val="none" w:sz="0" w:space="0" w:color="auto"/>
        <w:left w:val="none" w:sz="0" w:space="0" w:color="auto"/>
        <w:bottom w:val="none" w:sz="0" w:space="0" w:color="auto"/>
        <w:right w:val="none" w:sz="0" w:space="0" w:color="auto"/>
      </w:divBdr>
    </w:div>
    <w:div w:id="1674870462">
      <w:bodyDiv w:val="1"/>
      <w:marLeft w:val="0"/>
      <w:marRight w:val="0"/>
      <w:marTop w:val="0"/>
      <w:marBottom w:val="0"/>
      <w:divBdr>
        <w:top w:val="none" w:sz="0" w:space="0" w:color="auto"/>
        <w:left w:val="none" w:sz="0" w:space="0" w:color="auto"/>
        <w:bottom w:val="none" w:sz="0" w:space="0" w:color="auto"/>
        <w:right w:val="none" w:sz="0" w:space="0" w:color="auto"/>
      </w:divBdr>
    </w:div>
    <w:div w:id="1675299079">
      <w:bodyDiv w:val="1"/>
      <w:marLeft w:val="0"/>
      <w:marRight w:val="0"/>
      <w:marTop w:val="0"/>
      <w:marBottom w:val="0"/>
      <w:divBdr>
        <w:top w:val="none" w:sz="0" w:space="0" w:color="auto"/>
        <w:left w:val="none" w:sz="0" w:space="0" w:color="auto"/>
        <w:bottom w:val="none" w:sz="0" w:space="0" w:color="auto"/>
        <w:right w:val="none" w:sz="0" w:space="0" w:color="auto"/>
      </w:divBdr>
    </w:div>
    <w:div w:id="1676111127">
      <w:bodyDiv w:val="1"/>
      <w:marLeft w:val="0"/>
      <w:marRight w:val="0"/>
      <w:marTop w:val="0"/>
      <w:marBottom w:val="0"/>
      <w:divBdr>
        <w:top w:val="none" w:sz="0" w:space="0" w:color="auto"/>
        <w:left w:val="none" w:sz="0" w:space="0" w:color="auto"/>
        <w:bottom w:val="none" w:sz="0" w:space="0" w:color="auto"/>
        <w:right w:val="none" w:sz="0" w:space="0" w:color="auto"/>
      </w:divBdr>
    </w:div>
    <w:div w:id="1676572319">
      <w:bodyDiv w:val="1"/>
      <w:marLeft w:val="0"/>
      <w:marRight w:val="0"/>
      <w:marTop w:val="0"/>
      <w:marBottom w:val="0"/>
      <w:divBdr>
        <w:top w:val="none" w:sz="0" w:space="0" w:color="auto"/>
        <w:left w:val="none" w:sz="0" w:space="0" w:color="auto"/>
        <w:bottom w:val="none" w:sz="0" w:space="0" w:color="auto"/>
        <w:right w:val="none" w:sz="0" w:space="0" w:color="auto"/>
      </w:divBdr>
    </w:div>
    <w:div w:id="1680809936">
      <w:bodyDiv w:val="1"/>
      <w:marLeft w:val="0"/>
      <w:marRight w:val="0"/>
      <w:marTop w:val="0"/>
      <w:marBottom w:val="0"/>
      <w:divBdr>
        <w:top w:val="none" w:sz="0" w:space="0" w:color="auto"/>
        <w:left w:val="none" w:sz="0" w:space="0" w:color="auto"/>
        <w:bottom w:val="none" w:sz="0" w:space="0" w:color="auto"/>
        <w:right w:val="none" w:sz="0" w:space="0" w:color="auto"/>
      </w:divBdr>
    </w:div>
    <w:div w:id="1684018045">
      <w:bodyDiv w:val="1"/>
      <w:marLeft w:val="0"/>
      <w:marRight w:val="0"/>
      <w:marTop w:val="0"/>
      <w:marBottom w:val="0"/>
      <w:divBdr>
        <w:top w:val="none" w:sz="0" w:space="0" w:color="auto"/>
        <w:left w:val="none" w:sz="0" w:space="0" w:color="auto"/>
        <w:bottom w:val="none" w:sz="0" w:space="0" w:color="auto"/>
        <w:right w:val="none" w:sz="0" w:space="0" w:color="auto"/>
      </w:divBdr>
    </w:div>
    <w:div w:id="1685478397">
      <w:bodyDiv w:val="1"/>
      <w:marLeft w:val="0"/>
      <w:marRight w:val="0"/>
      <w:marTop w:val="0"/>
      <w:marBottom w:val="0"/>
      <w:divBdr>
        <w:top w:val="none" w:sz="0" w:space="0" w:color="auto"/>
        <w:left w:val="none" w:sz="0" w:space="0" w:color="auto"/>
        <w:bottom w:val="none" w:sz="0" w:space="0" w:color="auto"/>
        <w:right w:val="none" w:sz="0" w:space="0" w:color="auto"/>
      </w:divBdr>
    </w:div>
    <w:div w:id="1686176948">
      <w:bodyDiv w:val="1"/>
      <w:marLeft w:val="0"/>
      <w:marRight w:val="0"/>
      <w:marTop w:val="0"/>
      <w:marBottom w:val="0"/>
      <w:divBdr>
        <w:top w:val="none" w:sz="0" w:space="0" w:color="auto"/>
        <w:left w:val="none" w:sz="0" w:space="0" w:color="auto"/>
        <w:bottom w:val="none" w:sz="0" w:space="0" w:color="auto"/>
        <w:right w:val="none" w:sz="0" w:space="0" w:color="auto"/>
      </w:divBdr>
    </w:div>
    <w:div w:id="1687101068">
      <w:bodyDiv w:val="1"/>
      <w:marLeft w:val="0"/>
      <w:marRight w:val="0"/>
      <w:marTop w:val="0"/>
      <w:marBottom w:val="0"/>
      <w:divBdr>
        <w:top w:val="none" w:sz="0" w:space="0" w:color="auto"/>
        <w:left w:val="none" w:sz="0" w:space="0" w:color="auto"/>
        <w:bottom w:val="none" w:sz="0" w:space="0" w:color="auto"/>
        <w:right w:val="none" w:sz="0" w:space="0" w:color="auto"/>
      </w:divBdr>
    </w:div>
    <w:div w:id="1690637583">
      <w:bodyDiv w:val="1"/>
      <w:marLeft w:val="0"/>
      <w:marRight w:val="0"/>
      <w:marTop w:val="0"/>
      <w:marBottom w:val="0"/>
      <w:divBdr>
        <w:top w:val="none" w:sz="0" w:space="0" w:color="auto"/>
        <w:left w:val="none" w:sz="0" w:space="0" w:color="auto"/>
        <w:bottom w:val="none" w:sz="0" w:space="0" w:color="auto"/>
        <w:right w:val="none" w:sz="0" w:space="0" w:color="auto"/>
      </w:divBdr>
    </w:div>
    <w:div w:id="1691102909">
      <w:bodyDiv w:val="1"/>
      <w:marLeft w:val="0"/>
      <w:marRight w:val="0"/>
      <w:marTop w:val="0"/>
      <w:marBottom w:val="0"/>
      <w:divBdr>
        <w:top w:val="none" w:sz="0" w:space="0" w:color="auto"/>
        <w:left w:val="none" w:sz="0" w:space="0" w:color="auto"/>
        <w:bottom w:val="none" w:sz="0" w:space="0" w:color="auto"/>
        <w:right w:val="none" w:sz="0" w:space="0" w:color="auto"/>
      </w:divBdr>
    </w:div>
    <w:div w:id="1694651203">
      <w:bodyDiv w:val="1"/>
      <w:marLeft w:val="0"/>
      <w:marRight w:val="0"/>
      <w:marTop w:val="0"/>
      <w:marBottom w:val="0"/>
      <w:divBdr>
        <w:top w:val="none" w:sz="0" w:space="0" w:color="auto"/>
        <w:left w:val="none" w:sz="0" w:space="0" w:color="auto"/>
        <w:bottom w:val="none" w:sz="0" w:space="0" w:color="auto"/>
        <w:right w:val="none" w:sz="0" w:space="0" w:color="auto"/>
      </w:divBdr>
    </w:div>
    <w:div w:id="1696729526">
      <w:bodyDiv w:val="1"/>
      <w:marLeft w:val="0"/>
      <w:marRight w:val="0"/>
      <w:marTop w:val="0"/>
      <w:marBottom w:val="0"/>
      <w:divBdr>
        <w:top w:val="none" w:sz="0" w:space="0" w:color="auto"/>
        <w:left w:val="none" w:sz="0" w:space="0" w:color="auto"/>
        <w:bottom w:val="none" w:sz="0" w:space="0" w:color="auto"/>
        <w:right w:val="none" w:sz="0" w:space="0" w:color="auto"/>
      </w:divBdr>
    </w:div>
    <w:div w:id="1697652552">
      <w:bodyDiv w:val="1"/>
      <w:marLeft w:val="0"/>
      <w:marRight w:val="0"/>
      <w:marTop w:val="0"/>
      <w:marBottom w:val="0"/>
      <w:divBdr>
        <w:top w:val="none" w:sz="0" w:space="0" w:color="auto"/>
        <w:left w:val="none" w:sz="0" w:space="0" w:color="auto"/>
        <w:bottom w:val="none" w:sz="0" w:space="0" w:color="auto"/>
        <w:right w:val="none" w:sz="0" w:space="0" w:color="auto"/>
      </w:divBdr>
    </w:div>
    <w:div w:id="1698383578">
      <w:bodyDiv w:val="1"/>
      <w:marLeft w:val="0"/>
      <w:marRight w:val="0"/>
      <w:marTop w:val="0"/>
      <w:marBottom w:val="0"/>
      <w:divBdr>
        <w:top w:val="none" w:sz="0" w:space="0" w:color="auto"/>
        <w:left w:val="none" w:sz="0" w:space="0" w:color="auto"/>
        <w:bottom w:val="none" w:sz="0" w:space="0" w:color="auto"/>
        <w:right w:val="none" w:sz="0" w:space="0" w:color="auto"/>
      </w:divBdr>
    </w:div>
    <w:div w:id="1701737281">
      <w:bodyDiv w:val="1"/>
      <w:marLeft w:val="0"/>
      <w:marRight w:val="0"/>
      <w:marTop w:val="0"/>
      <w:marBottom w:val="0"/>
      <w:divBdr>
        <w:top w:val="none" w:sz="0" w:space="0" w:color="auto"/>
        <w:left w:val="none" w:sz="0" w:space="0" w:color="auto"/>
        <w:bottom w:val="none" w:sz="0" w:space="0" w:color="auto"/>
        <w:right w:val="none" w:sz="0" w:space="0" w:color="auto"/>
      </w:divBdr>
    </w:div>
    <w:div w:id="1702048139">
      <w:bodyDiv w:val="1"/>
      <w:marLeft w:val="0"/>
      <w:marRight w:val="0"/>
      <w:marTop w:val="0"/>
      <w:marBottom w:val="0"/>
      <w:divBdr>
        <w:top w:val="none" w:sz="0" w:space="0" w:color="auto"/>
        <w:left w:val="none" w:sz="0" w:space="0" w:color="auto"/>
        <w:bottom w:val="none" w:sz="0" w:space="0" w:color="auto"/>
        <w:right w:val="none" w:sz="0" w:space="0" w:color="auto"/>
      </w:divBdr>
    </w:div>
    <w:div w:id="1702198469">
      <w:bodyDiv w:val="1"/>
      <w:marLeft w:val="0"/>
      <w:marRight w:val="0"/>
      <w:marTop w:val="0"/>
      <w:marBottom w:val="0"/>
      <w:divBdr>
        <w:top w:val="none" w:sz="0" w:space="0" w:color="auto"/>
        <w:left w:val="none" w:sz="0" w:space="0" w:color="auto"/>
        <w:bottom w:val="none" w:sz="0" w:space="0" w:color="auto"/>
        <w:right w:val="none" w:sz="0" w:space="0" w:color="auto"/>
      </w:divBdr>
    </w:div>
    <w:div w:id="1702626986">
      <w:bodyDiv w:val="1"/>
      <w:marLeft w:val="0"/>
      <w:marRight w:val="0"/>
      <w:marTop w:val="0"/>
      <w:marBottom w:val="0"/>
      <w:divBdr>
        <w:top w:val="none" w:sz="0" w:space="0" w:color="auto"/>
        <w:left w:val="none" w:sz="0" w:space="0" w:color="auto"/>
        <w:bottom w:val="none" w:sz="0" w:space="0" w:color="auto"/>
        <w:right w:val="none" w:sz="0" w:space="0" w:color="auto"/>
      </w:divBdr>
    </w:div>
    <w:div w:id="1704133728">
      <w:bodyDiv w:val="1"/>
      <w:marLeft w:val="0"/>
      <w:marRight w:val="0"/>
      <w:marTop w:val="0"/>
      <w:marBottom w:val="0"/>
      <w:divBdr>
        <w:top w:val="none" w:sz="0" w:space="0" w:color="auto"/>
        <w:left w:val="none" w:sz="0" w:space="0" w:color="auto"/>
        <w:bottom w:val="none" w:sz="0" w:space="0" w:color="auto"/>
        <w:right w:val="none" w:sz="0" w:space="0" w:color="auto"/>
      </w:divBdr>
    </w:div>
    <w:div w:id="1709375822">
      <w:bodyDiv w:val="1"/>
      <w:marLeft w:val="0"/>
      <w:marRight w:val="0"/>
      <w:marTop w:val="0"/>
      <w:marBottom w:val="0"/>
      <w:divBdr>
        <w:top w:val="none" w:sz="0" w:space="0" w:color="auto"/>
        <w:left w:val="none" w:sz="0" w:space="0" w:color="auto"/>
        <w:bottom w:val="none" w:sz="0" w:space="0" w:color="auto"/>
        <w:right w:val="none" w:sz="0" w:space="0" w:color="auto"/>
      </w:divBdr>
    </w:div>
    <w:div w:id="1710491539">
      <w:bodyDiv w:val="1"/>
      <w:marLeft w:val="0"/>
      <w:marRight w:val="0"/>
      <w:marTop w:val="0"/>
      <w:marBottom w:val="0"/>
      <w:divBdr>
        <w:top w:val="none" w:sz="0" w:space="0" w:color="auto"/>
        <w:left w:val="none" w:sz="0" w:space="0" w:color="auto"/>
        <w:bottom w:val="none" w:sz="0" w:space="0" w:color="auto"/>
        <w:right w:val="none" w:sz="0" w:space="0" w:color="auto"/>
      </w:divBdr>
    </w:div>
    <w:div w:id="1712148244">
      <w:bodyDiv w:val="1"/>
      <w:marLeft w:val="0"/>
      <w:marRight w:val="0"/>
      <w:marTop w:val="0"/>
      <w:marBottom w:val="0"/>
      <w:divBdr>
        <w:top w:val="none" w:sz="0" w:space="0" w:color="auto"/>
        <w:left w:val="none" w:sz="0" w:space="0" w:color="auto"/>
        <w:bottom w:val="none" w:sz="0" w:space="0" w:color="auto"/>
        <w:right w:val="none" w:sz="0" w:space="0" w:color="auto"/>
      </w:divBdr>
    </w:div>
    <w:div w:id="1714425417">
      <w:bodyDiv w:val="1"/>
      <w:marLeft w:val="0"/>
      <w:marRight w:val="0"/>
      <w:marTop w:val="0"/>
      <w:marBottom w:val="0"/>
      <w:divBdr>
        <w:top w:val="none" w:sz="0" w:space="0" w:color="auto"/>
        <w:left w:val="none" w:sz="0" w:space="0" w:color="auto"/>
        <w:bottom w:val="none" w:sz="0" w:space="0" w:color="auto"/>
        <w:right w:val="none" w:sz="0" w:space="0" w:color="auto"/>
      </w:divBdr>
    </w:div>
    <w:div w:id="17144957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067">
          <w:marLeft w:val="0"/>
          <w:marRight w:val="0"/>
          <w:marTop w:val="0"/>
          <w:marBottom w:val="0"/>
          <w:divBdr>
            <w:top w:val="none" w:sz="0" w:space="0" w:color="auto"/>
            <w:left w:val="none" w:sz="0" w:space="0" w:color="auto"/>
            <w:bottom w:val="none" w:sz="0" w:space="0" w:color="auto"/>
            <w:right w:val="none" w:sz="0" w:space="0" w:color="auto"/>
          </w:divBdr>
        </w:div>
      </w:divsChild>
    </w:div>
    <w:div w:id="1716007448">
      <w:bodyDiv w:val="1"/>
      <w:marLeft w:val="0"/>
      <w:marRight w:val="0"/>
      <w:marTop w:val="0"/>
      <w:marBottom w:val="0"/>
      <w:divBdr>
        <w:top w:val="none" w:sz="0" w:space="0" w:color="auto"/>
        <w:left w:val="none" w:sz="0" w:space="0" w:color="auto"/>
        <w:bottom w:val="none" w:sz="0" w:space="0" w:color="auto"/>
        <w:right w:val="none" w:sz="0" w:space="0" w:color="auto"/>
      </w:divBdr>
    </w:div>
    <w:div w:id="1717578953">
      <w:bodyDiv w:val="1"/>
      <w:marLeft w:val="0"/>
      <w:marRight w:val="0"/>
      <w:marTop w:val="0"/>
      <w:marBottom w:val="0"/>
      <w:divBdr>
        <w:top w:val="none" w:sz="0" w:space="0" w:color="auto"/>
        <w:left w:val="none" w:sz="0" w:space="0" w:color="auto"/>
        <w:bottom w:val="none" w:sz="0" w:space="0" w:color="auto"/>
        <w:right w:val="none" w:sz="0" w:space="0" w:color="auto"/>
      </w:divBdr>
    </w:div>
    <w:div w:id="1719695269">
      <w:bodyDiv w:val="1"/>
      <w:marLeft w:val="0"/>
      <w:marRight w:val="0"/>
      <w:marTop w:val="0"/>
      <w:marBottom w:val="0"/>
      <w:divBdr>
        <w:top w:val="none" w:sz="0" w:space="0" w:color="auto"/>
        <w:left w:val="none" w:sz="0" w:space="0" w:color="auto"/>
        <w:bottom w:val="none" w:sz="0" w:space="0" w:color="auto"/>
        <w:right w:val="none" w:sz="0" w:space="0" w:color="auto"/>
      </w:divBdr>
    </w:div>
    <w:div w:id="1721857749">
      <w:bodyDiv w:val="1"/>
      <w:marLeft w:val="0"/>
      <w:marRight w:val="0"/>
      <w:marTop w:val="0"/>
      <w:marBottom w:val="0"/>
      <w:divBdr>
        <w:top w:val="none" w:sz="0" w:space="0" w:color="auto"/>
        <w:left w:val="none" w:sz="0" w:space="0" w:color="auto"/>
        <w:bottom w:val="none" w:sz="0" w:space="0" w:color="auto"/>
        <w:right w:val="none" w:sz="0" w:space="0" w:color="auto"/>
      </w:divBdr>
    </w:div>
    <w:div w:id="1724015210">
      <w:bodyDiv w:val="1"/>
      <w:marLeft w:val="0"/>
      <w:marRight w:val="0"/>
      <w:marTop w:val="0"/>
      <w:marBottom w:val="0"/>
      <w:divBdr>
        <w:top w:val="none" w:sz="0" w:space="0" w:color="auto"/>
        <w:left w:val="none" w:sz="0" w:space="0" w:color="auto"/>
        <w:bottom w:val="none" w:sz="0" w:space="0" w:color="auto"/>
        <w:right w:val="none" w:sz="0" w:space="0" w:color="auto"/>
      </w:divBdr>
    </w:div>
    <w:div w:id="1724019885">
      <w:bodyDiv w:val="1"/>
      <w:marLeft w:val="0"/>
      <w:marRight w:val="0"/>
      <w:marTop w:val="0"/>
      <w:marBottom w:val="0"/>
      <w:divBdr>
        <w:top w:val="none" w:sz="0" w:space="0" w:color="auto"/>
        <w:left w:val="none" w:sz="0" w:space="0" w:color="auto"/>
        <w:bottom w:val="none" w:sz="0" w:space="0" w:color="auto"/>
        <w:right w:val="none" w:sz="0" w:space="0" w:color="auto"/>
      </w:divBdr>
    </w:div>
    <w:div w:id="1724594726">
      <w:bodyDiv w:val="1"/>
      <w:marLeft w:val="0"/>
      <w:marRight w:val="0"/>
      <w:marTop w:val="0"/>
      <w:marBottom w:val="0"/>
      <w:divBdr>
        <w:top w:val="none" w:sz="0" w:space="0" w:color="auto"/>
        <w:left w:val="none" w:sz="0" w:space="0" w:color="auto"/>
        <w:bottom w:val="none" w:sz="0" w:space="0" w:color="auto"/>
        <w:right w:val="none" w:sz="0" w:space="0" w:color="auto"/>
      </w:divBdr>
    </w:div>
    <w:div w:id="1726371896">
      <w:bodyDiv w:val="1"/>
      <w:marLeft w:val="0"/>
      <w:marRight w:val="0"/>
      <w:marTop w:val="0"/>
      <w:marBottom w:val="0"/>
      <w:divBdr>
        <w:top w:val="none" w:sz="0" w:space="0" w:color="auto"/>
        <w:left w:val="none" w:sz="0" w:space="0" w:color="auto"/>
        <w:bottom w:val="none" w:sz="0" w:space="0" w:color="auto"/>
        <w:right w:val="none" w:sz="0" w:space="0" w:color="auto"/>
      </w:divBdr>
    </w:div>
    <w:div w:id="1726832228">
      <w:bodyDiv w:val="1"/>
      <w:marLeft w:val="0"/>
      <w:marRight w:val="0"/>
      <w:marTop w:val="0"/>
      <w:marBottom w:val="0"/>
      <w:divBdr>
        <w:top w:val="none" w:sz="0" w:space="0" w:color="auto"/>
        <w:left w:val="none" w:sz="0" w:space="0" w:color="auto"/>
        <w:bottom w:val="none" w:sz="0" w:space="0" w:color="auto"/>
        <w:right w:val="none" w:sz="0" w:space="0" w:color="auto"/>
      </w:divBdr>
    </w:div>
    <w:div w:id="1730685454">
      <w:bodyDiv w:val="1"/>
      <w:marLeft w:val="0"/>
      <w:marRight w:val="0"/>
      <w:marTop w:val="0"/>
      <w:marBottom w:val="0"/>
      <w:divBdr>
        <w:top w:val="none" w:sz="0" w:space="0" w:color="auto"/>
        <w:left w:val="none" w:sz="0" w:space="0" w:color="auto"/>
        <w:bottom w:val="none" w:sz="0" w:space="0" w:color="auto"/>
        <w:right w:val="none" w:sz="0" w:space="0" w:color="auto"/>
      </w:divBdr>
    </w:div>
    <w:div w:id="1730885538">
      <w:bodyDiv w:val="1"/>
      <w:marLeft w:val="0"/>
      <w:marRight w:val="0"/>
      <w:marTop w:val="0"/>
      <w:marBottom w:val="0"/>
      <w:divBdr>
        <w:top w:val="none" w:sz="0" w:space="0" w:color="auto"/>
        <w:left w:val="none" w:sz="0" w:space="0" w:color="auto"/>
        <w:bottom w:val="none" w:sz="0" w:space="0" w:color="auto"/>
        <w:right w:val="none" w:sz="0" w:space="0" w:color="auto"/>
      </w:divBdr>
    </w:div>
    <w:div w:id="1731078222">
      <w:bodyDiv w:val="1"/>
      <w:marLeft w:val="0"/>
      <w:marRight w:val="0"/>
      <w:marTop w:val="0"/>
      <w:marBottom w:val="0"/>
      <w:divBdr>
        <w:top w:val="none" w:sz="0" w:space="0" w:color="auto"/>
        <w:left w:val="none" w:sz="0" w:space="0" w:color="auto"/>
        <w:bottom w:val="none" w:sz="0" w:space="0" w:color="auto"/>
        <w:right w:val="none" w:sz="0" w:space="0" w:color="auto"/>
      </w:divBdr>
    </w:div>
    <w:div w:id="1731418739">
      <w:bodyDiv w:val="1"/>
      <w:marLeft w:val="0"/>
      <w:marRight w:val="0"/>
      <w:marTop w:val="0"/>
      <w:marBottom w:val="0"/>
      <w:divBdr>
        <w:top w:val="none" w:sz="0" w:space="0" w:color="auto"/>
        <w:left w:val="none" w:sz="0" w:space="0" w:color="auto"/>
        <w:bottom w:val="none" w:sz="0" w:space="0" w:color="auto"/>
        <w:right w:val="none" w:sz="0" w:space="0" w:color="auto"/>
      </w:divBdr>
    </w:div>
    <w:div w:id="1731726615">
      <w:bodyDiv w:val="1"/>
      <w:marLeft w:val="0"/>
      <w:marRight w:val="0"/>
      <w:marTop w:val="0"/>
      <w:marBottom w:val="0"/>
      <w:divBdr>
        <w:top w:val="none" w:sz="0" w:space="0" w:color="auto"/>
        <w:left w:val="none" w:sz="0" w:space="0" w:color="auto"/>
        <w:bottom w:val="none" w:sz="0" w:space="0" w:color="auto"/>
        <w:right w:val="none" w:sz="0" w:space="0" w:color="auto"/>
      </w:divBdr>
    </w:div>
    <w:div w:id="1733196123">
      <w:bodyDiv w:val="1"/>
      <w:marLeft w:val="0"/>
      <w:marRight w:val="0"/>
      <w:marTop w:val="0"/>
      <w:marBottom w:val="0"/>
      <w:divBdr>
        <w:top w:val="none" w:sz="0" w:space="0" w:color="auto"/>
        <w:left w:val="none" w:sz="0" w:space="0" w:color="auto"/>
        <w:bottom w:val="none" w:sz="0" w:space="0" w:color="auto"/>
        <w:right w:val="none" w:sz="0" w:space="0" w:color="auto"/>
      </w:divBdr>
    </w:div>
    <w:div w:id="1734700094">
      <w:bodyDiv w:val="1"/>
      <w:marLeft w:val="0"/>
      <w:marRight w:val="0"/>
      <w:marTop w:val="0"/>
      <w:marBottom w:val="0"/>
      <w:divBdr>
        <w:top w:val="none" w:sz="0" w:space="0" w:color="auto"/>
        <w:left w:val="none" w:sz="0" w:space="0" w:color="auto"/>
        <w:bottom w:val="none" w:sz="0" w:space="0" w:color="auto"/>
        <w:right w:val="none" w:sz="0" w:space="0" w:color="auto"/>
      </w:divBdr>
    </w:div>
    <w:div w:id="1735468880">
      <w:bodyDiv w:val="1"/>
      <w:marLeft w:val="0"/>
      <w:marRight w:val="0"/>
      <w:marTop w:val="0"/>
      <w:marBottom w:val="0"/>
      <w:divBdr>
        <w:top w:val="none" w:sz="0" w:space="0" w:color="auto"/>
        <w:left w:val="none" w:sz="0" w:space="0" w:color="auto"/>
        <w:bottom w:val="none" w:sz="0" w:space="0" w:color="auto"/>
        <w:right w:val="none" w:sz="0" w:space="0" w:color="auto"/>
      </w:divBdr>
    </w:div>
    <w:div w:id="1738935222">
      <w:bodyDiv w:val="1"/>
      <w:marLeft w:val="0"/>
      <w:marRight w:val="0"/>
      <w:marTop w:val="0"/>
      <w:marBottom w:val="0"/>
      <w:divBdr>
        <w:top w:val="none" w:sz="0" w:space="0" w:color="auto"/>
        <w:left w:val="none" w:sz="0" w:space="0" w:color="auto"/>
        <w:bottom w:val="none" w:sz="0" w:space="0" w:color="auto"/>
        <w:right w:val="none" w:sz="0" w:space="0" w:color="auto"/>
      </w:divBdr>
    </w:div>
    <w:div w:id="1741713120">
      <w:bodyDiv w:val="1"/>
      <w:marLeft w:val="0"/>
      <w:marRight w:val="0"/>
      <w:marTop w:val="0"/>
      <w:marBottom w:val="0"/>
      <w:divBdr>
        <w:top w:val="none" w:sz="0" w:space="0" w:color="auto"/>
        <w:left w:val="none" w:sz="0" w:space="0" w:color="auto"/>
        <w:bottom w:val="none" w:sz="0" w:space="0" w:color="auto"/>
        <w:right w:val="none" w:sz="0" w:space="0" w:color="auto"/>
      </w:divBdr>
    </w:div>
    <w:div w:id="1742096046">
      <w:bodyDiv w:val="1"/>
      <w:marLeft w:val="0"/>
      <w:marRight w:val="0"/>
      <w:marTop w:val="0"/>
      <w:marBottom w:val="0"/>
      <w:divBdr>
        <w:top w:val="none" w:sz="0" w:space="0" w:color="auto"/>
        <w:left w:val="none" w:sz="0" w:space="0" w:color="auto"/>
        <w:bottom w:val="none" w:sz="0" w:space="0" w:color="auto"/>
        <w:right w:val="none" w:sz="0" w:space="0" w:color="auto"/>
      </w:divBdr>
    </w:div>
    <w:div w:id="1742219450">
      <w:bodyDiv w:val="1"/>
      <w:marLeft w:val="0"/>
      <w:marRight w:val="0"/>
      <w:marTop w:val="0"/>
      <w:marBottom w:val="0"/>
      <w:divBdr>
        <w:top w:val="none" w:sz="0" w:space="0" w:color="auto"/>
        <w:left w:val="none" w:sz="0" w:space="0" w:color="auto"/>
        <w:bottom w:val="none" w:sz="0" w:space="0" w:color="auto"/>
        <w:right w:val="none" w:sz="0" w:space="0" w:color="auto"/>
      </w:divBdr>
    </w:div>
    <w:div w:id="1743405084">
      <w:bodyDiv w:val="1"/>
      <w:marLeft w:val="0"/>
      <w:marRight w:val="0"/>
      <w:marTop w:val="0"/>
      <w:marBottom w:val="0"/>
      <w:divBdr>
        <w:top w:val="none" w:sz="0" w:space="0" w:color="auto"/>
        <w:left w:val="none" w:sz="0" w:space="0" w:color="auto"/>
        <w:bottom w:val="none" w:sz="0" w:space="0" w:color="auto"/>
        <w:right w:val="none" w:sz="0" w:space="0" w:color="auto"/>
      </w:divBdr>
    </w:div>
    <w:div w:id="1744643706">
      <w:bodyDiv w:val="1"/>
      <w:marLeft w:val="0"/>
      <w:marRight w:val="0"/>
      <w:marTop w:val="0"/>
      <w:marBottom w:val="0"/>
      <w:divBdr>
        <w:top w:val="none" w:sz="0" w:space="0" w:color="auto"/>
        <w:left w:val="none" w:sz="0" w:space="0" w:color="auto"/>
        <w:bottom w:val="none" w:sz="0" w:space="0" w:color="auto"/>
        <w:right w:val="none" w:sz="0" w:space="0" w:color="auto"/>
      </w:divBdr>
    </w:div>
    <w:div w:id="1747796183">
      <w:bodyDiv w:val="1"/>
      <w:marLeft w:val="0"/>
      <w:marRight w:val="0"/>
      <w:marTop w:val="0"/>
      <w:marBottom w:val="0"/>
      <w:divBdr>
        <w:top w:val="none" w:sz="0" w:space="0" w:color="auto"/>
        <w:left w:val="none" w:sz="0" w:space="0" w:color="auto"/>
        <w:bottom w:val="none" w:sz="0" w:space="0" w:color="auto"/>
        <w:right w:val="none" w:sz="0" w:space="0" w:color="auto"/>
      </w:divBdr>
    </w:div>
    <w:div w:id="1747916729">
      <w:bodyDiv w:val="1"/>
      <w:marLeft w:val="0"/>
      <w:marRight w:val="0"/>
      <w:marTop w:val="0"/>
      <w:marBottom w:val="0"/>
      <w:divBdr>
        <w:top w:val="none" w:sz="0" w:space="0" w:color="auto"/>
        <w:left w:val="none" w:sz="0" w:space="0" w:color="auto"/>
        <w:bottom w:val="none" w:sz="0" w:space="0" w:color="auto"/>
        <w:right w:val="none" w:sz="0" w:space="0" w:color="auto"/>
      </w:divBdr>
    </w:div>
    <w:div w:id="1749035682">
      <w:bodyDiv w:val="1"/>
      <w:marLeft w:val="0"/>
      <w:marRight w:val="0"/>
      <w:marTop w:val="0"/>
      <w:marBottom w:val="0"/>
      <w:divBdr>
        <w:top w:val="none" w:sz="0" w:space="0" w:color="auto"/>
        <w:left w:val="none" w:sz="0" w:space="0" w:color="auto"/>
        <w:bottom w:val="none" w:sz="0" w:space="0" w:color="auto"/>
        <w:right w:val="none" w:sz="0" w:space="0" w:color="auto"/>
      </w:divBdr>
    </w:div>
    <w:div w:id="1749769342">
      <w:bodyDiv w:val="1"/>
      <w:marLeft w:val="0"/>
      <w:marRight w:val="0"/>
      <w:marTop w:val="0"/>
      <w:marBottom w:val="0"/>
      <w:divBdr>
        <w:top w:val="none" w:sz="0" w:space="0" w:color="auto"/>
        <w:left w:val="none" w:sz="0" w:space="0" w:color="auto"/>
        <w:bottom w:val="none" w:sz="0" w:space="0" w:color="auto"/>
        <w:right w:val="none" w:sz="0" w:space="0" w:color="auto"/>
      </w:divBdr>
    </w:div>
    <w:div w:id="1752311603">
      <w:bodyDiv w:val="1"/>
      <w:marLeft w:val="0"/>
      <w:marRight w:val="0"/>
      <w:marTop w:val="0"/>
      <w:marBottom w:val="0"/>
      <w:divBdr>
        <w:top w:val="none" w:sz="0" w:space="0" w:color="auto"/>
        <w:left w:val="none" w:sz="0" w:space="0" w:color="auto"/>
        <w:bottom w:val="none" w:sz="0" w:space="0" w:color="auto"/>
        <w:right w:val="none" w:sz="0" w:space="0" w:color="auto"/>
      </w:divBdr>
    </w:div>
    <w:div w:id="1752850537">
      <w:bodyDiv w:val="1"/>
      <w:marLeft w:val="0"/>
      <w:marRight w:val="0"/>
      <w:marTop w:val="0"/>
      <w:marBottom w:val="0"/>
      <w:divBdr>
        <w:top w:val="none" w:sz="0" w:space="0" w:color="auto"/>
        <w:left w:val="none" w:sz="0" w:space="0" w:color="auto"/>
        <w:bottom w:val="none" w:sz="0" w:space="0" w:color="auto"/>
        <w:right w:val="none" w:sz="0" w:space="0" w:color="auto"/>
      </w:divBdr>
    </w:div>
    <w:div w:id="1755742002">
      <w:bodyDiv w:val="1"/>
      <w:marLeft w:val="0"/>
      <w:marRight w:val="0"/>
      <w:marTop w:val="0"/>
      <w:marBottom w:val="0"/>
      <w:divBdr>
        <w:top w:val="none" w:sz="0" w:space="0" w:color="auto"/>
        <w:left w:val="none" w:sz="0" w:space="0" w:color="auto"/>
        <w:bottom w:val="none" w:sz="0" w:space="0" w:color="auto"/>
        <w:right w:val="none" w:sz="0" w:space="0" w:color="auto"/>
      </w:divBdr>
    </w:div>
    <w:div w:id="1756395872">
      <w:bodyDiv w:val="1"/>
      <w:marLeft w:val="0"/>
      <w:marRight w:val="0"/>
      <w:marTop w:val="0"/>
      <w:marBottom w:val="0"/>
      <w:divBdr>
        <w:top w:val="none" w:sz="0" w:space="0" w:color="auto"/>
        <w:left w:val="none" w:sz="0" w:space="0" w:color="auto"/>
        <w:bottom w:val="none" w:sz="0" w:space="0" w:color="auto"/>
        <w:right w:val="none" w:sz="0" w:space="0" w:color="auto"/>
      </w:divBdr>
      <w:divsChild>
        <w:div w:id="608590924">
          <w:marLeft w:val="0"/>
          <w:marRight w:val="0"/>
          <w:marTop w:val="0"/>
          <w:marBottom w:val="0"/>
          <w:divBdr>
            <w:top w:val="none" w:sz="0" w:space="0" w:color="auto"/>
            <w:left w:val="none" w:sz="0" w:space="0" w:color="auto"/>
            <w:bottom w:val="none" w:sz="0" w:space="0" w:color="auto"/>
            <w:right w:val="none" w:sz="0" w:space="0" w:color="auto"/>
          </w:divBdr>
        </w:div>
      </w:divsChild>
    </w:div>
    <w:div w:id="1756438653">
      <w:bodyDiv w:val="1"/>
      <w:marLeft w:val="0"/>
      <w:marRight w:val="0"/>
      <w:marTop w:val="0"/>
      <w:marBottom w:val="0"/>
      <w:divBdr>
        <w:top w:val="none" w:sz="0" w:space="0" w:color="auto"/>
        <w:left w:val="none" w:sz="0" w:space="0" w:color="auto"/>
        <w:bottom w:val="none" w:sz="0" w:space="0" w:color="auto"/>
        <w:right w:val="none" w:sz="0" w:space="0" w:color="auto"/>
      </w:divBdr>
    </w:div>
    <w:div w:id="1758552067">
      <w:bodyDiv w:val="1"/>
      <w:marLeft w:val="0"/>
      <w:marRight w:val="0"/>
      <w:marTop w:val="0"/>
      <w:marBottom w:val="0"/>
      <w:divBdr>
        <w:top w:val="none" w:sz="0" w:space="0" w:color="auto"/>
        <w:left w:val="none" w:sz="0" w:space="0" w:color="auto"/>
        <w:bottom w:val="none" w:sz="0" w:space="0" w:color="auto"/>
        <w:right w:val="none" w:sz="0" w:space="0" w:color="auto"/>
      </w:divBdr>
    </w:div>
    <w:div w:id="1759207130">
      <w:bodyDiv w:val="1"/>
      <w:marLeft w:val="0"/>
      <w:marRight w:val="0"/>
      <w:marTop w:val="0"/>
      <w:marBottom w:val="0"/>
      <w:divBdr>
        <w:top w:val="none" w:sz="0" w:space="0" w:color="auto"/>
        <w:left w:val="none" w:sz="0" w:space="0" w:color="auto"/>
        <w:bottom w:val="none" w:sz="0" w:space="0" w:color="auto"/>
        <w:right w:val="none" w:sz="0" w:space="0" w:color="auto"/>
      </w:divBdr>
    </w:div>
    <w:div w:id="1759400761">
      <w:bodyDiv w:val="1"/>
      <w:marLeft w:val="0"/>
      <w:marRight w:val="0"/>
      <w:marTop w:val="0"/>
      <w:marBottom w:val="0"/>
      <w:divBdr>
        <w:top w:val="none" w:sz="0" w:space="0" w:color="auto"/>
        <w:left w:val="none" w:sz="0" w:space="0" w:color="auto"/>
        <w:bottom w:val="none" w:sz="0" w:space="0" w:color="auto"/>
        <w:right w:val="none" w:sz="0" w:space="0" w:color="auto"/>
      </w:divBdr>
    </w:div>
    <w:div w:id="1761171402">
      <w:bodyDiv w:val="1"/>
      <w:marLeft w:val="0"/>
      <w:marRight w:val="0"/>
      <w:marTop w:val="0"/>
      <w:marBottom w:val="0"/>
      <w:divBdr>
        <w:top w:val="none" w:sz="0" w:space="0" w:color="auto"/>
        <w:left w:val="none" w:sz="0" w:space="0" w:color="auto"/>
        <w:bottom w:val="none" w:sz="0" w:space="0" w:color="auto"/>
        <w:right w:val="none" w:sz="0" w:space="0" w:color="auto"/>
      </w:divBdr>
    </w:div>
    <w:div w:id="1764839679">
      <w:bodyDiv w:val="1"/>
      <w:marLeft w:val="0"/>
      <w:marRight w:val="0"/>
      <w:marTop w:val="0"/>
      <w:marBottom w:val="0"/>
      <w:divBdr>
        <w:top w:val="none" w:sz="0" w:space="0" w:color="auto"/>
        <w:left w:val="none" w:sz="0" w:space="0" w:color="auto"/>
        <w:bottom w:val="none" w:sz="0" w:space="0" w:color="auto"/>
        <w:right w:val="none" w:sz="0" w:space="0" w:color="auto"/>
      </w:divBdr>
    </w:div>
    <w:div w:id="1766530477">
      <w:bodyDiv w:val="1"/>
      <w:marLeft w:val="0"/>
      <w:marRight w:val="0"/>
      <w:marTop w:val="0"/>
      <w:marBottom w:val="0"/>
      <w:divBdr>
        <w:top w:val="none" w:sz="0" w:space="0" w:color="auto"/>
        <w:left w:val="none" w:sz="0" w:space="0" w:color="auto"/>
        <w:bottom w:val="none" w:sz="0" w:space="0" w:color="auto"/>
        <w:right w:val="none" w:sz="0" w:space="0" w:color="auto"/>
      </w:divBdr>
    </w:div>
    <w:div w:id="1768961448">
      <w:bodyDiv w:val="1"/>
      <w:marLeft w:val="0"/>
      <w:marRight w:val="0"/>
      <w:marTop w:val="0"/>
      <w:marBottom w:val="0"/>
      <w:divBdr>
        <w:top w:val="none" w:sz="0" w:space="0" w:color="auto"/>
        <w:left w:val="none" w:sz="0" w:space="0" w:color="auto"/>
        <w:bottom w:val="none" w:sz="0" w:space="0" w:color="auto"/>
        <w:right w:val="none" w:sz="0" w:space="0" w:color="auto"/>
      </w:divBdr>
    </w:div>
    <w:div w:id="1769538789">
      <w:bodyDiv w:val="1"/>
      <w:marLeft w:val="0"/>
      <w:marRight w:val="0"/>
      <w:marTop w:val="0"/>
      <w:marBottom w:val="0"/>
      <w:divBdr>
        <w:top w:val="none" w:sz="0" w:space="0" w:color="auto"/>
        <w:left w:val="none" w:sz="0" w:space="0" w:color="auto"/>
        <w:bottom w:val="none" w:sz="0" w:space="0" w:color="auto"/>
        <w:right w:val="none" w:sz="0" w:space="0" w:color="auto"/>
      </w:divBdr>
    </w:div>
    <w:div w:id="1770929737">
      <w:bodyDiv w:val="1"/>
      <w:marLeft w:val="0"/>
      <w:marRight w:val="0"/>
      <w:marTop w:val="0"/>
      <w:marBottom w:val="0"/>
      <w:divBdr>
        <w:top w:val="none" w:sz="0" w:space="0" w:color="auto"/>
        <w:left w:val="none" w:sz="0" w:space="0" w:color="auto"/>
        <w:bottom w:val="none" w:sz="0" w:space="0" w:color="auto"/>
        <w:right w:val="none" w:sz="0" w:space="0" w:color="auto"/>
      </w:divBdr>
    </w:div>
    <w:div w:id="1774743182">
      <w:bodyDiv w:val="1"/>
      <w:marLeft w:val="0"/>
      <w:marRight w:val="0"/>
      <w:marTop w:val="0"/>
      <w:marBottom w:val="0"/>
      <w:divBdr>
        <w:top w:val="none" w:sz="0" w:space="0" w:color="auto"/>
        <w:left w:val="none" w:sz="0" w:space="0" w:color="auto"/>
        <w:bottom w:val="none" w:sz="0" w:space="0" w:color="auto"/>
        <w:right w:val="none" w:sz="0" w:space="0" w:color="auto"/>
      </w:divBdr>
    </w:div>
    <w:div w:id="1774785444">
      <w:bodyDiv w:val="1"/>
      <w:marLeft w:val="0"/>
      <w:marRight w:val="0"/>
      <w:marTop w:val="0"/>
      <w:marBottom w:val="0"/>
      <w:divBdr>
        <w:top w:val="none" w:sz="0" w:space="0" w:color="auto"/>
        <w:left w:val="none" w:sz="0" w:space="0" w:color="auto"/>
        <w:bottom w:val="none" w:sz="0" w:space="0" w:color="auto"/>
        <w:right w:val="none" w:sz="0" w:space="0" w:color="auto"/>
      </w:divBdr>
    </w:div>
    <w:div w:id="1776288119">
      <w:bodyDiv w:val="1"/>
      <w:marLeft w:val="0"/>
      <w:marRight w:val="0"/>
      <w:marTop w:val="0"/>
      <w:marBottom w:val="0"/>
      <w:divBdr>
        <w:top w:val="none" w:sz="0" w:space="0" w:color="auto"/>
        <w:left w:val="none" w:sz="0" w:space="0" w:color="auto"/>
        <w:bottom w:val="none" w:sz="0" w:space="0" w:color="auto"/>
        <w:right w:val="none" w:sz="0" w:space="0" w:color="auto"/>
      </w:divBdr>
    </w:div>
    <w:div w:id="1777402214">
      <w:bodyDiv w:val="1"/>
      <w:marLeft w:val="0"/>
      <w:marRight w:val="0"/>
      <w:marTop w:val="0"/>
      <w:marBottom w:val="0"/>
      <w:divBdr>
        <w:top w:val="none" w:sz="0" w:space="0" w:color="auto"/>
        <w:left w:val="none" w:sz="0" w:space="0" w:color="auto"/>
        <w:bottom w:val="none" w:sz="0" w:space="0" w:color="auto"/>
        <w:right w:val="none" w:sz="0" w:space="0" w:color="auto"/>
      </w:divBdr>
      <w:divsChild>
        <w:div w:id="660086095">
          <w:marLeft w:val="0"/>
          <w:marRight w:val="0"/>
          <w:marTop w:val="0"/>
          <w:marBottom w:val="0"/>
          <w:divBdr>
            <w:top w:val="none" w:sz="0" w:space="0" w:color="auto"/>
            <w:left w:val="none" w:sz="0" w:space="0" w:color="auto"/>
            <w:bottom w:val="none" w:sz="0" w:space="0" w:color="auto"/>
            <w:right w:val="none" w:sz="0" w:space="0" w:color="auto"/>
          </w:divBdr>
        </w:div>
      </w:divsChild>
    </w:div>
    <w:div w:id="1778987681">
      <w:bodyDiv w:val="1"/>
      <w:marLeft w:val="0"/>
      <w:marRight w:val="0"/>
      <w:marTop w:val="0"/>
      <w:marBottom w:val="0"/>
      <w:divBdr>
        <w:top w:val="none" w:sz="0" w:space="0" w:color="auto"/>
        <w:left w:val="none" w:sz="0" w:space="0" w:color="auto"/>
        <w:bottom w:val="none" w:sz="0" w:space="0" w:color="auto"/>
        <w:right w:val="none" w:sz="0" w:space="0" w:color="auto"/>
      </w:divBdr>
    </w:div>
    <w:div w:id="1779714772">
      <w:bodyDiv w:val="1"/>
      <w:marLeft w:val="0"/>
      <w:marRight w:val="0"/>
      <w:marTop w:val="0"/>
      <w:marBottom w:val="0"/>
      <w:divBdr>
        <w:top w:val="none" w:sz="0" w:space="0" w:color="auto"/>
        <w:left w:val="none" w:sz="0" w:space="0" w:color="auto"/>
        <w:bottom w:val="none" w:sz="0" w:space="0" w:color="auto"/>
        <w:right w:val="none" w:sz="0" w:space="0" w:color="auto"/>
      </w:divBdr>
    </w:div>
    <w:div w:id="1780680198">
      <w:bodyDiv w:val="1"/>
      <w:marLeft w:val="0"/>
      <w:marRight w:val="0"/>
      <w:marTop w:val="0"/>
      <w:marBottom w:val="0"/>
      <w:divBdr>
        <w:top w:val="none" w:sz="0" w:space="0" w:color="auto"/>
        <w:left w:val="none" w:sz="0" w:space="0" w:color="auto"/>
        <w:bottom w:val="none" w:sz="0" w:space="0" w:color="auto"/>
        <w:right w:val="none" w:sz="0" w:space="0" w:color="auto"/>
      </w:divBdr>
    </w:div>
    <w:div w:id="1781295634">
      <w:bodyDiv w:val="1"/>
      <w:marLeft w:val="0"/>
      <w:marRight w:val="0"/>
      <w:marTop w:val="0"/>
      <w:marBottom w:val="0"/>
      <w:divBdr>
        <w:top w:val="none" w:sz="0" w:space="0" w:color="auto"/>
        <w:left w:val="none" w:sz="0" w:space="0" w:color="auto"/>
        <w:bottom w:val="none" w:sz="0" w:space="0" w:color="auto"/>
        <w:right w:val="none" w:sz="0" w:space="0" w:color="auto"/>
      </w:divBdr>
    </w:div>
    <w:div w:id="1782259495">
      <w:bodyDiv w:val="1"/>
      <w:marLeft w:val="0"/>
      <w:marRight w:val="0"/>
      <w:marTop w:val="0"/>
      <w:marBottom w:val="0"/>
      <w:divBdr>
        <w:top w:val="none" w:sz="0" w:space="0" w:color="auto"/>
        <w:left w:val="none" w:sz="0" w:space="0" w:color="auto"/>
        <w:bottom w:val="none" w:sz="0" w:space="0" w:color="auto"/>
        <w:right w:val="none" w:sz="0" w:space="0" w:color="auto"/>
      </w:divBdr>
    </w:div>
    <w:div w:id="1783376811">
      <w:bodyDiv w:val="1"/>
      <w:marLeft w:val="0"/>
      <w:marRight w:val="0"/>
      <w:marTop w:val="0"/>
      <w:marBottom w:val="0"/>
      <w:divBdr>
        <w:top w:val="none" w:sz="0" w:space="0" w:color="auto"/>
        <w:left w:val="none" w:sz="0" w:space="0" w:color="auto"/>
        <w:bottom w:val="none" w:sz="0" w:space="0" w:color="auto"/>
        <w:right w:val="none" w:sz="0" w:space="0" w:color="auto"/>
      </w:divBdr>
    </w:div>
    <w:div w:id="1786659707">
      <w:bodyDiv w:val="1"/>
      <w:marLeft w:val="0"/>
      <w:marRight w:val="0"/>
      <w:marTop w:val="0"/>
      <w:marBottom w:val="0"/>
      <w:divBdr>
        <w:top w:val="none" w:sz="0" w:space="0" w:color="auto"/>
        <w:left w:val="none" w:sz="0" w:space="0" w:color="auto"/>
        <w:bottom w:val="none" w:sz="0" w:space="0" w:color="auto"/>
        <w:right w:val="none" w:sz="0" w:space="0" w:color="auto"/>
      </w:divBdr>
    </w:div>
    <w:div w:id="1786735363">
      <w:bodyDiv w:val="1"/>
      <w:marLeft w:val="0"/>
      <w:marRight w:val="0"/>
      <w:marTop w:val="0"/>
      <w:marBottom w:val="0"/>
      <w:divBdr>
        <w:top w:val="none" w:sz="0" w:space="0" w:color="auto"/>
        <w:left w:val="none" w:sz="0" w:space="0" w:color="auto"/>
        <w:bottom w:val="none" w:sz="0" w:space="0" w:color="auto"/>
        <w:right w:val="none" w:sz="0" w:space="0" w:color="auto"/>
      </w:divBdr>
    </w:div>
    <w:div w:id="1787432039">
      <w:bodyDiv w:val="1"/>
      <w:marLeft w:val="0"/>
      <w:marRight w:val="0"/>
      <w:marTop w:val="0"/>
      <w:marBottom w:val="0"/>
      <w:divBdr>
        <w:top w:val="none" w:sz="0" w:space="0" w:color="auto"/>
        <w:left w:val="none" w:sz="0" w:space="0" w:color="auto"/>
        <w:bottom w:val="none" w:sz="0" w:space="0" w:color="auto"/>
        <w:right w:val="none" w:sz="0" w:space="0" w:color="auto"/>
      </w:divBdr>
    </w:div>
    <w:div w:id="1787504487">
      <w:bodyDiv w:val="1"/>
      <w:marLeft w:val="0"/>
      <w:marRight w:val="0"/>
      <w:marTop w:val="0"/>
      <w:marBottom w:val="0"/>
      <w:divBdr>
        <w:top w:val="none" w:sz="0" w:space="0" w:color="auto"/>
        <w:left w:val="none" w:sz="0" w:space="0" w:color="auto"/>
        <w:bottom w:val="none" w:sz="0" w:space="0" w:color="auto"/>
        <w:right w:val="none" w:sz="0" w:space="0" w:color="auto"/>
      </w:divBdr>
    </w:div>
    <w:div w:id="1791587248">
      <w:bodyDiv w:val="1"/>
      <w:marLeft w:val="0"/>
      <w:marRight w:val="0"/>
      <w:marTop w:val="0"/>
      <w:marBottom w:val="0"/>
      <w:divBdr>
        <w:top w:val="none" w:sz="0" w:space="0" w:color="auto"/>
        <w:left w:val="none" w:sz="0" w:space="0" w:color="auto"/>
        <w:bottom w:val="none" w:sz="0" w:space="0" w:color="auto"/>
        <w:right w:val="none" w:sz="0" w:space="0" w:color="auto"/>
      </w:divBdr>
    </w:div>
    <w:div w:id="1792086442">
      <w:bodyDiv w:val="1"/>
      <w:marLeft w:val="0"/>
      <w:marRight w:val="0"/>
      <w:marTop w:val="0"/>
      <w:marBottom w:val="0"/>
      <w:divBdr>
        <w:top w:val="none" w:sz="0" w:space="0" w:color="auto"/>
        <w:left w:val="none" w:sz="0" w:space="0" w:color="auto"/>
        <w:bottom w:val="none" w:sz="0" w:space="0" w:color="auto"/>
        <w:right w:val="none" w:sz="0" w:space="0" w:color="auto"/>
      </w:divBdr>
    </w:div>
    <w:div w:id="1793936981">
      <w:bodyDiv w:val="1"/>
      <w:marLeft w:val="0"/>
      <w:marRight w:val="0"/>
      <w:marTop w:val="0"/>
      <w:marBottom w:val="0"/>
      <w:divBdr>
        <w:top w:val="none" w:sz="0" w:space="0" w:color="auto"/>
        <w:left w:val="none" w:sz="0" w:space="0" w:color="auto"/>
        <w:bottom w:val="none" w:sz="0" w:space="0" w:color="auto"/>
        <w:right w:val="none" w:sz="0" w:space="0" w:color="auto"/>
      </w:divBdr>
    </w:div>
    <w:div w:id="1795443420">
      <w:bodyDiv w:val="1"/>
      <w:marLeft w:val="0"/>
      <w:marRight w:val="0"/>
      <w:marTop w:val="0"/>
      <w:marBottom w:val="0"/>
      <w:divBdr>
        <w:top w:val="none" w:sz="0" w:space="0" w:color="auto"/>
        <w:left w:val="none" w:sz="0" w:space="0" w:color="auto"/>
        <w:bottom w:val="none" w:sz="0" w:space="0" w:color="auto"/>
        <w:right w:val="none" w:sz="0" w:space="0" w:color="auto"/>
      </w:divBdr>
    </w:div>
    <w:div w:id="1795517627">
      <w:bodyDiv w:val="1"/>
      <w:marLeft w:val="0"/>
      <w:marRight w:val="0"/>
      <w:marTop w:val="0"/>
      <w:marBottom w:val="0"/>
      <w:divBdr>
        <w:top w:val="none" w:sz="0" w:space="0" w:color="auto"/>
        <w:left w:val="none" w:sz="0" w:space="0" w:color="auto"/>
        <w:bottom w:val="none" w:sz="0" w:space="0" w:color="auto"/>
        <w:right w:val="none" w:sz="0" w:space="0" w:color="auto"/>
      </w:divBdr>
    </w:div>
    <w:div w:id="1796828295">
      <w:bodyDiv w:val="1"/>
      <w:marLeft w:val="0"/>
      <w:marRight w:val="0"/>
      <w:marTop w:val="0"/>
      <w:marBottom w:val="0"/>
      <w:divBdr>
        <w:top w:val="none" w:sz="0" w:space="0" w:color="auto"/>
        <w:left w:val="none" w:sz="0" w:space="0" w:color="auto"/>
        <w:bottom w:val="none" w:sz="0" w:space="0" w:color="auto"/>
        <w:right w:val="none" w:sz="0" w:space="0" w:color="auto"/>
      </w:divBdr>
    </w:div>
    <w:div w:id="1798252132">
      <w:bodyDiv w:val="1"/>
      <w:marLeft w:val="0"/>
      <w:marRight w:val="0"/>
      <w:marTop w:val="0"/>
      <w:marBottom w:val="0"/>
      <w:divBdr>
        <w:top w:val="none" w:sz="0" w:space="0" w:color="auto"/>
        <w:left w:val="none" w:sz="0" w:space="0" w:color="auto"/>
        <w:bottom w:val="none" w:sz="0" w:space="0" w:color="auto"/>
        <w:right w:val="none" w:sz="0" w:space="0" w:color="auto"/>
      </w:divBdr>
    </w:div>
    <w:div w:id="1798989216">
      <w:bodyDiv w:val="1"/>
      <w:marLeft w:val="0"/>
      <w:marRight w:val="0"/>
      <w:marTop w:val="0"/>
      <w:marBottom w:val="0"/>
      <w:divBdr>
        <w:top w:val="none" w:sz="0" w:space="0" w:color="auto"/>
        <w:left w:val="none" w:sz="0" w:space="0" w:color="auto"/>
        <w:bottom w:val="none" w:sz="0" w:space="0" w:color="auto"/>
        <w:right w:val="none" w:sz="0" w:space="0" w:color="auto"/>
      </w:divBdr>
    </w:div>
    <w:div w:id="1799489451">
      <w:bodyDiv w:val="1"/>
      <w:marLeft w:val="0"/>
      <w:marRight w:val="0"/>
      <w:marTop w:val="0"/>
      <w:marBottom w:val="0"/>
      <w:divBdr>
        <w:top w:val="none" w:sz="0" w:space="0" w:color="auto"/>
        <w:left w:val="none" w:sz="0" w:space="0" w:color="auto"/>
        <w:bottom w:val="none" w:sz="0" w:space="0" w:color="auto"/>
        <w:right w:val="none" w:sz="0" w:space="0" w:color="auto"/>
      </w:divBdr>
    </w:div>
    <w:div w:id="1799949350">
      <w:bodyDiv w:val="1"/>
      <w:marLeft w:val="0"/>
      <w:marRight w:val="0"/>
      <w:marTop w:val="0"/>
      <w:marBottom w:val="0"/>
      <w:divBdr>
        <w:top w:val="none" w:sz="0" w:space="0" w:color="auto"/>
        <w:left w:val="none" w:sz="0" w:space="0" w:color="auto"/>
        <w:bottom w:val="none" w:sz="0" w:space="0" w:color="auto"/>
        <w:right w:val="none" w:sz="0" w:space="0" w:color="auto"/>
      </w:divBdr>
    </w:div>
    <w:div w:id="1800687206">
      <w:bodyDiv w:val="1"/>
      <w:marLeft w:val="0"/>
      <w:marRight w:val="0"/>
      <w:marTop w:val="0"/>
      <w:marBottom w:val="0"/>
      <w:divBdr>
        <w:top w:val="none" w:sz="0" w:space="0" w:color="auto"/>
        <w:left w:val="none" w:sz="0" w:space="0" w:color="auto"/>
        <w:bottom w:val="none" w:sz="0" w:space="0" w:color="auto"/>
        <w:right w:val="none" w:sz="0" w:space="0" w:color="auto"/>
      </w:divBdr>
    </w:div>
    <w:div w:id="1801267688">
      <w:bodyDiv w:val="1"/>
      <w:marLeft w:val="0"/>
      <w:marRight w:val="0"/>
      <w:marTop w:val="0"/>
      <w:marBottom w:val="0"/>
      <w:divBdr>
        <w:top w:val="none" w:sz="0" w:space="0" w:color="auto"/>
        <w:left w:val="none" w:sz="0" w:space="0" w:color="auto"/>
        <w:bottom w:val="none" w:sz="0" w:space="0" w:color="auto"/>
        <w:right w:val="none" w:sz="0" w:space="0" w:color="auto"/>
      </w:divBdr>
    </w:div>
    <w:div w:id="1801411747">
      <w:bodyDiv w:val="1"/>
      <w:marLeft w:val="0"/>
      <w:marRight w:val="0"/>
      <w:marTop w:val="0"/>
      <w:marBottom w:val="0"/>
      <w:divBdr>
        <w:top w:val="none" w:sz="0" w:space="0" w:color="auto"/>
        <w:left w:val="none" w:sz="0" w:space="0" w:color="auto"/>
        <w:bottom w:val="none" w:sz="0" w:space="0" w:color="auto"/>
        <w:right w:val="none" w:sz="0" w:space="0" w:color="auto"/>
      </w:divBdr>
    </w:div>
    <w:div w:id="1801921334">
      <w:bodyDiv w:val="1"/>
      <w:marLeft w:val="0"/>
      <w:marRight w:val="0"/>
      <w:marTop w:val="0"/>
      <w:marBottom w:val="0"/>
      <w:divBdr>
        <w:top w:val="none" w:sz="0" w:space="0" w:color="auto"/>
        <w:left w:val="none" w:sz="0" w:space="0" w:color="auto"/>
        <w:bottom w:val="none" w:sz="0" w:space="0" w:color="auto"/>
        <w:right w:val="none" w:sz="0" w:space="0" w:color="auto"/>
      </w:divBdr>
    </w:div>
    <w:div w:id="1802069855">
      <w:bodyDiv w:val="1"/>
      <w:marLeft w:val="0"/>
      <w:marRight w:val="0"/>
      <w:marTop w:val="0"/>
      <w:marBottom w:val="0"/>
      <w:divBdr>
        <w:top w:val="none" w:sz="0" w:space="0" w:color="auto"/>
        <w:left w:val="none" w:sz="0" w:space="0" w:color="auto"/>
        <w:bottom w:val="none" w:sz="0" w:space="0" w:color="auto"/>
        <w:right w:val="none" w:sz="0" w:space="0" w:color="auto"/>
      </w:divBdr>
    </w:div>
    <w:div w:id="1802305568">
      <w:bodyDiv w:val="1"/>
      <w:marLeft w:val="0"/>
      <w:marRight w:val="0"/>
      <w:marTop w:val="0"/>
      <w:marBottom w:val="0"/>
      <w:divBdr>
        <w:top w:val="none" w:sz="0" w:space="0" w:color="auto"/>
        <w:left w:val="none" w:sz="0" w:space="0" w:color="auto"/>
        <w:bottom w:val="none" w:sz="0" w:space="0" w:color="auto"/>
        <w:right w:val="none" w:sz="0" w:space="0" w:color="auto"/>
      </w:divBdr>
    </w:div>
    <w:div w:id="1803956708">
      <w:bodyDiv w:val="1"/>
      <w:marLeft w:val="0"/>
      <w:marRight w:val="0"/>
      <w:marTop w:val="0"/>
      <w:marBottom w:val="0"/>
      <w:divBdr>
        <w:top w:val="none" w:sz="0" w:space="0" w:color="auto"/>
        <w:left w:val="none" w:sz="0" w:space="0" w:color="auto"/>
        <w:bottom w:val="none" w:sz="0" w:space="0" w:color="auto"/>
        <w:right w:val="none" w:sz="0" w:space="0" w:color="auto"/>
      </w:divBdr>
    </w:div>
    <w:div w:id="1805850372">
      <w:bodyDiv w:val="1"/>
      <w:marLeft w:val="0"/>
      <w:marRight w:val="0"/>
      <w:marTop w:val="0"/>
      <w:marBottom w:val="0"/>
      <w:divBdr>
        <w:top w:val="none" w:sz="0" w:space="0" w:color="auto"/>
        <w:left w:val="none" w:sz="0" w:space="0" w:color="auto"/>
        <w:bottom w:val="none" w:sz="0" w:space="0" w:color="auto"/>
        <w:right w:val="none" w:sz="0" w:space="0" w:color="auto"/>
      </w:divBdr>
    </w:div>
    <w:div w:id="1807889665">
      <w:bodyDiv w:val="1"/>
      <w:marLeft w:val="0"/>
      <w:marRight w:val="0"/>
      <w:marTop w:val="0"/>
      <w:marBottom w:val="0"/>
      <w:divBdr>
        <w:top w:val="none" w:sz="0" w:space="0" w:color="auto"/>
        <w:left w:val="none" w:sz="0" w:space="0" w:color="auto"/>
        <w:bottom w:val="none" w:sz="0" w:space="0" w:color="auto"/>
        <w:right w:val="none" w:sz="0" w:space="0" w:color="auto"/>
      </w:divBdr>
    </w:div>
    <w:div w:id="1808206559">
      <w:bodyDiv w:val="1"/>
      <w:marLeft w:val="0"/>
      <w:marRight w:val="0"/>
      <w:marTop w:val="0"/>
      <w:marBottom w:val="0"/>
      <w:divBdr>
        <w:top w:val="none" w:sz="0" w:space="0" w:color="auto"/>
        <w:left w:val="none" w:sz="0" w:space="0" w:color="auto"/>
        <w:bottom w:val="none" w:sz="0" w:space="0" w:color="auto"/>
        <w:right w:val="none" w:sz="0" w:space="0" w:color="auto"/>
      </w:divBdr>
    </w:div>
    <w:div w:id="1808350706">
      <w:bodyDiv w:val="1"/>
      <w:marLeft w:val="0"/>
      <w:marRight w:val="0"/>
      <w:marTop w:val="0"/>
      <w:marBottom w:val="0"/>
      <w:divBdr>
        <w:top w:val="none" w:sz="0" w:space="0" w:color="auto"/>
        <w:left w:val="none" w:sz="0" w:space="0" w:color="auto"/>
        <w:bottom w:val="none" w:sz="0" w:space="0" w:color="auto"/>
        <w:right w:val="none" w:sz="0" w:space="0" w:color="auto"/>
      </w:divBdr>
    </w:div>
    <w:div w:id="1810054412">
      <w:bodyDiv w:val="1"/>
      <w:marLeft w:val="0"/>
      <w:marRight w:val="0"/>
      <w:marTop w:val="0"/>
      <w:marBottom w:val="0"/>
      <w:divBdr>
        <w:top w:val="none" w:sz="0" w:space="0" w:color="auto"/>
        <w:left w:val="none" w:sz="0" w:space="0" w:color="auto"/>
        <w:bottom w:val="none" w:sz="0" w:space="0" w:color="auto"/>
        <w:right w:val="none" w:sz="0" w:space="0" w:color="auto"/>
      </w:divBdr>
    </w:div>
    <w:div w:id="1812287582">
      <w:bodyDiv w:val="1"/>
      <w:marLeft w:val="0"/>
      <w:marRight w:val="0"/>
      <w:marTop w:val="0"/>
      <w:marBottom w:val="0"/>
      <w:divBdr>
        <w:top w:val="none" w:sz="0" w:space="0" w:color="auto"/>
        <w:left w:val="none" w:sz="0" w:space="0" w:color="auto"/>
        <w:bottom w:val="none" w:sz="0" w:space="0" w:color="auto"/>
        <w:right w:val="none" w:sz="0" w:space="0" w:color="auto"/>
      </w:divBdr>
    </w:div>
    <w:div w:id="1812745110">
      <w:bodyDiv w:val="1"/>
      <w:marLeft w:val="0"/>
      <w:marRight w:val="0"/>
      <w:marTop w:val="0"/>
      <w:marBottom w:val="0"/>
      <w:divBdr>
        <w:top w:val="none" w:sz="0" w:space="0" w:color="auto"/>
        <w:left w:val="none" w:sz="0" w:space="0" w:color="auto"/>
        <w:bottom w:val="none" w:sz="0" w:space="0" w:color="auto"/>
        <w:right w:val="none" w:sz="0" w:space="0" w:color="auto"/>
      </w:divBdr>
    </w:div>
    <w:div w:id="1814248450">
      <w:bodyDiv w:val="1"/>
      <w:marLeft w:val="0"/>
      <w:marRight w:val="0"/>
      <w:marTop w:val="0"/>
      <w:marBottom w:val="0"/>
      <w:divBdr>
        <w:top w:val="none" w:sz="0" w:space="0" w:color="auto"/>
        <w:left w:val="none" w:sz="0" w:space="0" w:color="auto"/>
        <w:bottom w:val="none" w:sz="0" w:space="0" w:color="auto"/>
        <w:right w:val="none" w:sz="0" w:space="0" w:color="auto"/>
      </w:divBdr>
    </w:div>
    <w:div w:id="1819808729">
      <w:bodyDiv w:val="1"/>
      <w:marLeft w:val="0"/>
      <w:marRight w:val="0"/>
      <w:marTop w:val="0"/>
      <w:marBottom w:val="0"/>
      <w:divBdr>
        <w:top w:val="none" w:sz="0" w:space="0" w:color="auto"/>
        <w:left w:val="none" w:sz="0" w:space="0" w:color="auto"/>
        <w:bottom w:val="none" w:sz="0" w:space="0" w:color="auto"/>
        <w:right w:val="none" w:sz="0" w:space="0" w:color="auto"/>
      </w:divBdr>
    </w:div>
    <w:div w:id="1821461965">
      <w:bodyDiv w:val="1"/>
      <w:marLeft w:val="0"/>
      <w:marRight w:val="0"/>
      <w:marTop w:val="0"/>
      <w:marBottom w:val="0"/>
      <w:divBdr>
        <w:top w:val="none" w:sz="0" w:space="0" w:color="auto"/>
        <w:left w:val="none" w:sz="0" w:space="0" w:color="auto"/>
        <w:bottom w:val="none" w:sz="0" w:space="0" w:color="auto"/>
        <w:right w:val="none" w:sz="0" w:space="0" w:color="auto"/>
      </w:divBdr>
    </w:div>
    <w:div w:id="1823959117">
      <w:bodyDiv w:val="1"/>
      <w:marLeft w:val="0"/>
      <w:marRight w:val="0"/>
      <w:marTop w:val="0"/>
      <w:marBottom w:val="0"/>
      <w:divBdr>
        <w:top w:val="none" w:sz="0" w:space="0" w:color="auto"/>
        <w:left w:val="none" w:sz="0" w:space="0" w:color="auto"/>
        <w:bottom w:val="none" w:sz="0" w:space="0" w:color="auto"/>
        <w:right w:val="none" w:sz="0" w:space="0" w:color="auto"/>
      </w:divBdr>
    </w:div>
    <w:div w:id="1824657028">
      <w:bodyDiv w:val="1"/>
      <w:marLeft w:val="0"/>
      <w:marRight w:val="0"/>
      <w:marTop w:val="0"/>
      <w:marBottom w:val="0"/>
      <w:divBdr>
        <w:top w:val="none" w:sz="0" w:space="0" w:color="auto"/>
        <w:left w:val="none" w:sz="0" w:space="0" w:color="auto"/>
        <w:bottom w:val="none" w:sz="0" w:space="0" w:color="auto"/>
        <w:right w:val="none" w:sz="0" w:space="0" w:color="auto"/>
      </w:divBdr>
    </w:div>
    <w:div w:id="1824933235">
      <w:bodyDiv w:val="1"/>
      <w:marLeft w:val="0"/>
      <w:marRight w:val="0"/>
      <w:marTop w:val="0"/>
      <w:marBottom w:val="0"/>
      <w:divBdr>
        <w:top w:val="none" w:sz="0" w:space="0" w:color="auto"/>
        <w:left w:val="none" w:sz="0" w:space="0" w:color="auto"/>
        <w:bottom w:val="none" w:sz="0" w:space="0" w:color="auto"/>
        <w:right w:val="none" w:sz="0" w:space="0" w:color="auto"/>
      </w:divBdr>
    </w:div>
    <w:div w:id="1827436077">
      <w:bodyDiv w:val="1"/>
      <w:marLeft w:val="0"/>
      <w:marRight w:val="0"/>
      <w:marTop w:val="0"/>
      <w:marBottom w:val="0"/>
      <w:divBdr>
        <w:top w:val="none" w:sz="0" w:space="0" w:color="auto"/>
        <w:left w:val="none" w:sz="0" w:space="0" w:color="auto"/>
        <w:bottom w:val="none" w:sz="0" w:space="0" w:color="auto"/>
        <w:right w:val="none" w:sz="0" w:space="0" w:color="auto"/>
      </w:divBdr>
    </w:div>
    <w:div w:id="1831020262">
      <w:bodyDiv w:val="1"/>
      <w:marLeft w:val="0"/>
      <w:marRight w:val="0"/>
      <w:marTop w:val="0"/>
      <w:marBottom w:val="0"/>
      <w:divBdr>
        <w:top w:val="none" w:sz="0" w:space="0" w:color="auto"/>
        <w:left w:val="none" w:sz="0" w:space="0" w:color="auto"/>
        <w:bottom w:val="none" w:sz="0" w:space="0" w:color="auto"/>
        <w:right w:val="none" w:sz="0" w:space="0" w:color="auto"/>
      </w:divBdr>
    </w:div>
    <w:div w:id="1831750569">
      <w:bodyDiv w:val="1"/>
      <w:marLeft w:val="0"/>
      <w:marRight w:val="0"/>
      <w:marTop w:val="0"/>
      <w:marBottom w:val="0"/>
      <w:divBdr>
        <w:top w:val="none" w:sz="0" w:space="0" w:color="auto"/>
        <w:left w:val="none" w:sz="0" w:space="0" w:color="auto"/>
        <w:bottom w:val="none" w:sz="0" w:space="0" w:color="auto"/>
        <w:right w:val="none" w:sz="0" w:space="0" w:color="auto"/>
      </w:divBdr>
    </w:div>
    <w:div w:id="1832335619">
      <w:bodyDiv w:val="1"/>
      <w:marLeft w:val="0"/>
      <w:marRight w:val="0"/>
      <w:marTop w:val="0"/>
      <w:marBottom w:val="0"/>
      <w:divBdr>
        <w:top w:val="none" w:sz="0" w:space="0" w:color="auto"/>
        <w:left w:val="none" w:sz="0" w:space="0" w:color="auto"/>
        <w:bottom w:val="none" w:sz="0" w:space="0" w:color="auto"/>
        <w:right w:val="none" w:sz="0" w:space="0" w:color="auto"/>
      </w:divBdr>
      <w:divsChild>
        <w:div w:id="153759263">
          <w:marLeft w:val="0"/>
          <w:marRight w:val="0"/>
          <w:marTop w:val="0"/>
          <w:marBottom w:val="0"/>
          <w:divBdr>
            <w:top w:val="none" w:sz="0" w:space="0" w:color="auto"/>
            <w:left w:val="none" w:sz="0" w:space="0" w:color="auto"/>
            <w:bottom w:val="none" w:sz="0" w:space="0" w:color="auto"/>
            <w:right w:val="none" w:sz="0" w:space="0" w:color="auto"/>
          </w:divBdr>
        </w:div>
      </w:divsChild>
    </w:div>
    <w:div w:id="1832522642">
      <w:bodyDiv w:val="1"/>
      <w:marLeft w:val="0"/>
      <w:marRight w:val="0"/>
      <w:marTop w:val="0"/>
      <w:marBottom w:val="0"/>
      <w:divBdr>
        <w:top w:val="none" w:sz="0" w:space="0" w:color="auto"/>
        <w:left w:val="none" w:sz="0" w:space="0" w:color="auto"/>
        <w:bottom w:val="none" w:sz="0" w:space="0" w:color="auto"/>
        <w:right w:val="none" w:sz="0" w:space="0" w:color="auto"/>
      </w:divBdr>
    </w:div>
    <w:div w:id="1832911393">
      <w:bodyDiv w:val="1"/>
      <w:marLeft w:val="0"/>
      <w:marRight w:val="0"/>
      <w:marTop w:val="0"/>
      <w:marBottom w:val="0"/>
      <w:divBdr>
        <w:top w:val="none" w:sz="0" w:space="0" w:color="auto"/>
        <w:left w:val="none" w:sz="0" w:space="0" w:color="auto"/>
        <w:bottom w:val="none" w:sz="0" w:space="0" w:color="auto"/>
        <w:right w:val="none" w:sz="0" w:space="0" w:color="auto"/>
      </w:divBdr>
    </w:div>
    <w:div w:id="1832982291">
      <w:bodyDiv w:val="1"/>
      <w:marLeft w:val="0"/>
      <w:marRight w:val="0"/>
      <w:marTop w:val="0"/>
      <w:marBottom w:val="0"/>
      <w:divBdr>
        <w:top w:val="none" w:sz="0" w:space="0" w:color="auto"/>
        <w:left w:val="none" w:sz="0" w:space="0" w:color="auto"/>
        <w:bottom w:val="none" w:sz="0" w:space="0" w:color="auto"/>
        <w:right w:val="none" w:sz="0" w:space="0" w:color="auto"/>
      </w:divBdr>
    </w:div>
    <w:div w:id="1833981268">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37258860">
      <w:bodyDiv w:val="1"/>
      <w:marLeft w:val="0"/>
      <w:marRight w:val="0"/>
      <w:marTop w:val="0"/>
      <w:marBottom w:val="0"/>
      <w:divBdr>
        <w:top w:val="none" w:sz="0" w:space="0" w:color="auto"/>
        <w:left w:val="none" w:sz="0" w:space="0" w:color="auto"/>
        <w:bottom w:val="none" w:sz="0" w:space="0" w:color="auto"/>
        <w:right w:val="none" w:sz="0" w:space="0" w:color="auto"/>
      </w:divBdr>
    </w:div>
    <w:div w:id="1837383142">
      <w:bodyDiv w:val="1"/>
      <w:marLeft w:val="0"/>
      <w:marRight w:val="0"/>
      <w:marTop w:val="0"/>
      <w:marBottom w:val="0"/>
      <w:divBdr>
        <w:top w:val="none" w:sz="0" w:space="0" w:color="auto"/>
        <w:left w:val="none" w:sz="0" w:space="0" w:color="auto"/>
        <w:bottom w:val="none" w:sz="0" w:space="0" w:color="auto"/>
        <w:right w:val="none" w:sz="0" w:space="0" w:color="auto"/>
      </w:divBdr>
      <w:divsChild>
        <w:div w:id="227306646">
          <w:marLeft w:val="0"/>
          <w:marRight w:val="0"/>
          <w:marTop w:val="0"/>
          <w:marBottom w:val="0"/>
          <w:divBdr>
            <w:top w:val="none" w:sz="0" w:space="0" w:color="auto"/>
            <w:left w:val="none" w:sz="0" w:space="0" w:color="auto"/>
            <w:bottom w:val="none" w:sz="0" w:space="0" w:color="auto"/>
            <w:right w:val="none" w:sz="0" w:space="0" w:color="auto"/>
          </w:divBdr>
        </w:div>
      </w:divsChild>
    </w:div>
    <w:div w:id="1838036507">
      <w:bodyDiv w:val="1"/>
      <w:marLeft w:val="0"/>
      <w:marRight w:val="0"/>
      <w:marTop w:val="0"/>
      <w:marBottom w:val="0"/>
      <w:divBdr>
        <w:top w:val="none" w:sz="0" w:space="0" w:color="auto"/>
        <w:left w:val="none" w:sz="0" w:space="0" w:color="auto"/>
        <w:bottom w:val="none" w:sz="0" w:space="0" w:color="auto"/>
        <w:right w:val="none" w:sz="0" w:space="0" w:color="auto"/>
      </w:divBdr>
    </w:div>
    <w:div w:id="1840463759">
      <w:bodyDiv w:val="1"/>
      <w:marLeft w:val="0"/>
      <w:marRight w:val="0"/>
      <w:marTop w:val="0"/>
      <w:marBottom w:val="0"/>
      <w:divBdr>
        <w:top w:val="none" w:sz="0" w:space="0" w:color="auto"/>
        <w:left w:val="none" w:sz="0" w:space="0" w:color="auto"/>
        <w:bottom w:val="none" w:sz="0" w:space="0" w:color="auto"/>
        <w:right w:val="none" w:sz="0" w:space="0" w:color="auto"/>
      </w:divBdr>
    </w:div>
    <w:div w:id="1840657351">
      <w:bodyDiv w:val="1"/>
      <w:marLeft w:val="0"/>
      <w:marRight w:val="0"/>
      <w:marTop w:val="0"/>
      <w:marBottom w:val="0"/>
      <w:divBdr>
        <w:top w:val="none" w:sz="0" w:space="0" w:color="auto"/>
        <w:left w:val="none" w:sz="0" w:space="0" w:color="auto"/>
        <w:bottom w:val="none" w:sz="0" w:space="0" w:color="auto"/>
        <w:right w:val="none" w:sz="0" w:space="0" w:color="auto"/>
      </w:divBdr>
    </w:div>
    <w:div w:id="1844972734">
      <w:bodyDiv w:val="1"/>
      <w:marLeft w:val="0"/>
      <w:marRight w:val="0"/>
      <w:marTop w:val="0"/>
      <w:marBottom w:val="0"/>
      <w:divBdr>
        <w:top w:val="none" w:sz="0" w:space="0" w:color="auto"/>
        <w:left w:val="none" w:sz="0" w:space="0" w:color="auto"/>
        <w:bottom w:val="none" w:sz="0" w:space="0" w:color="auto"/>
        <w:right w:val="none" w:sz="0" w:space="0" w:color="auto"/>
      </w:divBdr>
    </w:div>
    <w:div w:id="1845438595">
      <w:bodyDiv w:val="1"/>
      <w:marLeft w:val="0"/>
      <w:marRight w:val="0"/>
      <w:marTop w:val="0"/>
      <w:marBottom w:val="0"/>
      <w:divBdr>
        <w:top w:val="none" w:sz="0" w:space="0" w:color="auto"/>
        <w:left w:val="none" w:sz="0" w:space="0" w:color="auto"/>
        <w:bottom w:val="none" w:sz="0" w:space="0" w:color="auto"/>
        <w:right w:val="none" w:sz="0" w:space="0" w:color="auto"/>
      </w:divBdr>
    </w:div>
    <w:div w:id="1847161995">
      <w:bodyDiv w:val="1"/>
      <w:marLeft w:val="0"/>
      <w:marRight w:val="0"/>
      <w:marTop w:val="0"/>
      <w:marBottom w:val="0"/>
      <w:divBdr>
        <w:top w:val="none" w:sz="0" w:space="0" w:color="auto"/>
        <w:left w:val="none" w:sz="0" w:space="0" w:color="auto"/>
        <w:bottom w:val="none" w:sz="0" w:space="0" w:color="auto"/>
        <w:right w:val="none" w:sz="0" w:space="0" w:color="auto"/>
      </w:divBdr>
    </w:div>
    <w:div w:id="1848865202">
      <w:bodyDiv w:val="1"/>
      <w:marLeft w:val="0"/>
      <w:marRight w:val="0"/>
      <w:marTop w:val="0"/>
      <w:marBottom w:val="0"/>
      <w:divBdr>
        <w:top w:val="none" w:sz="0" w:space="0" w:color="auto"/>
        <w:left w:val="none" w:sz="0" w:space="0" w:color="auto"/>
        <w:bottom w:val="none" w:sz="0" w:space="0" w:color="auto"/>
        <w:right w:val="none" w:sz="0" w:space="0" w:color="auto"/>
      </w:divBdr>
    </w:div>
    <w:div w:id="1849520501">
      <w:bodyDiv w:val="1"/>
      <w:marLeft w:val="0"/>
      <w:marRight w:val="0"/>
      <w:marTop w:val="0"/>
      <w:marBottom w:val="0"/>
      <w:divBdr>
        <w:top w:val="none" w:sz="0" w:space="0" w:color="auto"/>
        <w:left w:val="none" w:sz="0" w:space="0" w:color="auto"/>
        <w:bottom w:val="none" w:sz="0" w:space="0" w:color="auto"/>
        <w:right w:val="none" w:sz="0" w:space="0" w:color="auto"/>
      </w:divBdr>
    </w:div>
    <w:div w:id="1850096497">
      <w:bodyDiv w:val="1"/>
      <w:marLeft w:val="0"/>
      <w:marRight w:val="0"/>
      <w:marTop w:val="0"/>
      <w:marBottom w:val="0"/>
      <w:divBdr>
        <w:top w:val="none" w:sz="0" w:space="0" w:color="auto"/>
        <w:left w:val="none" w:sz="0" w:space="0" w:color="auto"/>
        <w:bottom w:val="none" w:sz="0" w:space="0" w:color="auto"/>
        <w:right w:val="none" w:sz="0" w:space="0" w:color="auto"/>
      </w:divBdr>
    </w:div>
    <w:div w:id="1851410837">
      <w:bodyDiv w:val="1"/>
      <w:marLeft w:val="0"/>
      <w:marRight w:val="0"/>
      <w:marTop w:val="0"/>
      <w:marBottom w:val="0"/>
      <w:divBdr>
        <w:top w:val="none" w:sz="0" w:space="0" w:color="auto"/>
        <w:left w:val="none" w:sz="0" w:space="0" w:color="auto"/>
        <w:bottom w:val="none" w:sz="0" w:space="0" w:color="auto"/>
        <w:right w:val="none" w:sz="0" w:space="0" w:color="auto"/>
      </w:divBdr>
    </w:div>
    <w:div w:id="1852573170">
      <w:bodyDiv w:val="1"/>
      <w:marLeft w:val="0"/>
      <w:marRight w:val="0"/>
      <w:marTop w:val="0"/>
      <w:marBottom w:val="0"/>
      <w:divBdr>
        <w:top w:val="none" w:sz="0" w:space="0" w:color="auto"/>
        <w:left w:val="none" w:sz="0" w:space="0" w:color="auto"/>
        <w:bottom w:val="none" w:sz="0" w:space="0" w:color="auto"/>
        <w:right w:val="none" w:sz="0" w:space="0" w:color="auto"/>
      </w:divBdr>
    </w:div>
    <w:div w:id="1852719434">
      <w:bodyDiv w:val="1"/>
      <w:marLeft w:val="0"/>
      <w:marRight w:val="0"/>
      <w:marTop w:val="0"/>
      <w:marBottom w:val="0"/>
      <w:divBdr>
        <w:top w:val="none" w:sz="0" w:space="0" w:color="auto"/>
        <w:left w:val="none" w:sz="0" w:space="0" w:color="auto"/>
        <w:bottom w:val="none" w:sz="0" w:space="0" w:color="auto"/>
        <w:right w:val="none" w:sz="0" w:space="0" w:color="auto"/>
      </w:divBdr>
    </w:div>
    <w:div w:id="1854683024">
      <w:bodyDiv w:val="1"/>
      <w:marLeft w:val="0"/>
      <w:marRight w:val="0"/>
      <w:marTop w:val="0"/>
      <w:marBottom w:val="0"/>
      <w:divBdr>
        <w:top w:val="none" w:sz="0" w:space="0" w:color="auto"/>
        <w:left w:val="none" w:sz="0" w:space="0" w:color="auto"/>
        <w:bottom w:val="none" w:sz="0" w:space="0" w:color="auto"/>
        <w:right w:val="none" w:sz="0" w:space="0" w:color="auto"/>
      </w:divBdr>
    </w:div>
    <w:div w:id="1857649010">
      <w:bodyDiv w:val="1"/>
      <w:marLeft w:val="0"/>
      <w:marRight w:val="0"/>
      <w:marTop w:val="0"/>
      <w:marBottom w:val="0"/>
      <w:divBdr>
        <w:top w:val="none" w:sz="0" w:space="0" w:color="auto"/>
        <w:left w:val="none" w:sz="0" w:space="0" w:color="auto"/>
        <w:bottom w:val="none" w:sz="0" w:space="0" w:color="auto"/>
        <w:right w:val="none" w:sz="0" w:space="0" w:color="auto"/>
      </w:divBdr>
    </w:div>
    <w:div w:id="1861552067">
      <w:bodyDiv w:val="1"/>
      <w:marLeft w:val="0"/>
      <w:marRight w:val="0"/>
      <w:marTop w:val="0"/>
      <w:marBottom w:val="0"/>
      <w:divBdr>
        <w:top w:val="none" w:sz="0" w:space="0" w:color="auto"/>
        <w:left w:val="none" w:sz="0" w:space="0" w:color="auto"/>
        <w:bottom w:val="none" w:sz="0" w:space="0" w:color="auto"/>
        <w:right w:val="none" w:sz="0" w:space="0" w:color="auto"/>
      </w:divBdr>
    </w:div>
    <w:div w:id="1864513999">
      <w:bodyDiv w:val="1"/>
      <w:marLeft w:val="0"/>
      <w:marRight w:val="0"/>
      <w:marTop w:val="0"/>
      <w:marBottom w:val="0"/>
      <w:divBdr>
        <w:top w:val="none" w:sz="0" w:space="0" w:color="auto"/>
        <w:left w:val="none" w:sz="0" w:space="0" w:color="auto"/>
        <w:bottom w:val="none" w:sz="0" w:space="0" w:color="auto"/>
        <w:right w:val="none" w:sz="0" w:space="0" w:color="auto"/>
      </w:divBdr>
    </w:div>
    <w:div w:id="1864786636">
      <w:bodyDiv w:val="1"/>
      <w:marLeft w:val="0"/>
      <w:marRight w:val="0"/>
      <w:marTop w:val="0"/>
      <w:marBottom w:val="0"/>
      <w:divBdr>
        <w:top w:val="none" w:sz="0" w:space="0" w:color="auto"/>
        <w:left w:val="none" w:sz="0" w:space="0" w:color="auto"/>
        <w:bottom w:val="none" w:sz="0" w:space="0" w:color="auto"/>
        <w:right w:val="none" w:sz="0" w:space="0" w:color="auto"/>
      </w:divBdr>
    </w:div>
    <w:div w:id="1865363962">
      <w:bodyDiv w:val="1"/>
      <w:marLeft w:val="0"/>
      <w:marRight w:val="0"/>
      <w:marTop w:val="0"/>
      <w:marBottom w:val="0"/>
      <w:divBdr>
        <w:top w:val="none" w:sz="0" w:space="0" w:color="auto"/>
        <w:left w:val="none" w:sz="0" w:space="0" w:color="auto"/>
        <w:bottom w:val="none" w:sz="0" w:space="0" w:color="auto"/>
        <w:right w:val="none" w:sz="0" w:space="0" w:color="auto"/>
      </w:divBdr>
    </w:div>
    <w:div w:id="1866871291">
      <w:bodyDiv w:val="1"/>
      <w:marLeft w:val="0"/>
      <w:marRight w:val="0"/>
      <w:marTop w:val="0"/>
      <w:marBottom w:val="0"/>
      <w:divBdr>
        <w:top w:val="none" w:sz="0" w:space="0" w:color="auto"/>
        <w:left w:val="none" w:sz="0" w:space="0" w:color="auto"/>
        <w:bottom w:val="none" w:sz="0" w:space="0" w:color="auto"/>
        <w:right w:val="none" w:sz="0" w:space="0" w:color="auto"/>
      </w:divBdr>
    </w:div>
    <w:div w:id="1867062899">
      <w:bodyDiv w:val="1"/>
      <w:marLeft w:val="0"/>
      <w:marRight w:val="0"/>
      <w:marTop w:val="0"/>
      <w:marBottom w:val="0"/>
      <w:divBdr>
        <w:top w:val="none" w:sz="0" w:space="0" w:color="auto"/>
        <w:left w:val="none" w:sz="0" w:space="0" w:color="auto"/>
        <w:bottom w:val="none" w:sz="0" w:space="0" w:color="auto"/>
        <w:right w:val="none" w:sz="0" w:space="0" w:color="auto"/>
      </w:divBdr>
    </w:div>
    <w:div w:id="1868106448">
      <w:bodyDiv w:val="1"/>
      <w:marLeft w:val="0"/>
      <w:marRight w:val="0"/>
      <w:marTop w:val="0"/>
      <w:marBottom w:val="0"/>
      <w:divBdr>
        <w:top w:val="none" w:sz="0" w:space="0" w:color="auto"/>
        <w:left w:val="none" w:sz="0" w:space="0" w:color="auto"/>
        <w:bottom w:val="none" w:sz="0" w:space="0" w:color="auto"/>
        <w:right w:val="none" w:sz="0" w:space="0" w:color="auto"/>
      </w:divBdr>
    </w:div>
    <w:div w:id="1869949387">
      <w:bodyDiv w:val="1"/>
      <w:marLeft w:val="0"/>
      <w:marRight w:val="0"/>
      <w:marTop w:val="0"/>
      <w:marBottom w:val="0"/>
      <w:divBdr>
        <w:top w:val="none" w:sz="0" w:space="0" w:color="auto"/>
        <w:left w:val="none" w:sz="0" w:space="0" w:color="auto"/>
        <w:bottom w:val="none" w:sz="0" w:space="0" w:color="auto"/>
        <w:right w:val="none" w:sz="0" w:space="0" w:color="auto"/>
      </w:divBdr>
    </w:div>
    <w:div w:id="1870990737">
      <w:bodyDiv w:val="1"/>
      <w:marLeft w:val="0"/>
      <w:marRight w:val="0"/>
      <w:marTop w:val="0"/>
      <w:marBottom w:val="0"/>
      <w:divBdr>
        <w:top w:val="none" w:sz="0" w:space="0" w:color="auto"/>
        <w:left w:val="none" w:sz="0" w:space="0" w:color="auto"/>
        <w:bottom w:val="none" w:sz="0" w:space="0" w:color="auto"/>
        <w:right w:val="none" w:sz="0" w:space="0" w:color="auto"/>
      </w:divBdr>
    </w:div>
    <w:div w:id="1871841471">
      <w:bodyDiv w:val="1"/>
      <w:marLeft w:val="0"/>
      <w:marRight w:val="0"/>
      <w:marTop w:val="0"/>
      <w:marBottom w:val="0"/>
      <w:divBdr>
        <w:top w:val="none" w:sz="0" w:space="0" w:color="auto"/>
        <w:left w:val="none" w:sz="0" w:space="0" w:color="auto"/>
        <w:bottom w:val="none" w:sz="0" w:space="0" w:color="auto"/>
        <w:right w:val="none" w:sz="0" w:space="0" w:color="auto"/>
      </w:divBdr>
    </w:div>
    <w:div w:id="1872104237">
      <w:bodyDiv w:val="1"/>
      <w:marLeft w:val="0"/>
      <w:marRight w:val="0"/>
      <w:marTop w:val="0"/>
      <w:marBottom w:val="0"/>
      <w:divBdr>
        <w:top w:val="none" w:sz="0" w:space="0" w:color="auto"/>
        <w:left w:val="none" w:sz="0" w:space="0" w:color="auto"/>
        <w:bottom w:val="none" w:sz="0" w:space="0" w:color="auto"/>
        <w:right w:val="none" w:sz="0" w:space="0" w:color="auto"/>
      </w:divBdr>
    </w:div>
    <w:div w:id="1875730173">
      <w:bodyDiv w:val="1"/>
      <w:marLeft w:val="0"/>
      <w:marRight w:val="0"/>
      <w:marTop w:val="0"/>
      <w:marBottom w:val="0"/>
      <w:divBdr>
        <w:top w:val="none" w:sz="0" w:space="0" w:color="auto"/>
        <w:left w:val="none" w:sz="0" w:space="0" w:color="auto"/>
        <w:bottom w:val="none" w:sz="0" w:space="0" w:color="auto"/>
        <w:right w:val="none" w:sz="0" w:space="0" w:color="auto"/>
      </w:divBdr>
    </w:div>
    <w:div w:id="1877280521">
      <w:bodyDiv w:val="1"/>
      <w:marLeft w:val="0"/>
      <w:marRight w:val="0"/>
      <w:marTop w:val="0"/>
      <w:marBottom w:val="0"/>
      <w:divBdr>
        <w:top w:val="none" w:sz="0" w:space="0" w:color="auto"/>
        <w:left w:val="none" w:sz="0" w:space="0" w:color="auto"/>
        <w:bottom w:val="none" w:sz="0" w:space="0" w:color="auto"/>
        <w:right w:val="none" w:sz="0" w:space="0" w:color="auto"/>
      </w:divBdr>
    </w:div>
    <w:div w:id="1879319472">
      <w:bodyDiv w:val="1"/>
      <w:marLeft w:val="0"/>
      <w:marRight w:val="0"/>
      <w:marTop w:val="0"/>
      <w:marBottom w:val="0"/>
      <w:divBdr>
        <w:top w:val="none" w:sz="0" w:space="0" w:color="auto"/>
        <w:left w:val="none" w:sz="0" w:space="0" w:color="auto"/>
        <w:bottom w:val="none" w:sz="0" w:space="0" w:color="auto"/>
        <w:right w:val="none" w:sz="0" w:space="0" w:color="auto"/>
      </w:divBdr>
    </w:div>
    <w:div w:id="1879472251">
      <w:bodyDiv w:val="1"/>
      <w:marLeft w:val="0"/>
      <w:marRight w:val="0"/>
      <w:marTop w:val="0"/>
      <w:marBottom w:val="0"/>
      <w:divBdr>
        <w:top w:val="none" w:sz="0" w:space="0" w:color="auto"/>
        <w:left w:val="none" w:sz="0" w:space="0" w:color="auto"/>
        <w:bottom w:val="none" w:sz="0" w:space="0" w:color="auto"/>
        <w:right w:val="none" w:sz="0" w:space="0" w:color="auto"/>
      </w:divBdr>
    </w:div>
    <w:div w:id="1880437268">
      <w:bodyDiv w:val="1"/>
      <w:marLeft w:val="0"/>
      <w:marRight w:val="0"/>
      <w:marTop w:val="0"/>
      <w:marBottom w:val="0"/>
      <w:divBdr>
        <w:top w:val="none" w:sz="0" w:space="0" w:color="auto"/>
        <w:left w:val="none" w:sz="0" w:space="0" w:color="auto"/>
        <w:bottom w:val="none" w:sz="0" w:space="0" w:color="auto"/>
        <w:right w:val="none" w:sz="0" w:space="0" w:color="auto"/>
      </w:divBdr>
    </w:div>
    <w:div w:id="1881279618">
      <w:bodyDiv w:val="1"/>
      <w:marLeft w:val="0"/>
      <w:marRight w:val="0"/>
      <w:marTop w:val="0"/>
      <w:marBottom w:val="0"/>
      <w:divBdr>
        <w:top w:val="none" w:sz="0" w:space="0" w:color="auto"/>
        <w:left w:val="none" w:sz="0" w:space="0" w:color="auto"/>
        <w:bottom w:val="none" w:sz="0" w:space="0" w:color="auto"/>
        <w:right w:val="none" w:sz="0" w:space="0" w:color="auto"/>
      </w:divBdr>
    </w:div>
    <w:div w:id="1881621936">
      <w:bodyDiv w:val="1"/>
      <w:marLeft w:val="0"/>
      <w:marRight w:val="0"/>
      <w:marTop w:val="0"/>
      <w:marBottom w:val="0"/>
      <w:divBdr>
        <w:top w:val="none" w:sz="0" w:space="0" w:color="auto"/>
        <w:left w:val="none" w:sz="0" w:space="0" w:color="auto"/>
        <w:bottom w:val="none" w:sz="0" w:space="0" w:color="auto"/>
        <w:right w:val="none" w:sz="0" w:space="0" w:color="auto"/>
      </w:divBdr>
    </w:div>
    <w:div w:id="1883177628">
      <w:bodyDiv w:val="1"/>
      <w:marLeft w:val="0"/>
      <w:marRight w:val="0"/>
      <w:marTop w:val="0"/>
      <w:marBottom w:val="0"/>
      <w:divBdr>
        <w:top w:val="none" w:sz="0" w:space="0" w:color="auto"/>
        <w:left w:val="none" w:sz="0" w:space="0" w:color="auto"/>
        <w:bottom w:val="none" w:sz="0" w:space="0" w:color="auto"/>
        <w:right w:val="none" w:sz="0" w:space="0" w:color="auto"/>
      </w:divBdr>
    </w:div>
    <w:div w:id="1883203673">
      <w:bodyDiv w:val="1"/>
      <w:marLeft w:val="0"/>
      <w:marRight w:val="0"/>
      <w:marTop w:val="0"/>
      <w:marBottom w:val="0"/>
      <w:divBdr>
        <w:top w:val="none" w:sz="0" w:space="0" w:color="auto"/>
        <w:left w:val="none" w:sz="0" w:space="0" w:color="auto"/>
        <w:bottom w:val="none" w:sz="0" w:space="0" w:color="auto"/>
        <w:right w:val="none" w:sz="0" w:space="0" w:color="auto"/>
      </w:divBdr>
      <w:divsChild>
        <w:div w:id="1057820716">
          <w:marLeft w:val="0"/>
          <w:marRight w:val="0"/>
          <w:marTop w:val="0"/>
          <w:marBottom w:val="0"/>
          <w:divBdr>
            <w:top w:val="none" w:sz="0" w:space="0" w:color="auto"/>
            <w:left w:val="none" w:sz="0" w:space="0" w:color="auto"/>
            <w:bottom w:val="none" w:sz="0" w:space="0" w:color="auto"/>
            <w:right w:val="none" w:sz="0" w:space="0" w:color="auto"/>
          </w:divBdr>
        </w:div>
      </w:divsChild>
    </w:div>
    <w:div w:id="1883858521">
      <w:bodyDiv w:val="1"/>
      <w:marLeft w:val="0"/>
      <w:marRight w:val="0"/>
      <w:marTop w:val="0"/>
      <w:marBottom w:val="0"/>
      <w:divBdr>
        <w:top w:val="none" w:sz="0" w:space="0" w:color="auto"/>
        <w:left w:val="none" w:sz="0" w:space="0" w:color="auto"/>
        <w:bottom w:val="none" w:sz="0" w:space="0" w:color="auto"/>
        <w:right w:val="none" w:sz="0" w:space="0" w:color="auto"/>
      </w:divBdr>
    </w:div>
    <w:div w:id="1884636480">
      <w:bodyDiv w:val="1"/>
      <w:marLeft w:val="0"/>
      <w:marRight w:val="0"/>
      <w:marTop w:val="0"/>
      <w:marBottom w:val="0"/>
      <w:divBdr>
        <w:top w:val="none" w:sz="0" w:space="0" w:color="auto"/>
        <w:left w:val="none" w:sz="0" w:space="0" w:color="auto"/>
        <w:bottom w:val="none" w:sz="0" w:space="0" w:color="auto"/>
        <w:right w:val="none" w:sz="0" w:space="0" w:color="auto"/>
      </w:divBdr>
    </w:div>
    <w:div w:id="1886523873">
      <w:bodyDiv w:val="1"/>
      <w:marLeft w:val="0"/>
      <w:marRight w:val="0"/>
      <w:marTop w:val="0"/>
      <w:marBottom w:val="0"/>
      <w:divBdr>
        <w:top w:val="none" w:sz="0" w:space="0" w:color="auto"/>
        <w:left w:val="none" w:sz="0" w:space="0" w:color="auto"/>
        <w:bottom w:val="none" w:sz="0" w:space="0" w:color="auto"/>
        <w:right w:val="none" w:sz="0" w:space="0" w:color="auto"/>
      </w:divBdr>
    </w:div>
    <w:div w:id="1888682361">
      <w:bodyDiv w:val="1"/>
      <w:marLeft w:val="0"/>
      <w:marRight w:val="0"/>
      <w:marTop w:val="0"/>
      <w:marBottom w:val="0"/>
      <w:divBdr>
        <w:top w:val="none" w:sz="0" w:space="0" w:color="auto"/>
        <w:left w:val="none" w:sz="0" w:space="0" w:color="auto"/>
        <w:bottom w:val="none" w:sz="0" w:space="0" w:color="auto"/>
        <w:right w:val="none" w:sz="0" w:space="0" w:color="auto"/>
      </w:divBdr>
    </w:div>
    <w:div w:id="1891257946">
      <w:bodyDiv w:val="1"/>
      <w:marLeft w:val="0"/>
      <w:marRight w:val="0"/>
      <w:marTop w:val="0"/>
      <w:marBottom w:val="0"/>
      <w:divBdr>
        <w:top w:val="none" w:sz="0" w:space="0" w:color="auto"/>
        <w:left w:val="none" w:sz="0" w:space="0" w:color="auto"/>
        <w:bottom w:val="none" w:sz="0" w:space="0" w:color="auto"/>
        <w:right w:val="none" w:sz="0" w:space="0" w:color="auto"/>
      </w:divBdr>
    </w:div>
    <w:div w:id="1891728810">
      <w:bodyDiv w:val="1"/>
      <w:marLeft w:val="0"/>
      <w:marRight w:val="0"/>
      <w:marTop w:val="0"/>
      <w:marBottom w:val="0"/>
      <w:divBdr>
        <w:top w:val="none" w:sz="0" w:space="0" w:color="auto"/>
        <w:left w:val="none" w:sz="0" w:space="0" w:color="auto"/>
        <w:bottom w:val="none" w:sz="0" w:space="0" w:color="auto"/>
        <w:right w:val="none" w:sz="0" w:space="0" w:color="auto"/>
      </w:divBdr>
    </w:div>
    <w:div w:id="1891840531">
      <w:bodyDiv w:val="1"/>
      <w:marLeft w:val="0"/>
      <w:marRight w:val="0"/>
      <w:marTop w:val="0"/>
      <w:marBottom w:val="0"/>
      <w:divBdr>
        <w:top w:val="none" w:sz="0" w:space="0" w:color="auto"/>
        <w:left w:val="none" w:sz="0" w:space="0" w:color="auto"/>
        <w:bottom w:val="none" w:sz="0" w:space="0" w:color="auto"/>
        <w:right w:val="none" w:sz="0" w:space="0" w:color="auto"/>
      </w:divBdr>
    </w:div>
    <w:div w:id="1892376593">
      <w:bodyDiv w:val="1"/>
      <w:marLeft w:val="0"/>
      <w:marRight w:val="0"/>
      <w:marTop w:val="0"/>
      <w:marBottom w:val="0"/>
      <w:divBdr>
        <w:top w:val="none" w:sz="0" w:space="0" w:color="auto"/>
        <w:left w:val="none" w:sz="0" w:space="0" w:color="auto"/>
        <w:bottom w:val="none" w:sz="0" w:space="0" w:color="auto"/>
        <w:right w:val="none" w:sz="0" w:space="0" w:color="auto"/>
      </w:divBdr>
    </w:div>
    <w:div w:id="1893343791">
      <w:bodyDiv w:val="1"/>
      <w:marLeft w:val="0"/>
      <w:marRight w:val="0"/>
      <w:marTop w:val="0"/>
      <w:marBottom w:val="0"/>
      <w:divBdr>
        <w:top w:val="none" w:sz="0" w:space="0" w:color="auto"/>
        <w:left w:val="none" w:sz="0" w:space="0" w:color="auto"/>
        <w:bottom w:val="none" w:sz="0" w:space="0" w:color="auto"/>
        <w:right w:val="none" w:sz="0" w:space="0" w:color="auto"/>
      </w:divBdr>
    </w:div>
    <w:div w:id="1893467919">
      <w:bodyDiv w:val="1"/>
      <w:marLeft w:val="0"/>
      <w:marRight w:val="0"/>
      <w:marTop w:val="0"/>
      <w:marBottom w:val="0"/>
      <w:divBdr>
        <w:top w:val="none" w:sz="0" w:space="0" w:color="auto"/>
        <w:left w:val="none" w:sz="0" w:space="0" w:color="auto"/>
        <w:bottom w:val="none" w:sz="0" w:space="0" w:color="auto"/>
        <w:right w:val="none" w:sz="0" w:space="0" w:color="auto"/>
      </w:divBdr>
    </w:div>
    <w:div w:id="1893614432">
      <w:bodyDiv w:val="1"/>
      <w:marLeft w:val="0"/>
      <w:marRight w:val="0"/>
      <w:marTop w:val="0"/>
      <w:marBottom w:val="0"/>
      <w:divBdr>
        <w:top w:val="none" w:sz="0" w:space="0" w:color="auto"/>
        <w:left w:val="none" w:sz="0" w:space="0" w:color="auto"/>
        <w:bottom w:val="none" w:sz="0" w:space="0" w:color="auto"/>
        <w:right w:val="none" w:sz="0" w:space="0" w:color="auto"/>
      </w:divBdr>
    </w:div>
    <w:div w:id="1894005047">
      <w:bodyDiv w:val="1"/>
      <w:marLeft w:val="0"/>
      <w:marRight w:val="0"/>
      <w:marTop w:val="0"/>
      <w:marBottom w:val="0"/>
      <w:divBdr>
        <w:top w:val="none" w:sz="0" w:space="0" w:color="auto"/>
        <w:left w:val="none" w:sz="0" w:space="0" w:color="auto"/>
        <w:bottom w:val="none" w:sz="0" w:space="0" w:color="auto"/>
        <w:right w:val="none" w:sz="0" w:space="0" w:color="auto"/>
      </w:divBdr>
    </w:div>
    <w:div w:id="1894852037">
      <w:bodyDiv w:val="1"/>
      <w:marLeft w:val="0"/>
      <w:marRight w:val="0"/>
      <w:marTop w:val="0"/>
      <w:marBottom w:val="0"/>
      <w:divBdr>
        <w:top w:val="none" w:sz="0" w:space="0" w:color="auto"/>
        <w:left w:val="none" w:sz="0" w:space="0" w:color="auto"/>
        <w:bottom w:val="none" w:sz="0" w:space="0" w:color="auto"/>
        <w:right w:val="none" w:sz="0" w:space="0" w:color="auto"/>
      </w:divBdr>
    </w:div>
    <w:div w:id="1895241404">
      <w:bodyDiv w:val="1"/>
      <w:marLeft w:val="0"/>
      <w:marRight w:val="0"/>
      <w:marTop w:val="0"/>
      <w:marBottom w:val="0"/>
      <w:divBdr>
        <w:top w:val="none" w:sz="0" w:space="0" w:color="auto"/>
        <w:left w:val="none" w:sz="0" w:space="0" w:color="auto"/>
        <w:bottom w:val="none" w:sz="0" w:space="0" w:color="auto"/>
        <w:right w:val="none" w:sz="0" w:space="0" w:color="auto"/>
      </w:divBdr>
    </w:div>
    <w:div w:id="1895264770">
      <w:bodyDiv w:val="1"/>
      <w:marLeft w:val="0"/>
      <w:marRight w:val="0"/>
      <w:marTop w:val="0"/>
      <w:marBottom w:val="0"/>
      <w:divBdr>
        <w:top w:val="none" w:sz="0" w:space="0" w:color="auto"/>
        <w:left w:val="none" w:sz="0" w:space="0" w:color="auto"/>
        <w:bottom w:val="none" w:sz="0" w:space="0" w:color="auto"/>
        <w:right w:val="none" w:sz="0" w:space="0" w:color="auto"/>
      </w:divBdr>
    </w:div>
    <w:div w:id="1900243159">
      <w:bodyDiv w:val="1"/>
      <w:marLeft w:val="0"/>
      <w:marRight w:val="0"/>
      <w:marTop w:val="0"/>
      <w:marBottom w:val="0"/>
      <w:divBdr>
        <w:top w:val="none" w:sz="0" w:space="0" w:color="auto"/>
        <w:left w:val="none" w:sz="0" w:space="0" w:color="auto"/>
        <w:bottom w:val="none" w:sz="0" w:space="0" w:color="auto"/>
        <w:right w:val="none" w:sz="0" w:space="0" w:color="auto"/>
      </w:divBdr>
    </w:div>
    <w:div w:id="1901594076">
      <w:bodyDiv w:val="1"/>
      <w:marLeft w:val="0"/>
      <w:marRight w:val="0"/>
      <w:marTop w:val="0"/>
      <w:marBottom w:val="0"/>
      <w:divBdr>
        <w:top w:val="none" w:sz="0" w:space="0" w:color="auto"/>
        <w:left w:val="none" w:sz="0" w:space="0" w:color="auto"/>
        <w:bottom w:val="none" w:sz="0" w:space="0" w:color="auto"/>
        <w:right w:val="none" w:sz="0" w:space="0" w:color="auto"/>
      </w:divBdr>
    </w:div>
    <w:div w:id="1902403796">
      <w:bodyDiv w:val="1"/>
      <w:marLeft w:val="0"/>
      <w:marRight w:val="0"/>
      <w:marTop w:val="0"/>
      <w:marBottom w:val="0"/>
      <w:divBdr>
        <w:top w:val="none" w:sz="0" w:space="0" w:color="auto"/>
        <w:left w:val="none" w:sz="0" w:space="0" w:color="auto"/>
        <w:bottom w:val="none" w:sz="0" w:space="0" w:color="auto"/>
        <w:right w:val="none" w:sz="0" w:space="0" w:color="auto"/>
      </w:divBdr>
    </w:div>
    <w:div w:id="1903173055">
      <w:bodyDiv w:val="1"/>
      <w:marLeft w:val="0"/>
      <w:marRight w:val="0"/>
      <w:marTop w:val="0"/>
      <w:marBottom w:val="0"/>
      <w:divBdr>
        <w:top w:val="none" w:sz="0" w:space="0" w:color="auto"/>
        <w:left w:val="none" w:sz="0" w:space="0" w:color="auto"/>
        <w:bottom w:val="none" w:sz="0" w:space="0" w:color="auto"/>
        <w:right w:val="none" w:sz="0" w:space="0" w:color="auto"/>
      </w:divBdr>
    </w:div>
    <w:div w:id="1903641702">
      <w:bodyDiv w:val="1"/>
      <w:marLeft w:val="0"/>
      <w:marRight w:val="0"/>
      <w:marTop w:val="0"/>
      <w:marBottom w:val="0"/>
      <w:divBdr>
        <w:top w:val="none" w:sz="0" w:space="0" w:color="auto"/>
        <w:left w:val="none" w:sz="0" w:space="0" w:color="auto"/>
        <w:bottom w:val="none" w:sz="0" w:space="0" w:color="auto"/>
        <w:right w:val="none" w:sz="0" w:space="0" w:color="auto"/>
      </w:divBdr>
    </w:div>
    <w:div w:id="1904294944">
      <w:bodyDiv w:val="1"/>
      <w:marLeft w:val="0"/>
      <w:marRight w:val="0"/>
      <w:marTop w:val="0"/>
      <w:marBottom w:val="0"/>
      <w:divBdr>
        <w:top w:val="none" w:sz="0" w:space="0" w:color="auto"/>
        <w:left w:val="none" w:sz="0" w:space="0" w:color="auto"/>
        <w:bottom w:val="none" w:sz="0" w:space="0" w:color="auto"/>
        <w:right w:val="none" w:sz="0" w:space="0" w:color="auto"/>
      </w:divBdr>
    </w:div>
    <w:div w:id="1904412027">
      <w:bodyDiv w:val="1"/>
      <w:marLeft w:val="0"/>
      <w:marRight w:val="0"/>
      <w:marTop w:val="0"/>
      <w:marBottom w:val="0"/>
      <w:divBdr>
        <w:top w:val="none" w:sz="0" w:space="0" w:color="auto"/>
        <w:left w:val="none" w:sz="0" w:space="0" w:color="auto"/>
        <w:bottom w:val="none" w:sz="0" w:space="0" w:color="auto"/>
        <w:right w:val="none" w:sz="0" w:space="0" w:color="auto"/>
      </w:divBdr>
    </w:div>
    <w:div w:id="1905605378">
      <w:bodyDiv w:val="1"/>
      <w:marLeft w:val="0"/>
      <w:marRight w:val="0"/>
      <w:marTop w:val="0"/>
      <w:marBottom w:val="0"/>
      <w:divBdr>
        <w:top w:val="none" w:sz="0" w:space="0" w:color="auto"/>
        <w:left w:val="none" w:sz="0" w:space="0" w:color="auto"/>
        <w:bottom w:val="none" w:sz="0" w:space="0" w:color="auto"/>
        <w:right w:val="none" w:sz="0" w:space="0" w:color="auto"/>
      </w:divBdr>
    </w:div>
    <w:div w:id="1906722341">
      <w:bodyDiv w:val="1"/>
      <w:marLeft w:val="0"/>
      <w:marRight w:val="0"/>
      <w:marTop w:val="0"/>
      <w:marBottom w:val="0"/>
      <w:divBdr>
        <w:top w:val="none" w:sz="0" w:space="0" w:color="auto"/>
        <w:left w:val="none" w:sz="0" w:space="0" w:color="auto"/>
        <w:bottom w:val="none" w:sz="0" w:space="0" w:color="auto"/>
        <w:right w:val="none" w:sz="0" w:space="0" w:color="auto"/>
      </w:divBdr>
    </w:div>
    <w:div w:id="1911424144">
      <w:bodyDiv w:val="1"/>
      <w:marLeft w:val="0"/>
      <w:marRight w:val="0"/>
      <w:marTop w:val="0"/>
      <w:marBottom w:val="0"/>
      <w:divBdr>
        <w:top w:val="none" w:sz="0" w:space="0" w:color="auto"/>
        <w:left w:val="none" w:sz="0" w:space="0" w:color="auto"/>
        <w:bottom w:val="none" w:sz="0" w:space="0" w:color="auto"/>
        <w:right w:val="none" w:sz="0" w:space="0" w:color="auto"/>
      </w:divBdr>
    </w:div>
    <w:div w:id="1912420737">
      <w:bodyDiv w:val="1"/>
      <w:marLeft w:val="0"/>
      <w:marRight w:val="0"/>
      <w:marTop w:val="0"/>
      <w:marBottom w:val="0"/>
      <w:divBdr>
        <w:top w:val="none" w:sz="0" w:space="0" w:color="auto"/>
        <w:left w:val="none" w:sz="0" w:space="0" w:color="auto"/>
        <w:bottom w:val="none" w:sz="0" w:space="0" w:color="auto"/>
        <w:right w:val="none" w:sz="0" w:space="0" w:color="auto"/>
      </w:divBdr>
    </w:div>
    <w:div w:id="1913007507">
      <w:bodyDiv w:val="1"/>
      <w:marLeft w:val="0"/>
      <w:marRight w:val="0"/>
      <w:marTop w:val="0"/>
      <w:marBottom w:val="0"/>
      <w:divBdr>
        <w:top w:val="none" w:sz="0" w:space="0" w:color="auto"/>
        <w:left w:val="none" w:sz="0" w:space="0" w:color="auto"/>
        <w:bottom w:val="none" w:sz="0" w:space="0" w:color="auto"/>
        <w:right w:val="none" w:sz="0" w:space="0" w:color="auto"/>
      </w:divBdr>
    </w:div>
    <w:div w:id="1914700859">
      <w:bodyDiv w:val="1"/>
      <w:marLeft w:val="0"/>
      <w:marRight w:val="0"/>
      <w:marTop w:val="0"/>
      <w:marBottom w:val="0"/>
      <w:divBdr>
        <w:top w:val="none" w:sz="0" w:space="0" w:color="auto"/>
        <w:left w:val="none" w:sz="0" w:space="0" w:color="auto"/>
        <w:bottom w:val="none" w:sz="0" w:space="0" w:color="auto"/>
        <w:right w:val="none" w:sz="0" w:space="0" w:color="auto"/>
      </w:divBdr>
    </w:div>
    <w:div w:id="1915965731">
      <w:bodyDiv w:val="1"/>
      <w:marLeft w:val="0"/>
      <w:marRight w:val="0"/>
      <w:marTop w:val="0"/>
      <w:marBottom w:val="0"/>
      <w:divBdr>
        <w:top w:val="none" w:sz="0" w:space="0" w:color="auto"/>
        <w:left w:val="none" w:sz="0" w:space="0" w:color="auto"/>
        <w:bottom w:val="none" w:sz="0" w:space="0" w:color="auto"/>
        <w:right w:val="none" w:sz="0" w:space="0" w:color="auto"/>
      </w:divBdr>
    </w:div>
    <w:div w:id="1916436147">
      <w:bodyDiv w:val="1"/>
      <w:marLeft w:val="0"/>
      <w:marRight w:val="0"/>
      <w:marTop w:val="0"/>
      <w:marBottom w:val="0"/>
      <w:divBdr>
        <w:top w:val="none" w:sz="0" w:space="0" w:color="auto"/>
        <w:left w:val="none" w:sz="0" w:space="0" w:color="auto"/>
        <w:bottom w:val="none" w:sz="0" w:space="0" w:color="auto"/>
        <w:right w:val="none" w:sz="0" w:space="0" w:color="auto"/>
      </w:divBdr>
    </w:div>
    <w:div w:id="1916817576">
      <w:bodyDiv w:val="1"/>
      <w:marLeft w:val="0"/>
      <w:marRight w:val="0"/>
      <w:marTop w:val="0"/>
      <w:marBottom w:val="0"/>
      <w:divBdr>
        <w:top w:val="none" w:sz="0" w:space="0" w:color="auto"/>
        <w:left w:val="none" w:sz="0" w:space="0" w:color="auto"/>
        <w:bottom w:val="none" w:sz="0" w:space="0" w:color="auto"/>
        <w:right w:val="none" w:sz="0" w:space="0" w:color="auto"/>
      </w:divBdr>
    </w:div>
    <w:div w:id="1922057648">
      <w:bodyDiv w:val="1"/>
      <w:marLeft w:val="0"/>
      <w:marRight w:val="0"/>
      <w:marTop w:val="0"/>
      <w:marBottom w:val="0"/>
      <w:divBdr>
        <w:top w:val="none" w:sz="0" w:space="0" w:color="auto"/>
        <w:left w:val="none" w:sz="0" w:space="0" w:color="auto"/>
        <w:bottom w:val="none" w:sz="0" w:space="0" w:color="auto"/>
        <w:right w:val="none" w:sz="0" w:space="0" w:color="auto"/>
      </w:divBdr>
    </w:div>
    <w:div w:id="1922525415">
      <w:bodyDiv w:val="1"/>
      <w:marLeft w:val="0"/>
      <w:marRight w:val="0"/>
      <w:marTop w:val="0"/>
      <w:marBottom w:val="0"/>
      <w:divBdr>
        <w:top w:val="none" w:sz="0" w:space="0" w:color="auto"/>
        <w:left w:val="none" w:sz="0" w:space="0" w:color="auto"/>
        <w:bottom w:val="none" w:sz="0" w:space="0" w:color="auto"/>
        <w:right w:val="none" w:sz="0" w:space="0" w:color="auto"/>
      </w:divBdr>
    </w:div>
    <w:div w:id="1922526310">
      <w:bodyDiv w:val="1"/>
      <w:marLeft w:val="0"/>
      <w:marRight w:val="0"/>
      <w:marTop w:val="0"/>
      <w:marBottom w:val="0"/>
      <w:divBdr>
        <w:top w:val="none" w:sz="0" w:space="0" w:color="auto"/>
        <w:left w:val="none" w:sz="0" w:space="0" w:color="auto"/>
        <w:bottom w:val="none" w:sz="0" w:space="0" w:color="auto"/>
        <w:right w:val="none" w:sz="0" w:space="0" w:color="auto"/>
      </w:divBdr>
    </w:div>
    <w:div w:id="1922984624">
      <w:bodyDiv w:val="1"/>
      <w:marLeft w:val="0"/>
      <w:marRight w:val="0"/>
      <w:marTop w:val="0"/>
      <w:marBottom w:val="0"/>
      <w:divBdr>
        <w:top w:val="none" w:sz="0" w:space="0" w:color="auto"/>
        <w:left w:val="none" w:sz="0" w:space="0" w:color="auto"/>
        <w:bottom w:val="none" w:sz="0" w:space="0" w:color="auto"/>
        <w:right w:val="none" w:sz="0" w:space="0" w:color="auto"/>
      </w:divBdr>
    </w:div>
    <w:div w:id="1922985851">
      <w:bodyDiv w:val="1"/>
      <w:marLeft w:val="0"/>
      <w:marRight w:val="0"/>
      <w:marTop w:val="0"/>
      <w:marBottom w:val="0"/>
      <w:divBdr>
        <w:top w:val="none" w:sz="0" w:space="0" w:color="auto"/>
        <w:left w:val="none" w:sz="0" w:space="0" w:color="auto"/>
        <w:bottom w:val="none" w:sz="0" w:space="0" w:color="auto"/>
        <w:right w:val="none" w:sz="0" w:space="0" w:color="auto"/>
      </w:divBdr>
    </w:div>
    <w:div w:id="1923681638">
      <w:bodyDiv w:val="1"/>
      <w:marLeft w:val="0"/>
      <w:marRight w:val="0"/>
      <w:marTop w:val="0"/>
      <w:marBottom w:val="0"/>
      <w:divBdr>
        <w:top w:val="none" w:sz="0" w:space="0" w:color="auto"/>
        <w:left w:val="none" w:sz="0" w:space="0" w:color="auto"/>
        <w:bottom w:val="none" w:sz="0" w:space="0" w:color="auto"/>
        <w:right w:val="none" w:sz="0" w:space="0" w:color="auto"/>
      </w:divBdr>
    </w:div>
    <w:div w:id="1924873684">
      <w:bodyDiv w:val="1"/>
      <w:marLeft w:val="0"/>
      <w:marRight w:val="0"/>
      <w:marTop w:val="0"/>
      <w:marBottom w:val="0"/>
      <w:divBdr>
        <w:top w:val="none" w:sz="0" w:space="0" w:color="auto"/>
        <w:left w:val="none" w:sz="0" w:space="0" w:color="auto"/>
        <w:bottom w:val="none" w:sz="0" w:space="0" w:color="auto"/>
        <w:right w:val="none" w:sz="0" w:space="0" w:color="auto"/>
      </w:divBdr>
    </w:div>
    <w:div w:id="1925332751">
      <w:bodyDiv w:val="1"/>
      <w:marLeft w:val="0"/>
      <w:marRight w:val="0"/>
      <w:marTop w:val="0"/>
      <w:marBottom w:val="0"/>
      <w:divBdr>
        <w:top w:val="none" w:sz="0" w:space="0" w:color="auto"/>
        <w:left w:val="none" w:sz="0" w:space="0" w:color="auto"/>
        <w:bottom w:val="none" w:sz="0" w:space="0" w:color="auto"/>
        <w:right w:val="none" w:sz="0" w:space="0" w:color="auto"/>
      </w:divBdr>
    </w:div>
    <w:div w:id="1926643161">
      <w:bodyDiv w:val="1"/>
      <w:marLeft w:val="0"/>
      <w:marRight w:val="0"/>
      <w:marTop w:val="0"/>
      <w:marBottom w:val="0"/>
      <w:divBdr>
        <w:top w:val="none" w:sz="0" w:space="0" w:color="auto"/>
        <w:left w:val="none" w:sz="0" w:space="0" w:color="auto"/>
        <w:bottom w:val="none" w:sz="0" w:space="0" w:color="auto"/>
        <w:right w:val="none" w:sz="0" w:space="0" w:color="auto"/>
      </w:divBdr>
    </w:div>
    <w:div w:id="1928345629">
      <w:bodyDiv w:val="1"/>
      <w:marLeft w:val="0"/>
      <w:marRight w:val="0"/>
      <w:marTop w:val="0"/>
      <w:marBottom w:val="0"/>
      <w:divBdr>
        <w:top w:val="none" w:sz="0" w:space="0" w:color="auto"/>
        <w:left w:val="none" w:sz="0" w:space="0" w:color="auto"/>
        <w:bottom w:val="none" w:sz="0" w:space="0" w:color="auto"/>
        <w:right w:val="none" w:sz="0" w:space="0" w:color="auto"/>
      </w:divBdr>
    </w:div>
    <w:div w:id="1930576594">
      <w:bodyDiv w:val="1"/>
      <w:marLeft w:val="0"/>
      <w:marRight w:val="0"/>
      <w:marTop w:val="0"/>
      <w:marBottom w:val="0"/>
      <w:divBdr>
        <w:top w:val="none" w:sz="0" w:space="0" w:color="auto"/>
        <w:left w:val="none" w:sz="0" w:space="0" w:color="auto"/>
        <w:bottom w:val="none" w:sz="0" w:space="0" w:color="auto"/>
        <w:right w:val="none" w:sz="0" w:space="0" w:color="auto"/>
      </w:divBdr>
    </w:div>
    <w:div w:id="1930695502">
      <w:bodyDiv w:val="1"/>
      <w:marLeft w:val="0"/>
      <w:marRight w:val="0"/>
      <w:marTop w:val="0"/>
      <w:marBottom w:val="0"/>
      <w:divBdr>
        <w:top w:val="none" w:sz="0" w:space="0" w:color="auto"/>
        <w:left w:val="none" w:sz="0" w:space="0" w:color="auto"/>
        <w:bottom w:val="none" w:sz="0" w:space="0" w:color="auto"/>
        <w:right w:val="none" w:sz="0" w:space="0" w:color="auto"/>
      </w:divBdr>
    </w:div>
    <w:div w:id="1931043253">
      <w:bodyDiv w:val="1"/>
      <w:marLeft w:val="0"/>
      <w:marRight w:val="0"/>
      <w:marTop w:val="0"/>
      <w:marBottom w:val="0"/>
      <w:divBdr>
        <w:top w:val="none" w:sz="0" w:space="0" w:color="auto"/>
        <w:left w:val="none" w:sz="0" w:space="0" w:color="auto"/>
        <w:bottom w:val="none" w:sz="0" w:space="0" w:color="auto"/>
        <w:right w:val="none" w:sz="0" w:space="0" w:color="auto"/>
      </w:divBdr>
    </w:div>
    <w:div w:id="1931959593">
      <w:bodyDiv w:val="1"/>
      <w:marLeft w:val="0"/>
      <w:marRight w:val="0"/>
      <w:marTop w:val="0"/>
      <w:marBottom w:val="0"/>
      <w:divBdr>
        <w:top w:val="none" w:sz="0" w:space="0" w:color="auto"/>
        <w:left w:val="none" w:sz="0" w:space="0" w:color="auto"/>
        <w:bottom w:val="none" w:sz="0" w:space="0" w:color="auto"/>
        <w:right w:val="none" w:sz="0" w:space="0" w:color="auto"/>
      </w:divBdr>
    </w:div>
    <w:div w:id="1932008697">
      <w:bodyDiv w:val="1"/>
      <w:marLeft w:val="0"/>
      <w:marRight w:val="0"/>
      <w:marTop w:val="0"/>
      <w:marBottom w:val="0"/>
      <w:divBdr>
        <w:top w:val="none" w:sz="0" w:space="0" w:color="auto"/>
        <w:left w:val="none" w:sz="0" w:space="0" w:color="auto"/>
        <w:bottom w:val="none" w:sz="0" w:space="0" w:color="auto"/>
        <w:right w:val="none" w:sz="0" w:space="0" w:color="auto"/>
      </w:divBdr>
    </w:div>
    <w:div w:id="1932272791">
      <w:bodyDiv w:val="1"/>
      <w:marLeft w:val="0"/>
      <w:marRight w:val="0"/>
      <w:marTop w:val="0"/>
      <w:marBottom w:val="0"/>
      <w:divBdr>
        <w:top w:val="none" w:sz="0" w:space="0" w:color="auto"/>
        <w:left w:val="none" w:sz="0" w:space="0" w:color="auto"/>
        <w:bottom w:val="none" w:sz="0" w:space="0" w:color="auto"/>
        <w:right w:val="none" w:sz="0" w:space="0" w:color="auto"/>
      </w:divBdr>
    </w:div>
    <w:div w:id="1935358734">
      <w:bodyDiv w:val="1"/>
      <w:marLeft w:val="0"/>
      <w:marRight w:val="0"/>
      <w:marTop w:val="0"/>
      <w:marBottom w:val="0"/>
      <w:divBdr>
        <w:top w:val="none" w:sz="0" w:space="0" w:color="auto"/>
        <w:left w:val="none" w:sz="0" w:space="0" w:color="auto"/>
        <w:bottom w:val="none" w:sz="0" w:space="0" w:color="auto"/>
        <w:right w:val="none" w:sz="0" w:space="0" w:color="auto"/>
      </w:divBdr>
    </w:div>
    <w:div w:id="1937322116">
      <w:bodyDiv w:val="1"/>
      <w:marLeft w:val="0"/>
      <w:marRight w:val="0"/>
      <w:marTop w:val="0"/>
      <w:marBottom w:val="0"/>
      <w:divBdr>
        <w:top w:val="none" w:sz="0" w:space="0" w:color="auto"/>
        <w:left w:val="none" w:sz="0" w:space="0" w:color="auto"/>
        <w:bottom w:val="none" w:sz="0" w:space="0" w:color="auto"/>
        <w:right w:val="none" w:sz="0" w:space="0" w:color="auto"/>
      </w:divBdr>
    </w:div>
    <w:div w:id="1937443336">
      <w:bodyDiv w:val="1"/>
      <w:marLeft w:val="0"/>
      <w:marRight w:val="0"/>
      <w:marTop w:val="0"/>
      <w:marBottom w:val="0"/>
      <w:divBdr>
        <w:top w:val="none" w:sz="0" w:space="0" w:color="auto"/>
        <w:left w:val="none" w:sz="0" w:space="0" w:color="auto"/>
        <w:bottom w:val="none" w:sz="0" w:space="0" w:color="auto"/>
        <w:right w:val="none" w:sz="0" w:space="0" w:color="auto"/>
      </w:divBdr>
    </w:div>
    <w:div w:id="1938980464">
      <w:bodyDiv w:val="1"/>
      <w:marLeft w:val="0"/>
      <w:marRight w:val="0"/>
      <w:marTop w:val="0"/>
      <w:marBottom w:val="0"/>
      <w:divBdr>
        <w:top w:val="none" w:sz="0" w:space="0" w:color="auto"/>
        <w:left w:val="none" w:sz="0" w:space="0" w:color="auto"/>
        <w:bottom w:val="none" w:sz="0" w:space="0" w:color="auto"/>
        <w:right w:val="none" w:sz="0" w:space="0" w:color="auto"/>
      </w:divBdr>
    </w:div>
    <w:div w:id="1943878050">
      <w:bodyDiv w:val="1"/>
      <w:marLeft w:val="0"/>
      <w:marRight w:val="0"/>
      <w:marTop w:val="0"/>
      <w:marBottom w:val="0"/>
      <w:divBdr>
        <w:top w:val="none" w:sz="0" w:space="0" w:color="auto"/>
        <w:left w:val="none" w:sz="0" w:space="0" w:color="auto"/>
        <w:bottom w:val="none" w:sz="0" w:space="0" w:color="auto"/>
        <w:right w:val="none" w:sz="0" w:space="0" w:color="auto"/>
      </w:divBdr>
    </w:div>
    <w:div w:id="1944223250">
      <w:bodyDiv w:val="1"/>
      <w:marLeft w:val="0"/>
      <w:marRight w:val="0"/>
      <w:marTop w:val="0"/>
      <w:marBottom w:val="0"/>
      <w:divBdr>
        <w:top w:val="none" w:sz="0" w:space="0" w:color="auto"/>
        <w:left w:val="none" w:sz="0" w:space="0" w:color="auto"/>
        <w:bottom w:val="none" w:sz="0" w:space="0" w:color="auto"/>
        <w:right w:val="none" w:sz="0" w:space="0" w:color="auto"/>
      </w:divBdr>
    </w:div>
    <w:div w:id="1945651236">
      <w:bodyDiv w:val="1"/>
      <w:marLeft w:val="0"/>
      <w:marRight w:val="0"/>
      <w:marTop w:val="0"/>
      <w:marBottom w:val="0"/>
      <w:divBdr>
        <w:top w:val="none" w:sz="0" w:space="0" w:color="auto"/>
        <w:left w:val="none" w:sz="0" w:space="0" w:color="auto"/>
        <w:bottom w:val="none" w:sz="0" w:space="0" w:color="auto"/>
        <w:right w:val="none" w:sz="0" w:space="0" w:color="auto"/>
      </w:divBdr>
    </w:div>
    <w:div w:id="1949462458">
      <w:bodyDiv w:val="1"/>
      <w:marLeft w:val="0"/>
      <w:marRight w:val="0"/>
      <w:marTop w:val="0"/>
      <w:marBottom w:val="0"/>
      <w:divBdr>
        <w:top w:val="none" w:sz="0" w:space="0" w:color="auto"/>
        <w:left w:val="none" w:sz="0" w:space="0" w:color="auto"/>
        <w:bottom w:val="none" w:sz="0" w:space="0" w:color="auto"/>
        <w:right w:val="none" w:sz="0" w:space="0" w:color="auto"/>
      </w:divBdr>
    </w:div>
    <w:div w:id="1952590598">
      <w:bodyDiv w:val="1"/>
      <w:marLeft w:val="0"/>
      <w:marRight w:val="0"/>
      <w:marTop w:val="0"/>
      <w:marBottom w:val="0"/>
      <w:divBdr>
        <w:top w:val="none" w:sz="0" w:space="0" w:color="auto"/>
        <w:left w:val="none" w:sz="0" w:space="0" w:color="auto"/>
        <w:bottom w:val="none" w:sz="0" w:space="0" w:color="auto"/>
        <w:right w:val="none" w:sz="0" w:space="0" w:color="auto"/>
      </w:divBdr>
    </w:div>
    <w:div w:id="1953592533">
      <w:bodyDiv w:val="1"/>
      <w:marLeft w:val="0"/>
      <w:marRight w:val="0"/>
      <w:marTop w:val="0"/>
      <w:marBottom w:val="0"/>
      <w:divBdr>
        <w:top w:val="none" w:sz="0" w:space="0" w:color="auto"/>
        <w:left w:val="none" w:sz="0" w:space="0" w:color="auto"/>
        <w:bottom w:val="none" w:sz="0" w:space="0" w:color="auto"/>
        <w:right w:val="none" w:sz="0" w:space="0" w:color="auto"/>
      </w:divBdr>
    </w:div>
    <w:div w:id="1956398210">
      <w:bodyDiv w:val="1"/>
      <w:marLeft w:val="0"/>
      <w:marRight w:val="0"/>
      <w:marTop w:val="0"/>
      <w:marBottom w:val="0"/>
      <w:divBdr>
        <w:top w:val="none" w:sz="0" w:space="0" w:color="auto"/>
        <w:left w:val="none" w:sz="0" w:space="0" w:color="auto"/>
        <w:bottom w:val="none" w:sz="0" w:space="0" w:color="auto"/>
        <w:right w:val="none" w:sz="0" w:space="0" w:color="auto"/>
      </w:divBdr>
    </w:div>
    <w:div w:id="1959989046">
      <w:bodyDiv w:val="1"/>
      <w:marLeft w:val="0"/>
      <w:marRight w:val="0"/>
      <w:marTop w:val="0"/>
      <w:marBottom w:val="0"/>
      <w:divBdr>
        <w:top w:val="none" w:sz="0" w:space="0" w:color="auto"/>
        <w:left w:val="none" w:sz="0" w:space="0" w:color="auto"/>
        <w:bottom w:val="none" w:sz="0" w:space="0" w:color="auto"/>
        <w:right w:val="none" w:sz="0" w:space="0" w:color="auto"/>
      </w:divBdr>
    </w:div>
    <w:div w:id="1961522521">
      <w:bodyDiv w:val="1"/>
      <w:marLeft w:val="0"/>
      <w:marRight w:val="0"/>
      <w:marTop w:val="0"/>
      <w:marBottom w:val="0"/>
      <w:divBdr>
        <w:top w:val="none" w:sz="0" w:space="0" w:color="auto"/>
        <w:left w:val="none" w:sz="0" w:space="0" w:color="auto"/>
        <w:bottom w:val="none" w:sz="0" w:space="0" w:color="auto"/>
        <w:right w:val="none" w:sz="0" w:space="0" w:color="auto"/>
      </w:divBdr>
    </w:div>
    <w:div w:id="1961958019">
      <w:bodyDiv w:val="1"/>
      <w:marLeft w:val="0"/>
      <w:marRight w:val="0"/>
      <w:marTop w:val="0"/>
      <w:marBottom w:val="0"/>
      <w:divBdr>
        <w:top w:val="none" w:sz="0" w:space="0" w:color="auto"/>
        <w:left w:val="none" w:sz="0" w:space="0" w:color="auto"/>
        <w:bottom w:val="none" w:sz="0" w:space="0" w:color="auto"/>
        <w:right w:val="none" w:sz="0" w:space="0" w:color="auto"/>
      </w:divBdr>
    </w:div>
    <w:div w:id="1966152352">
      <w:bodyDiv w:val="1"/>
      <w:marLeft w:val="0"/>
      <w:marRight w:val="0"/>
      <w:marTop w:val="0"/>
      <w:marBottom w:val="0"/>
      <w:divBdr>
        <w:top w:val="none" w:sz="0" w:space="0" w:color="auto"/>
        <w:left w:val="none" w:sz="0" w:space="0" w:color="auto"/>
        <w:bottom w:val="none" w:sz="0" w:space="0" w:color="auto"/>
        <w:right w:val="none" w:sz="0" w:space="0" w:color="auto"/>
      </w:divBdr>
    </w:div>
    <w:div w:id="1968126569">
      <w:bodyDiv w:val="1"/>
      <w:marLeft w:val="0"/>
      <w:marRight w:val="0"/>
      <w:marTop w:val="0"/>
      <w:marBottom w:val="0"/>
      <w:divBdr>
        <w:top w:val="none" w:sz="0" w:space="0" w:color="auto"/>
        <w:left w:val="none" w:sz="0" w:space="0" w:color="auto"/>
        <w:bottom w:val="none" w:sz="0" w:space="0" w:color="auto"/>
        <w:right w:val="none" w:sz="0" w:space="0" w:color="auto"/>
      </w:divBdr>
    </w:div>
    <w:div w:id="1969779093">
      <w:bodyDiv w:val="1"/>
      <w:marLeft w:val="0"/>
      <w:marRight w:val="0"/>
      <w:marTop w:val="0"/>
      <w:marBottom w:val="0"/>
      <w:divBdr>
        <w:top w:val="none" w:sz="0" w:space="0" w:color="auto"/>
        <w:left w:val="none" w:sz="0" w:space="0" w:color="auto"/>
        <w:bottom w:val="none" w:sz="0" w:space="0" w:color="auto"/>
        <w:right w:val="none" w:sz="0" w:space="0" w:color="auto"/>
      </w:divBdr>
    </w:div>
    <w:div w:id="1969780358">
      <w:bodyDiv w:val="1"/>
      <w:marLeft w:val="0"/>
      <w:marRight w:val="0"/>
      <w:marTop w:val="0"/>
      <w:marBottom w:val="0"/>
      <w:divBdr>
        <w:top w:val="none" w:sz="0" w:space="0" w:color="auto"/>
        <w:left w:val="none" w:sz="0" w:space="0" w:color="auto"/>
        <w:bottom w:val="none" w:sz="0" w:space="0" w:color="auto"/>
        <w:right w:val="none" w:sz="0" w:space="0" w:color="auto"/>
      </w:divBdr>
    </w:div>
    <w:div w:id="1971477094">
      <w:bodyDiv w:val="1"/>
      <w:marLeft w:val="0"/>
      <w:marRight w:val="0"/>
      <w:marTop w:val="0"/>
      <w:marBottom w:val="0"/>
      <w:divBdr>
        <w:top w:val="none" w:sz="0" w:space="0" w:color="auto"/>
        <w:left w:val="none" w:sz="0" w:space="0" w:color="auto"/>
        <w:bottom w:val="none" w:sz="0" w:space="0" w:color="auto"/>
        <w:right w:val="none" w:sz="0" w:space="0" w:color="auto"/>
      </w:divBdr>
    </w:div>
    <w:div w:id="1973366627">
      <w:bodyDiv w:val="1"/>
      <w:marLeft w:val="0"/>
      <w:marRight w:val="0"/>
      <w:marTop w:val="0"/>
      <w:marBottom w:val="0"/>
      <w:divBdr>
        <w:top w:val="none" w:sz="0" w:space="0" w:color="auto"/>
        <w:left w:val="none" w:sz="0" w:space="0" w:color="auto"/>
        <w:bottom w:val="none" w:sz="0" w:space="0" w:color="auto"/>
        <w:right w:val="none" w:sz="0" w:space="0" w:color="auto"/>
      </w:divBdr>
    </w:div>
    <w:div w:id="1974208727">
      <w:bodyDiv w:val="1"/>
      <w:marLeft w:val="0"/>
      <w:marRight w:val="0"/>
      <w:marTop w:val="0"/>
      <w:marBottom w:val="0"/>
      <w:divBdr>
        <w:top w:val="none" w:sz="0" w:space="0" w:color="auto"/>
        <w:left w:val="none" w:sz="0" w:space="0" w:color="auto"/>
        <w:bottom w:val="none" w:sz="0" w:space="0" w:color="auto"/>
        <w:right w:val="none" w:sz="0" w:space="0" w:color="auto"/>
      </w:divBdr>
    </w:div>
    <w:div w:id="1975207940">
      <w:bodyDiv w:val="1"/>
      <w:marLeft w:val="0"/>
      <w:marRight w:val="0"/>
      <w:marTop w:val="0"/>
      <w:marBottom w:val="0"/>
      <w:divBdr>
        <w:top w:val="none" w:sz="0" w:space="0" w:color="auto"/>
        <w:left w:val="none" w:sz="0" w:space="0" w:color="auto"/>
        <w:bottom w:val="none" w:sz="0" w:space="0" w:color="auto"/>
        <w:right w:val="none" w:sz="0" w:space="0" w:color="auto"/>
      </w:divBdr>
    </w:div>
    <w:div w:id="1977642932">
      <w:bodyDiv w:val="1"/>
      <w:marLeft w:val="0"/>
      <w:marRight w:val="0"/>
      <w:marTop w:val="0"/>
      <w:marBottom w:val="0"/>
      <w:divBdr>
        <w:top w:val="none" w:sz="0" w:space="0" w:color="auto"/>
        <w:left w:val="none" w:sz="0" w:space="0" w:color="auto"/>
        <w:bottom w:val="none" w:sz="0" w:space="0" w:color="auto"/>
        <w:right w:val="none" w:sz="0" w:space="0" w:color="auto"/>
      </w:divBdr>
    </w:div>
    <w:div w:id="1979335454">
      <w:bodyDiv w:val="1"/>
      <w:marLeft w:val="0"/>
      <w:marRight w:val="0"/>
      <w:marTop w:val="0"/>
      <w:marBottom w:val="0"/>
      <w:divBdr>
        <w:top w:val="none" w:sz="0" w:space="0" w:color="auto"/>
        <w:left w:val="none" w:sz="0" w:space="0" w:color="auto"/>
        <w:bottom w:val="none" w:sz="0" w:space="0" w:color="auto"/>
        <w:right w:val="none" w:sz="0" w:space="0" w:color="auto"/>
      </w:divBdr>
    </w:div>
    <w:div w:id="1979606006">
      <w:bodyDiv w:val="1"/>
      <w:marLeft w:val="0"/>
      <w:marRight w:val="0"/>
      <w:marTop w:val="0"/>
      <w:marBottom w:val="0"/>
      <w:divBdr>
        <w:top w:val="none" w:sz="0" w:space="0" w:color="auto"/>
        <w:left w:val="none" w:sz="0" w:space="0" w:color="auto"/>
        <w:bottom w:val="none" w:sz="0" w:space="0" w:color="auto"/>
        <w:right w:val="none" w:sz="0" w:space="0" w:color="auto"/>
      </w:divBdr>
    </w:div>
    <w:div w:id="1984768039">
      <w:bodyDiv w:val="1"/>
      <w:marLeft w:val="0"/>
      <w:marRight w:val="0"/>
      <w:marTop w:val="0"/>
      <w:marBottom w:val="0"/>
      <w:divBdr>
        <w:top w:val="none" w:sz="0" w:space="0" w:color="auto"/>
        <w:left w:val="none" w:sz="0" w:space="0" w:color="auto"/>
        <w:bottom w:val="none" w:sz="0" w:space="0" w:color="auto"/>
        <w:right w:val="none" w:sz="0" w:space="0" w:color="auto"/>
      </w:divBdr>
    </w:div>
    <w:div w:id="1985157303">
      <w:bodyDiv w:val="1"/>
      <w:marLeft w:val="0"/>
      <w:marRight w:val="0"/>
      <w:marTop w:val="0"/>
      <w:marBottom w:val="0"/>
      <w:divBdr>
        <w:top w:val="none" w:sz="0" w:space="0" w:color="auto"/>
        <w:left w:val="none" w:sz="0" w:space="0" w:color="auto"/>
        <w:bottom w:val="none" w:sz="0" w:space="0" w:color="auto"/>
        <w:right w:val="none" w:sz="0" w:space="0" w:color="auto"/>
      </w:divBdr>
    </w:div>
    <w:div w:id="1985428008">
      <w:bodyDiv w:val="1"/>
      <w:marLeft w:val="0"/>
      <w:marRight w:val="0"/>
      <w:marTop w:val="0"/>
      <w:marBottom w:val="0"/>
      <w:divBdr>
        <w:top w:val="none" w:sz="0" w:space="0" w:color="auto"/>
        <w:left w:val="none" w:sz="0" w:space="0" w:color="auto"/>
        <w:bottom w:val="none" w:sz="0" w:space="0" w:color="auto"/>
        <w:right w:val="none" w:sz="0" w:space="0" w:color="auto"/>
      </w:divBdr>
    </w:div>
    <w:div w:id="1985499825">
      <w:bodyDiv w:val="1"/>
      <w:marLeft w:val="0"/>
      <w:marRight w:val="0"/>
      <w:marTop w:val="0"/>
      <w:marBottom w:val="0"/>
      <w:divBdr>
        <w:top w:val="none" w:sz="0" w:space="0" w:color="auto"/>
        <w:left w:val="none" w:sz="0" w:space="0" w:color="auto"/>
        <w:bottom w:val="none" w:sz="0" w:space="0" w:color="auto"/>
        <w:right w:val="none" w:sz="0" w:space="0" w:color="auto"/>
      </w:divBdr>
    </w:div>
    <w:div w:id="1986278185">
      <w:bodyDiv w:val="1"/>
      <w:marLeft w:val="0"/>
      <w:marRight w:val="0"/>
      <w:marTop w:val="0"/>
      <w:marBottom w:val="0"/>
      <w:divBdr>
        <w:top w:val="none" w:sz="0" w:space="0" w:color="auto"/>
        <w:left w:val="none" w:sz="0" w:space="0" w:color="auto"/>
        <w:bottom w:val="none" w:sz="0" w:space="0" w:color="auto"/>
        <w:right w:val="none" w:sz="0" w:space="0" w:color="auto"/>
      </w:divBdr>
    </w:div>
    <w:div w:id="1989548660">
      <w:bodyDiv w:val="1"/>
      <w:marLeft w:val="0"/>
      <w:marRight w:val="0"/>
      <w:marTop w:val="0"/>
      <w:marBottom w:val="0"/>
      <w:divBdr>
        <w:top w:val="none" w:sz="0" w:space="0" w:color="auto"/>
        <w:left w:val="none" w:sz="0" w:space="0" w:color="auto"/>
        <w:bottom w:val="none" w:sz="0" w:space="0" w:color="auto"/>
        <w:right w:val="none" w:sz="0" w:space="0" w:color="auto"/>
      </w:divBdr>
    </w:div>
    <w:div w:id="1989555974">
      <w:bodyDiv w:val="1"/>
      <w:marLeft w:val="0"/>
      <w:marRight w:val="0"/>
      <w:marTop w:val="0"/>
      <w:marBottom w:val="0"/>
      <w:divBdr>
        <w:top w:val="none" w:sz="0" w:space="0" w:color="auto"/>
        <w:left w:val="none" w:sz="0" w:space="0" w:color="auto"/>
        <w:bottom w:val="none" w:sz="0" w:space="0" w:color="auto"/>
        <w:right w:val="none" w:sz="0" w:space="0" w:color="auto"/>
      </w:divBdr>
    </w:div>
    <w:div w:id="1991591624">
      <w:bodyDiv w:val="1"/>
      <w:marLeft w:val="0"/>
      <w:marRight w:val="0"/>
      <w:marTop w:val="0"/>
      <w:marBottom w:val="0"/>
      <w:divBdr>
        <w:top w:val="none" w:sz="0" w:space="0" w:color="auto"/>
        <w:left w:val="none" w:sz="0" w:space="0" w:color="auto"/>
        <w:bottom w:val="none" w:sz="0" w:space="0" w:color="auto"/>
        <w:right w:val="none" w:sz="0" w:space="0" w:color="auto"/>
      </w:divBdr>
    </w:div>
    <w:div w:id="1994603369">
      <w:bodyDiv w:val="1"/>
      <w:marLeft w:val="0"/>
      <w:marRight w:val="0"/>
      <w:marTop w:val="0"/>
      <w:marBottom w:val="0"/>
      <w:divBdr>
        <w:top w:val="none" w:sz="0" w:space="0" w:color="auto"/>
        <w:left w:val="none" w:sz="0" w:space="0" w:color="auto"/>
        <w:bottom w:val="none" w:sz="0" w:space="0" w:color="auto"/>
        <w:right w:val="none" w:sz="0" w:space="0" w:color="auto"/>
      </w:divBdr>
    </w:div>
    <w:div w:id="1994792559">
      <w:bodyDiv w:val="1"/>
      <w:marLeft w:val="0"/>
      <w:marRight w:val="0"/>
      <w:marTop w:val="0"/>
      <w:marBottom w:val="0"/>
      <w:divBdr>
        <w:top w:val="none" w:sz="0" w:space="0" w:color="auto"/>
        <w:left w:val="none" w:sz="0" w:space="0" w:color="auto"/>
        <w:bottom w:val="none" w:sz="0" w:space="0" w:color="auto"/>
        <w:right w:val="none" w:sz="0" w:space="0" w:color="auto"/>
      </w:divBdr>
    </w:div>
    <w:div w:id="1998223333">
      <w:bodyDiv w:val="1"/>
      <w:marLeft w:val="0"/>
      <w:marRight w:val="0"/>
      <w:marTop w:val="0"/>
      <w:marBottom w:val="0"/>
      <w:divBdr>
        <w:top w:val="none" w:sz="0" w:space="0" w:color="auto"/>
        <w:left w:val="none" w:sz="0" w:space="0" w:color="auto"/>
        <w:bottom w:val="none" w:sz="0" w:space="0" w:color="auto"/>
        <w:right w:val="none" w:sz="0" w:space="0" w:color="auto"/>
      </w:divBdr>
      <w:divsChild>
        <w:div w:id="71632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922385">
              <w:marLeft w:val="0"/>
              <w:marRight w:val="0"/>
              <w:marTop w:val="0"/>
              <w:marBottom w:val="0"/>
              <w:divBdr>
                <w:top w:val="none" w:sz="0" w:space="0" w:color="auto"/>
                <w:left w:val="none" w:sz="0" w:space="0" w:color="auto"/>
                <w:bottom w:val="none" w:sz="0" w:space="0" w:color="auto"/>
                <w:right w:val="none" w:sz="0" w:space="0" w:color="auto"/>
              </w:divBdr>
              <w:divsChild>
                <w:div w:id="80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5972">
      <w:bodyDiv w:val="1"/>
      <w:marLeft w:val="0"/>
      <w:marRight w:val="0"/>
      <w:marTop w:val="0"/>
      <w:marBottom w:val="0"/>
      <w:divBdr>
        <w:top w:val="none" w:sz="0" w:space="0" w:color="auto"/>
        <w:left w:val="none" w:sz="0" w:space="0" w:color="auto"/>
        <w:bottom w:val="none" w:sz="0" w:space="0" w:color="auto"/>
        <w:right w:val="none" w:sz="0" w:space="0" w:color="auto"/>
      </w:divBdr>
    </w:div>
    <w:div w:id="2003897207">
      <w:bodyDiv w:val="1"/>
      <w:marLeft w:val="0"/>
      <w:marRight w:val="0"/>
      <w:marTop w:val="0"/>
      <w:marBottom w:val="0"/>
      <w:divBdr>
        <w:top w:val="none" w:sz="0" w:space="0" w:color="auto"/>
        <w:left w:val="none" w:sz="0" w:space="0" w:color="auto"/>
        <w:bottom w:val="none" w:sz="0" w:space="0" w:color="auto"/>
        <w:right w:val="none" w:sz="0" w:space="0" w:color="auto"/>
      </w:divBdr>
    </w:div>
    <w:div w:id="2003971655">
      <w:bodyDiv w:val="1"/>
      <w:marLeft w:val="0"/>
      <w:marRight w:val="0"/>
      <w:marTop w:val="0"/>
      <w:marBottom w:val="0"/>
      <w:divBdr>
        <w:top w:val="none" w:sz="0" w:space="0" w:color="auto"/>
        <w:left w:val="none" w:sz="0" w:space="0" w:color="auto"/>
        <w:bottom w:val="none" w:sz="0" w:space="0" w:color="auto"/>
        <w:right w:val="none" w:sz="0" w:space="0" w:color="auto"/>
      </w:divBdr>
    </w:div>
    <w:div w:id="2007054042">
      <w:bodyDiv w:val="1"/>
      <w:marLeft w:val="0"/>
      <w:marRight w:val="0"/>
      <w:marTop w:val="0"/>
      <w:marBottom w:val="0"/>
      <w:divBdr>
        <w:top w:val="none" w:sz="0" w:space="0" w:color="auto"/>
        <w:left w:val="none" w:sz="0" w:space="0" w:color="auto"/>
        <w:bottom w:val="none" w:sz="0" w:space="0" w:color="auto"/>
        <w:right w:val="none" w:sz="0" w:space="0" w:color="auto"/>
      </w:divBdr>
    </w:div>
    <w:div w:id="2007974909">
      <w:bodyDiv w:val="1"/>
      <w:marLeft w:val="0"/>
      <w:marRight w:val="0"/>
      <w:marTop w:val="0"/>
      <w:marBottom w:val="0"/>
      <w:divBdr>
        <w:top w:val="none" w:sz="0" w:space="0" w:color="auto"/>
        <w:left w:val="none" w:sz="0" w:space="0" w:color="auto"/>
        <w:bottom w:val="none" w:sz="0" w:space="0" w:color="auto"/>
        <w:right w:val="none" w:sz="0" w:space="0" w:color="auto"/>
      </w:divBdr>
    </w:div>
    <w:div w:id="2009481424">
      <w:bodyDiv w:val="1"/>
      <w:marLeft w:val="0"/>
      <w:marRight w:val="0"/>
      <w:marTop w:val="0"/>
      <w:marBottom w:val="0"/>
      <w:divBdr>
        <w:top w:val="none" w:sz="0" w:space="0" w:color="auto"/>
        <w:left w:val="none" w:sz="0" w:space="0" w:color="auto"/>
        <w:bottom w:val="none" w:sz="0" w:space="0" w:color="auto"/>
        <w:right w:val="none" w:sz="0" w:space="0" w:color="auto"/>
      </w:divBdr>
    </w:div>
    <w:div w:id="2009554083">
      <w:bodyDiv w:val="1"/>
      <w:marLeft w:val="0"/>
      <w:marRight w:val="0"/>
      <w:marTop w:val="0"/>
      <w:marBottom w:val="0"/>
      <w:divBdr>
        <w:top w:val="none" w:sz="0" w:space="0" w:color="auto"/>
        <w:left w:val="none" w:sz="0" w:space="0" w:color="auto"/>
        <w:bottom w:val="none" w:sz="0" w:space="0" w:color="auto"/>
        <w:right w:val="none" w:sz="0" w:space="0" w:color="auto"/>
      </w:divBdr>
    </w:div>
    <w:div w:id="2011565189">
      <w:bodyDiv w:val="1"/>
      <w:marLeft w:val="0"/>
      <w:marRight w:val="0"/>
      <w:marTop w:val="0"/>
      <w:marBottom w:val="0"/>
      <w:divBdr>
        <w:top w:val="none" w:sz="0" w:space="0" w:color="auto"/>
        <w:left w:val="none" w:sz="0" w:space="0" w:color="auto"/>
        <w:bottom w:val="none" w:sz="0" w:space="0" w:color="auto"/>
        <w:right w:val="none" w:sz="0" w:space="0" w:color="auto"/>
      </w:divBdr>
    </w:div>
    <w:div w:id="2013023573">
      <w:bodyDiv w:val="1"/>
      <w:marLeft w:val="0"/>
      <w:marRight w:val="0"/>
      <w:marTop w:val="0"/>
      <w:marBottom w:val="0"/>
      <w:divBdr>
        <w:top w:val="none" w:sz="0" w:space="0" w:color="auto"/>
        <w:left w:val="none" w:sz="0" w:space="0" w:color="auto"/>
        <w:bottom w:val="none" w:sz="0" w:space="0" w:color="auto"/>
        <w:right w:val="none" w:sz="0" w:space="0" w:color="auto"/>
      </w:divBdr>
    </w:div>
    <w:div w:id="2013529777">
      <w:bodyDiv w:val="1"/>
      <w:marLeft w:val="0"/>
      <w:marRight w:val="0"/>
      <w:marTop w:val="0"/>
      <w:marBottom w:val="0"/>
      <w:divBdr>
        <w:top w:val="none" w:sz="0" w:space="0" w:color="auto"/>
        <w:left w:val="none" w:sz="0" w:space="0" w:color="auto"/>
        <w:bottom w:val="none" w:sz="0" w:space="0" w:color="auto"/>
        <w:right w:val="none" w:sz="0" w:space="0" w:color="auto"/>
      </w:divBdr>
    </w:div>
    <w:div w:id="2014529975">
      <w:bodyDiv w:val="1"/>
      <w:marLeft w:val="0"/>
      <w:marRight w:val="0"/>
      <w:marTop w:val="0"/>
      <w:marBottom w:val="0"/>
      <w:divBdr>
        <w:top w:val="none" w:sz="0" w:space="0" w:color="auto"/>
        <w:left w:val="none" w:sz="0" w:space="0" w:color="auto"/>
        <w:bottom w:val="none" w:sz="0" w:space="0" w:color="auto"/>
        <w:right w:val="none" w:sz="0" w:space="0" w:color="auto"/>
      </w:divBdr>
    </w:div>
    <w:div w:id="2014643659">
      <w:bodyDiv w:val="1"/>
      <w:marLeft w:val="0"/>
      <w:marRight w:val="0"/>
      <w:marTop w:val="0"/>
      <w:marBottom w:val="0"/>
      <w:divBdr>
        <w:top w:val="none" w:sz="0" w:space="0" w:color="auto"/>
        <w:left w:val="none" w:sz="0" w:space="0" w:color="auto"/>
        <w:bottom w:val="none" w:sz="0" w:space="0" w:color="auto"/>
        <w:right w:val="none" w:sz="0" w:space="0" w:color="auto"/>
      </w:divBdr>
    </w:div>
    <w:div w:id="2015062121">
      <w:bodyDiv w:val="1"/>
      <w:marLeft w:val="0"/>
      <w:marRight w:val="0"/>
      <w:marTop w:val="0"/>
      <w:marBottom w:val="0"/>
      <w:divBdr>
        <w:top w:val="none" w:sz="0" w:space="0" w:color="auto"/>
        <w:left w:val="none" w:sz="0" w:space="0" w:color="auto"/>
        <w:bottom w:val="none" w:sz="0" w:space="0" w:color="auto"/>
        <w:right w:val="none" w:sz="0" w:space="0" w:color="auto"/>
      </w:divBdr>
    </w:div>
    <w:div w:id="2016884569">
      <w:bodyDiv w:val="1"/>
      <w:marLeft w:val="0"/>
      <w:marRight w:val="0"/>
      <w:marTop w:val="0"/>
      <w:marBottom w:val="0"/>
      <w:divBdr>
        <w:top w:val="none" w:sz="0" w:space="0" w:color="auto"/>
        <w:left w:val="none" w:sz="0" w:space="0" w:color="auto"/>
        <w:bottom w:val="none" w:sz="0" w:space="0" w:color="auto"/>
        <w:right w:val="none" w:sz="0" w:space="0" w:color="auto"/>
      </w:divBdr>
    </w:div>
    <w:div w:id="2017153580">
      <w:bodyDiv w:val="1"/>
      <w:marLeft w:val="0"/>
      <w:marRight w:val="0"/>
      <w:marTop w:val="0"/>
      <w:marBottom w:val="0"/>
      <w:divBdr>
        <w:top w:val="none" w:sz="0" w:space="0" w:color="auto"/>
        <w:left w:val="none" w:sz="0" w:space="0" w:color="auto"/>
        <w:bottom w:val="none" w:sz="0" w:space="0" w:color="auto"/>
        <w:right w:val="none" w:sz="0" w:space="0" w:color="auto"/>
      </w:divBdr>
    </w:div>
    <w:div w:id="2019309799">
      <w:bodyDiv w:val="1"/>
      <w:marLeft w:val="0"/>
      <w:marRight w:val="0"/>
      <w:marTop w:val="0"/>
      <w:marBottom w:val="0"/>
      <w:divBdr>
        <w:top w:val="none" w:sz="0" w:space="0" w:color="auto"/>
        <w:left w:val="none" w:sz="0" w:space="0" w:color="auto"/>
        <w:bottom w:val="none" w:sz="0" w:space="0" w:color="auto"/>
        <w:right w:val="none" w:sz="0" w:space="0" w:color="auto"/>
      </w:divBdr>
    </w:div>
    <w:div w:id="2023162023">
      <w:bodyDiv w:val="1"/>
      <w:marLeft w:val="0"/>
      <w:marRight w:val="0"/>
      <w:marTop w:val="0"/>
      <w:marBottom w:val="0"/>
      <w:divBdr>
        <w:top w:val="none" w:sz="0" w:space="0" w:color="auto"/>
        <w:left w:val="none" w:sz="0" w:space="0" w:color="auto"/>
        <w:bottom w:val="none" w:sz="0" w:space="0" w:color="auto"/>
        <w:right w:val="none" w:sz="0" w:space="0" w:color="auto"/>
      </w:divBdr>
    </w:div>
    <w:div w:id="2024504477">
      <w:bodyDiv w:val="1"/>
      <w:marLeft w:val="0"/>
      <w:marRight w:val="0"/>
      <w:marTop w:val="0"/>
      <w:marBottom w:val="0"/>
      <w:divBdr>
        <w:top w:val="none" w:sz="0" w:space="0" w:color="auto"/>
        <w:left w:val="none" w:sz="0" w:space="0" w:color="auto"/>
        <w:bottom w:val="none" w:sz="0" w:space="0" w:color="auto"/>
        <w:right w:val="none" w:sz="0" w:space="0" w:color="auto"/>
      </w:divBdr>
    </w:div>
    <w:div w:id="2025206919">
      <w:bodyDiv w:val="1"/>
      <w:marLeft w:val="0"/>
      <w:marRight w:val="0"/>
      <w:marTop w:val="0"/>
      <w:marBottom w:val="0"/>
      <w:divBdr>
        <w:top w:val="none" w:sz="0" w:space="0" w:color="auto"/>
        <w:left w:val="none" w:sz="0" w:space="0" w:color="auto"/>
        <w:bottom w:val="none" w:sz="0" w:space="0" w:color="auto"/>
        <w:right w:val="none" w:sz="0" w:space="0" w:color="auto"/>
      </w:divBdr>
    </w:div>
    <w:div w:id="2026049891">
      <w:bodyDiv w:val="1"/>
      <w:marLeft w:val="0"/>
      <w:marRight w:val="0"/>
      <w:marTop w:val="0"/>
      <w:marBottom w:val="0"/>
      <w:divBdr>
        <w:top w:val="none" w:sz="0" w:space="0" w:color="auto"/>
        <w:left w:val="none" w:sz="0" w:space="0" w:color="auto"/>
        <w:bottom w:val="none" w:sz="0" w:space="0" w:color="auto"/>
        <w:right w:val="none" w:sz="0" w:space="0" w:color="auto"/>
      </w:divBdr>
    </w:div>
    <w:div w:id="2026130467">
      <w:bodyDiv w:val="1"/>
      <w:marLeft w:val="0"/>
      <w:marRight w:val="0"/>
      <w:marTop w:val="0"/>
      <w:marBottom w:val="0"/>
      <w:divBdr>
        <w:top w:val="none" w:sz="0" w:space="0" w:color="auto"/>
        <w:left w:val="none" w:sz="0" w:space="0" w:color="auto"/>
        <w:bottom w:val="none" w:sz="0" w:space="0" w:color="auto"/>
        <w:right w:val="none" w:sz="0" w:space="0" w:color="auto"/>
      </w:divBdr>
    </w:div>
    <w:div w:id="2027096547">
      <w:bodyDiv w:val="1"/>
      <w:marLeft w:val="0"/>
      <w:marRight w:val="0"/>
      <w:marTop w:val="0"/>
      <w:marBottom w:val="0"/>
      <w:divBdr>
        <w:top w:val="none" w:sz="0" w:space="0" w:color="auto"/>
        <w:left w:val="none" w:sz="0" w:space="0" w:color="auto"/>
        <w:bottom w:val="none" w:sz="0" w:space="0" w:color="auto"/>
        <w:right w:val="none" w:sz="0" w:space="0" w:color="auto"/>
      </w:divBdr>
    </w:div>
    <w:div w:id="2027443674">
      <w:bodyDiv w:val="1"/>
      <w:marLeft w:val="0"/>
      <w:marRight w:val="0"/>
      <w:marTop w:val="0"/>
      <w:marBottom w:val="0"/>
      <w:divBdr>
        <w:top w:val="none" w:sz="0" w:space="0" w:color="auto"/>
        <w:left w:val="none" w:sz="0" w:space="0" w:color="auto"/>
        <w:bottom w:val="none" w:sz="0" w:space="0" w:color="auto"/>
        <w:right w:val="none" w:sz="0" w:space="0" w:color="auto"/>
      </w:divBdr>
    </w:div>
    <w:div w:id="2029217709">
      <w:bodyDiv w:val="1"/>
      <w:marLeft w:val="0"/>
      <w:marRight w:val="0"/>
      <w:marTop w:val="0"/>
      <w:marBottom w:val="0"/>
      <w:divBdr>
        <w:top w:val="none" w:sz="0" w:space="0" w:color="auto"/>
        <w:left w:val="none" w:sz="0" w:space="0" w:color="auto"/>
        <w:bottom w:val="none" w:sz="0" w:space="0" w:color="auto"/>
        <w:right w:val="none" w:sz="0" w:space="0" w:color="auto"/>
      </w:divBdr>
    </w:div>
    <w:div w:id="2031057635">
      <w:bodyDiv w:val="1"/>
      <w:marLeft w:val="0"/>
      <w:marRight w:val="0"/>
      <w:marTop w:val="0"/>
      <w:marBottom w:val="0"/>
      <w:divBdr>
        <w:top w:val="none" w:sz="0" w:space="0" w:color="auto"/>
        <w:left w:val="none" w:sz="0" w:space="0" w:color="auto"/>
        <w:bottom w:val="none" w:sz="0" w:space="0" w:color="auto"/>
        <w:right w:val="none" w:sz="0" w:space="0" w:color="auto"/>
      </w:divBdr>
    </w:div>
    <w:div w:id="2031175808">
      <w:bodyDiv w:val="1"/>
      <w:marLeft w:val="0"/>
      <w:marRight w:val="0"/>
      <w:marTop w:val="0"/>
      <w:marBottom w:val="0"/>
      <w:divBdr>
        <w:top w:val="none" w:sz="0" w:space="0" w:color="auto"/>
        <w:left w:val="none" w:sz="0" w:space="0" w:color="auto"/>
        <w:bottom w:val="none" w:sz="0" w:space="0" w:color="auto"/>
        <w:right w:val="none" w:sz="0" w:space="0" w:color="auto"/>
      </w:divBdr>
    </w:div>
    <w:div w:id="2031448911">
      <w:bodyDiv w:val="1"/>
      <w:marLeft w:val="0"/>
      <w:marRight w:val="0"/>
      <w:marTop w:val="0"/>
      <w:marBottom w:val="0"/>
      <w:divBdr>
        <w:top w:val="none" w:sz="0" w:space="0" w:color="auto"/>
        <w:left w:val="none" w:sz="0" w:space="0" w:color="auto"/>
        <w:bottom w:val="none" w:sz="0" w:space="0" w:color="auto"/>
        <w:right w:val="none" w:sz="0" w:space="0" w:color="auto"/>
      </w:divBdr>
    </w:div>
    <w:div w:id="2031486430">
      <w:bodyDiv w:val="1"/>
      <w:marLeft w:val="0"/>
      <w:marRight w:val="0"/>
      <w:marTop w:val="0"/>
      <w:marBottom w:val="0"/>
      <w:divBdr>
        <w:top w:val="none" w:sz="0" w:space="0" w:color="auto"/>
        <w:left w:val="none" w:sz="0" w:space="0" w:color="auto"/>
        <w:bottom w:val="none" w:sz="0" w:space="0" w:color="auto"/>
        <w:right w:val="none" w:sz="0" w:space="0" w:color="auto"/>
      </w:divBdr>
    </w:div>
    <w:div w:id="2032144425">
      <w:bodyDiv w:val="1"/>
      <w:marLeft w:val="0"/>
      <w:marRight w:val="0"/>
      <w:marTop w:val="0"/>
      <w:marBottom w:val="0"/>
      <w:divBdr>
        <w:top w:val="none" w:sz="0" w:space="0" w:color="auto"/>
        <w:left w:val="none" w:sz="0" w:space="0" w:color="auto"/>
        <w:bottom w:val="none" w:sz="0" w:space="0" w:color="auto"/>
        <w:right w:val="none" w:sz="0" w:space="0" w:color="auto"/>
      </w:divBdr>
    </w:div>
    <w:div w:id="2035957123">
      <w:bodyDiv w:val="1"/>
      <w:marLeft w:val="0"/>
      <w:marRight w:val="0"/>
      <w:marTop w:val="0"/>
      <w:marBottom w:val="0"/>
      <w:divBdr>
        <w:top w:val="none" w:sz="0" w:space="0" w:color="auto"/>
        <w:left w:val="none" w:sz="0" w:space="0" w:color="auto"/>
        <w:bottom w:val="none" w:sz="0" w:space="0" w:color="auto"/>
        <w:right w:val="none" w:sz="0" w:space="0" w:color="auto"/>
      </w:divBdr>
    </w:div>
    <w:div w:id="2036149298">
      <w:bodyDiv w:val="1"/>
      <w:marLeft w:val="0"/>
      <w:marRight w:val="0"/>
      <w:marTop w:val="0"/>
      <w:marBottom w:val="0"/>
      <w:divBdr>
        <w:top w:val="none" w:sz="0" w:space="0" w:color="auto"/>
        <w:left w:val="none" w:sz="0" w:space="0" w:color="auto"/>
        <w:bottom w:val="none" w:sz="0" w:space="0" w:color="auto"/>
        <w:right w:val="none" w:sz="0" w:space="0" w:color="auto"/>
      </w:divBdr>
    </w:div>
    <w:div w:id="2036693508">
      <w:bodyDiv w:val="1"/>
      <w:marLeft w:val="0"/>
      <w:marRight w:val="0"/>
      <w:marTop w:val="0"/>
      <w:marBottom w:val="0"/>
      <w:divBdr>
        <w:top w:val="none" w:sz="0" w:space="0" w:color="auto"/>
        <w:left w:val="none" w:sz="0" w:space="0" w:color="auto"/>
        <w:bottom w:val="none" w:sz="0" w:space="0" w:color="auto"/>
        <w:right w:val="none" w:sz="0" w:space="0" w:color="auto"/>
      </w:divBdr>
    </w:div>
    <w:div w:id="2036806675">
      <w:bodyDiv w:val="1"/>
      <w:marLeft w:val="0"/>
      <w:marRight w:val="0"/>
      <w:marTop w:val="0"/>
      <w:marBottom w:val="0"/>
      <w:divBdr>
        <w:top w:val="none" w:sz="0" w:space="0" w:color="auto"/>
        <w:left w:val="none" w:sz="0" w:space="0" w:color="auto"/>
        <w:bottom w:val="none" w:sz="0" w:space="0" w:color="auto"/>
        <w:right w:val="none" w:sz="0" w:space="0" w:color="auto"/>
      </w:divBdr>
    </w:div>
    <w:div w:id="2039087836">
      <w:bodyDiv w:val="1"/>
      <w:marLeft w:val="0"/>
      <w:marRight w:val="0"/>
      <w:marTop w:val="0"/>
      <w:marBottom w:val="0"/>
      <w:divBdr>
        <w:top w:val="none" w:sz="0" w:space="0" w:color="auto"/>
        <w:left w:val="none" w:sz="0" w:space="0" w:color="auto"/>
        <w:bottom w:val="none" w:sz="0" w:space="0" w:color="auto"/>
        <w:right w:val="none" w:sz="0" w:space="0" w:color="auto"/>
      </w:divBdr>
    </w:div>
    <w:div w:id="2041126171">
      <w:bodyDiv w:val="1"/>
      <w:marLeft w:val="0"/>
      <w:marRight w:val="0"/>
      <w:marTop w:val="0"/>
      <w:marBottom w:val="0"/>
      <w:divBdr>
        <w:top w:val="none" w:sz="0" w:space="0" w:color="auto"/>
        <w:left w:val="none" w:sz="0" w:space="0" w:color="auto"/>
        <w:bottom w:val="none" w:sz="0" w:space="0" w:color="auto"/>
        <w:right w:val="none" w:sz="0" w:space="0" w:color="auto"/>
      </w:divBdr>
    </w:div>
    <w:div w:id="2041127807">
      <w:bodyDiv w:val="1"/>
      <w:marLeft w:val="0"/>
      <w:marRight w:val="0"/>
      <w:marTop w:val="0"/>
      <w:marBottom w:val="0"/>
      <w:divBdr>
        <w:top w:val="none" w:sz="0" w:space="0" w:color="auto"/>
        <w:left w:val="none" w:sz="0" w:space="0" w:color="auto"/>
        <w:bottom w:val="none" w:sz="0" w:space="0" w:color="auto"/>
        <w:right w:val="none" w:sz="0" w:space="0" w:color="auto"/>
      </w:divBdr>
    </w:div>
    <w:div w:id="2041467888">
      <w:bodyDiv w:val="1"/>
      <w:marLeft w:val="0"/>
      <w:marRight w:val="0"/>
      <w:marTop w:val="0"/>
      <w:marBottom w:val="0"/>
      <w:divBdr>
        <w:top w:val="none" w:sz="0" w:space="0" w:color="auto"/>
        <w:left w:val="none" w:sz="0" w:space="0" w:color="auto"/>
        <w:bottom w:val="none" w:sz="0" w:space="0" w:color="auto"/>
        <w:right w:val="none" w:sz="0" w:space="0" w:color="auto"/>
      </w:divBdr>
    </w:div>
    <w:div w:id="2043167677">
      <w:bodyDiv w:val="1"/>
      <w:marLeft w:val="0"/>
      <w:marRight w:val="0"/>
      <w:marTop w:val="0"/>
      <w:marBottom w:val="0"/>
      <w:divBdr>
        <w:top w:val="none" w:sz="0" w:space="0" w:color="auto"/>
        <w:left w:val="none" w:sz="0" w:space="0" w:color="auto"/>
        <w:bottom w:val="none" w:sz="0" w:space="0" w:color="auto"/>
        <w:right w:val="none" w:sz="0" w:space="0" w:color="auto"/>
      </w:divBdr>
    </w:div>
    <w:div w:id="2043748108">
      <w:bodyDiv w:val="1"/>
      <w:marLeft w:val="0"/>
      <w:marRight w:val="0"/>
      <w:marTop w:val="0"/>
      <w:marBottom w:val="0"/>
      <w:divBdr>
        <w:top w:val="none" w:sz="0" w:space="0" w:color="auto"/>
        <w:left w:val="none" w:sz="0" w:space="0" w:color="auto"/>
        <w:bottom w:val="none" w:sz="0" w:space="0" w:color="auto"/>
        <w:right w:val="none" w:sz="0" w:space="0" w:color="auto"/>
      </w:divBdr>
    </w:div>
    <w:div w:id="2043938857">
      <w:bodyDiv w:val="1"/>
      <w:marLeft w:val="0"/>
      <w:marRight w:val="0"/>
      <w:marTop w:val="0"/>
      <w:marBottom w:val="0"/>
      <w:divBdr>
        <w:top w:val="none" w:sz="0" w:space="0" w:color="auto"/>
        <w:left w:val="none" w:sz="0" w:space="0" w:color="auto"/>
        <w:bottom w:val="none" w:sz="0" w:space="0" w:color="auto"/>
        <w:right w:val="none" w:sz="0" w:space="0" w:color="auto"/>
      </w:divBdr>
    </w:div>
    <w:div w:id="2044671435">
      <w:bodyDiv w:val="1"/>
      <w:marLeft w:val="0"/>
      <w:marRight w:val="0"/>
      <w:marTop w:val="0"/>
      <w:marBottom w:val="0"/>
      <w:divBdr>
        <w:top w:val="none" w:sz="0" w:space="0" w:color="auto"/>
        <w:left w:val="none" w:sz="0" w:space="0" w:color="auto"/>
        <w:bottom w:val="none" w:sz="0" w:space="0" w:color="auto"/>
        <w:right w:val="none" w:sz="0" w:space="0" w:color="auto"/>
      </w:divBdr>
    </w:div>
    <w:div w:id="2046636308">
      <w:bodyDiv w:val="1"/>
      <w:marLeft w:val="0"/>
      <w:marRight w:val="0"/>
      <w:marTop w:val="0"/>
      <w:marBottom w:val="0"/>
      <w:divBdr>
        <w:top w:val="none" w:sz="0" w:space="0" w:color="auto"/>
        <w:left w:val="none" w:sz="0" w:space="0" w:color="auto"/>
        <w:bottom w:val="none" w:sz="0" w:space="0" w:color="auto"/>
        <w:right w:val="none" w:sz="0" w:space="0" w:color="auto"/>
      </w:divBdr>
    </w:div>
    <w:div w:id="2050454344">
      <w:bodyDiv w:val="1"/>
      <w:marLeft w:val="0"/>
      <w:marRight w:val="0"/>
      <w:marTop w:val="0"/>
      <w:marBottom w:val="0"/>
      <w:divBdr>
        <w:top w:val="none" w:sz="0" w:space="0" w:color="auto"/>
        <w:left w:val="none" w:sz="0" w:space="0" w:color="auto"/>
        <w:bottom w:val="none" w:sz="0" w:space="0" w:color="auto"/>
        <w:right w:val="none" w:sz="0" w:space="0" w:color="auto"/>
      </w:divBdr>
    </w:div>
    <w:div w:id="2050495560">
      <w:bodyDiv w:val="1"/>
      <w:marLeft w:val="0"/>
      <w:marRight w:val="0"/>
      <w:marTop w:val="0"/>
      <w:marBottom w:val="0"/>
      <w:divBdr>
        <w:top w:val="none" w:sz="0" w:space="0" w:color="auto"/>
        <w:left w:val="none" w:sz="0" w:space="0" w:color="auto"/>
        <w:bottom w:val="none" w:sz="0" w:space="0" w:color="auto"/>
        <w:right w:val="none" w:sz="0" w:space="0" w:color="auto"/>
      </w:divBdr>
    </w:div>
    <w:div w:id="2050834863">
      <w:bodyDiv w:val="1"/>
      <w:marLeft w:val="0"/>
      <w:marRight w:val="0"/>
      <w:marTop w:val="0"/>
      <w:marBottom w:val="0"/>
      <w:divBdr>
        <w:top w:val="none" w:sz="0" w:space="0" w:color="auto"/>
        <w:left w:val="none" w:sz="0" w:space="0" w:color="auto"/>
        <w:bottom w:val="none" w:sz="0" w:space="0" w:color="auto"/>
        <w:right w:val="none" w:sz="0" w:space="0" w:color="auto"/>
      </w:divBdr>
    </w:div>
    <w:div w:id="2057701912">
      <w:bodyDiv w:val="1"/>
      <w:marLeft w:val="0"/>
      <w:marRight w:val="0"/>
      <w:marTop w:val="0"/>
      <w:marBottom w:val="0"/>
      <w:divBdr>
        <w:top w:val="none" w:sz="0" w:space="0" w:color="auto"/>
        <w:left w:val="none" w:sz="0" w:space="0" w:color="auto"/>
        <w:bottom w:val="none" w:sz="0" w:space="0" w:color="auto"/>
        <w:right w:val="none" w:sz="0" w:space="0" w:color="auto"/>
      </w:divBdr>
    </w:div>
    <w:div w:id="2060013838">
      <w:bodyDiv w:val="1"/>
      <w:marLeft w:val="0"/>
      <w:marRight w:val="0"/>
      <w:marTop w:val="0"/>
      <w:marBottom w:val="0"/>
      <w:divBdr>
        <w:top w:val="none" w:sz="0" w:space="0" w:color="auto"/>
        <w:left w:val="none" w:sz="0" w:space="0" w:color="auto"/>
        <w:bottom w:val="none" w:sz="0" w:space="0" w:color="auto"/>
        <w:right w:val="none" w:sz="0" w:space="0" w:color="auto"/>
      </w:divBdr>
    </w:div>
    <w:div w:id="2060473298">
      <w:bodyDiv w:val="1"/>
      <w:marLeft w:val="0"/>
      <w:marRight w:val="0"/>
      <w:marTop w:val="0"/>
      <w:marBottom w:val="0"/>
      <w:divBdr>
        <w:top w:val="none" w:sz="0" w:space="0" w:color="auto"/>
        <w:left w:val="none" w:sz="0" w:space="0" w:color="auto"/>
        <w:bottom w:val="none" w:sz="0" w:space="0" w:color="auto"/>
        <w:right w:val="none" w:sz="0" w:space="0" w:color="auto"/>
      </w:divBdr>
    </w:div>
    <w:div w:id="2060543645">
      <w:bodyDiv w:val="1"/>
      <w:marLeft w:val="0"/>
      <w:marRight w:val="0"/>
      <w:marTop w:val="0"/>
      <w:marBottom w:val="0"/>
      <w:divBdr>
        <w:top w:val="none" w:sz="0" w:space="0" w:color="auto"/>
        <w:left w:val="none" w:sz="0" w:space="0" w:color="auto"/>
        <w:bottom w:val="none" w:sz="0" w:space="0" w:color="auto"/>
        <w:right w:val="none" w:sz="0" w:space="0" w:color="auto"/>
      </w:divBdr>
    </w:div>
    <w:div w:id="2060590518">
      <w:bodyDiv w:val="1"/>
      <w:marLeft w:val="0"/>
      <w:marRight w:val="0"/>
      <w:marTop w:val="0"/>
      <w:marBottom w:val="0"/>
      <w:divBdr>
        <w:top w:val="none" w:sz="0" w:space="0" w:color="auto"/>
        <w:left w:val="none" w:sz="0" w:space="0" w:color="auto"/>
        <w:bottom w:val="none" w:sz="0" w:space="0" w:color="auto"/>
        <w:right w:val="none" w:sz="0" w:space="0" w:color="auto"/>
      </w:divBdr>
      <w:divsChild>
        <w:div w:id="607934100">
          <w:marLeft w:val="0"/>
          <w:marRight w:val="0"/>
          <w:marTop w:val="0"/>
          <w:marBottom w:val="0"/>
          <w:divBdr>
            <w:top w:val="none" w:sz="0" w:space="0" w:color="auto"/>
            <w:left w:val="none" w:sz="0" w:space="0" w:color="auto"/>
            <w:bottom w:val="none" w:sz="0" w:space="0" w:color="auto"/>
            <w:right w:val="none" w:sz="0" w:space="0" w:color="auto"/>
          </w:divBdr>
        </w:div>
      </w:divsChild>
    </w:div>
    <w:div w:id="2061200122">
      <w:bodyDiv w:val="1"/>
      <w:marLeft w:val="0"/>
      <w:marRight w:val="0"/>
      <w:marTop w:val="0"/>
      <w:marBottom w:val="0"/>
      <w:divBdr>
        <w:top w:val="none" w:sz="0" w:space="0" w:color="auto"/>
        <w:left w:val="none" w:sz="0" w:space="0" w:color="auto"/>
        <w:bottom w:val="none" w:sz="0" w:space="0" w:color="auto"/>
        <w:right w:val="none" w:sz="0" w:space="0" w:color="auto"/>
      </w:divBdr>
    </w:div>
    <w:div w:id="2063481127">
      <w:bodyDiv w:val="1"/>
      <w:marLeft w:val="0"/>
      <w:marRight w:val="0"/>
      <w:marTop w:val="0"/>
      <w:marBottom w:val="0"/>
      <w:divBdr>
        <w:top w:val="none" w:sz="0" w:space="0" w:color="auto"/>
        <w:left w:val="none" w:sz="0" w:space="0" w:color="auto"/>
        <w:bottom w:val="none" w:sz="0" w:space="0" w:color="auto"/>
        <w:right w:val="none" w:sz="0" w:space="0" w:color="auto"/>
      </w:divBdr>
    </w:div>
    <w:div w:id="2063671626">
      <w:bodyDiv w:val="1"/>
      <w:marLeft w:val="0"/>
      <w:marRight w:val="0"/>
      <w:marTop w:val="0"/>
      <w:marBottom w:val="0"/>
      <w:divBdr>
        <w:top w:val="none" w:sz="0" w:space="0" w:color="auto"/>
        <w:left w:val="none" w:sz="0" w:space="0" w:color="auto"/>
        <w:bottom w:val="none" w:sz="0" w:space="0" w:color="auto"/>
        <w:right w:val="none" w:sz="0" w:space="0" w:color="auto"/>
      </w:divBdr>
    </w:div>
    <w:div w:id="2065710391">
      <w:bodyDiv w:val="1"/>
      <w:marLeft w:val="0"/>
      <w:marRight w:val="0"/>
      <w:marTop w:val="0"/>
      <w:marBottom w:val="0"/>
      <w:divBdr>
        <w:top w:val="none" w:sz="0" w:space="0" w:color="auto"/>
        <w:left w:val="none" w:sz="0" w:space="0" w:color="auto"/>
        <w:bottom w:val="none" w:sz="0" w:space="0" w:color="auto"/>
        <w:right w:val="none" w:sz="0" w:space="0" w:color="auto"/>
      </w:divBdr>
    </w:div>
    <w:div w:id="2065906767">
      <w:bodyDiv w:val="1"/>
      <w:marLeft w:val="0"/>
      <w:marRight w:val="0"/>
      <w:marTop w:val="0"/>
      <w:marBottom w:val="0"/>
      <w:divBdr>
        <w:top w:val="none" w:sz="0" w:space="0" w:color="auto"/>
        <w:left w:val="none" w:sz="0" w:space="0" w:color="auto"/>
        <w:bottom w:val="none" w:sz="0" w:space="0" w:color="auto"/>
        <w:right w:val="none" w:sz="0" w:space="0" w:color="auto"/>
      </w:divBdr>
    </w:div>
    <w:div w:id="2066833863">
      <w:bodyDiv w:val="1"/>
      <w:marLeft w:val="0"/>
      <w:marRight w:val="0"/>
      <w:marTop w:val="0"/>
      <w:marBottom w:val="0"/>
      <w:divBdr>
        <w:top w:val="none" w:sz="0" w:space="0" w:color="auto"/>
        <w:left w:val="none" w:sz="0" w:space="0" w:color="auto"/>
        <w:bottom w:val="none" w:sz="0" w:space="0" w:color="auto"/>
        <w:right w:val="none" w:sz="0" w:space="0" w:color="auto"/>
      </w:divBdr>
    </w:div>
    <w:div w:id="2067143582">
      <w:bodyDiv w:val="1"/>
      <w:marLeft w:val="0"/>
      <w:marRight w:val="0"/>
      <w:marTop w:val="0"/>
      <w:marBottom w:val="0"/>
      <w:divBdr>
        <w:top w:val="none" w:sz="0" w:space="0" w:color="auto"/>
        <w:left w:val="none" w:sz="0" w:space="0" w:color="auto"/>
        <w:bottom w:val="none" w:sz="0" w:space="0" w:color="auto"/>
        <w:right w:val="none" w:sz="0" w:space="0" w:color="auto"/>
      </w:divBdr>
    </w:div>
    <w:div w:id="2067484113">
      <w:bodyDiv w:val="1"/>
      <w:marLeft w:val="0"/>
      <w:marRight w:val="0"/>
      <w:marTop w:val="0"/>
      <w:marBottom w:val="0"/>
      <w:divBdr>
        <w:top w:val="none" w:sz="0" w:space="0" w:color="auto"/>
        <w:left w:val="none" w:sz="0" w:space="0" w:color="auto"/>
        <w:bottom w:val="none" w:sz="0" w:space="0" w:color="auto"/>
        <w:right w:val="none" w:sz="0" w:space="0" w:color="auto"/>
      </w:divBdr>
    </w:div>
    <w:div w:id="2069185105">
      <w:bodyDiv w:val="1"/>
      <w:marLeft w:val="0"/>
      <w:marRight w:val="0"/>
      <w:marTop w:val="0"/>
      <w:marBottom w:val="0"/>
      <w:divBdr>
        <w:top w:val="none" w:sz="0" w:space="0" w:color="auto"/>
        <w:left w:val="none" w:sz="0" w:space="0" w:color="auto"/>
        <w:bottom w:val="none" w:sz="0" w:space="0" w:color="auto"/>
        <w:right w:val="none" w:sz="0" w:space="0" w:color="auto"/>
      </w:divBdr>
    </w:div>
    <w:div w:id="2069722742">
      <w:bodyDiv w:val="1"/>
      <w:marLeft w:val="0"/>
      <w:marRight w:val="0"/>
      <w:marTop w:val="0"/>
      <w:marBottom w:val="0"/>
      <w:divBdr>
        <w:top w:val="none" w:sz="0" w:space="0" w:color="auto"/>
        <w:left w:val="none" w:sz="0" w:space="0" w:color="auto"/>
        <w:bottom w:val="none" w:sz="0" w:space="0" w:color="auto"/>
        <w:right w:val="none" w:sz="0" w:space="0" w:color="auto"/>
      </w:divBdr>
    </w:div>
    <w:div w:id="2069760229">
      <w:bodyDiv w:val="1"/>
      <w:marLeft w:val="0"/>
      <w:marRight w:val="0"/>
      <w:marTop w:val="0"/>
      <w:marBottom w:val="0"/>
      <w:divBdr>
        <w:top w:val="none" w:sz="0" w:space="0" w:color="auto"/>
        <w:left w:val="none" w:sz="0" w:space="0" w:color="auto"/>
        <w:bottom w:val="none" w:sz="0" w:space="0" w:color="auto"/>
        <w:right w:val="none" w:sz="0" w:space="0" w:color="auto"/>
      </w:divBdr>
    </w:div>
    <w:div w:id="2071925499">
      <w:bodyDiv w:val="1"/>
      <w:marLeft w:val="0"/>
      <w:marRight w:val="0"/>
      <w:marTop w:val="0"/>
      <w:marBottom w:val="0"/>
      <w:divBdr>
        <w:top w:val="none" w:sz="0" w:space="0" w:color="auto"/>
        <w:left w:val="none" w:sz="0" w:space="0" w:color="auto"/>
        <w:bottom w:val="none" w:sz="0" w:space="0" w:color="auto"/>
        <w:right w:val="none" w:sz="0" w:space="0" w:color="auto"/>
      </w:divBdr>
    </w:div>
    <w:div w:id="2071998990">
      <w:bodyDiv w:val="1"/>
      <w:marLeft w:val="0"/>
      <w:marRight w:val="0"/>
      <w:marTop w:val="0"/>
      <w:marBottom w:val="0"/>
      <w:divBdr>
        <w:top w:val="none" w:sz="0" w:space="0" w:color="auto"/>
        <w:left w:val="none" w:sz="0" w:space="0" w:color="auto"/>
        <w:bottom w:val="none" w:sz="0" w:space="0" w:color="auto"/>
        <w:right w:val="none" w:sz="0" w:space="0" w:color="auto"/>
      </w:divBdr>
    </w:div>
    <w:div w:id="2072264583">
      <w:bodyDiv w:val="1"/>
      <w:marLeft w:val="0"/>
      <w:marRight w:val="0"/>
      <w:marTop w:val="0"/>
      <w:marBottom w:val="0"/>
      <w:divBdr>
        <w:top w:val="none" w:sz="0" w:space="0" w:color="auto"/>
        <w:left w:val="none" w:sz="0" w:space="0" w:color="auto"/>
        <w:bottom w:val="none" w:sz="0" w:space="0" w:color="auto"/>
        <w:right w:val="none" w:sz="0" w:space="0" w:color="auto"/>
      </w:divBdr>
    </w:div>
    <w:div w:id="2072608457">
      <w:bodyDiv w:val="1"/>
      <w:marLeft w:val="0"/>
      <w:marRight w:val="0"/>
      <w:marTop w:val="0"/>
      <w:marBottom w:val="0"/>
      <w:divBdr>
        <w:top w:val="none" w:sz="0" w:space="0" w:color="auto"/>
        <w:left w:val="none" w:sz="0" w:space="0" w:color="auto"/>
        <w:bottom w:val="none" w:sz="0" w:space="0" w:color="auto"/>
        <w:right w:val="none" w:sz="0" w:space="0" w:color="auto"/>
      </w:divBdr>
    </w:div>
    <w:div w:id="2076270549">
      <w:bodyDiv w:val="1"/>
      <w:marLeft w:val="0"/>
      <w:marRight w:val="0"/>
      <w:marTop w:val="0"/>
      <w:marBottom w:val="0"/>
      <w:divBdr>
        <w:top w:val="none" w:sz="0" w:space="0" w:color="auto"/>
        <w:left w:val="none" w:sz="0" w:space="0" w:color="auto"/>
        <w:bottom w:val="none" w:sz="0" w:space="0" w:color="auto"/>
        <w:right w:val="none" w:sz="0" w:space="0" w:color="auto"/>
      </w:divBdr>
    </w:div>
    <w:div w:id="2077433683">
      <w:bodyDiv w:val="1"/>
      <w:marLeft w:val="0"/>
      <w:marRight w:val="0"/>
      <w:marTop w:val="0"/>
      <w:marBottom w:val="0"/>
      <w:divBdr>
        <w:top w:val="none" w:sz="0" w:space="0" w:color="auto"/>
        <w:left w:val="none" w:sz="0" w:space="0" w:color="auto"/>
        <w:bottom w:val="none" w:sz="0" w:space="0" w:color="auto"/>
        <w:right w:val="none" w:sz="0" w:space="0" w:color="auto"/>
      </w:divBdr>
    </w:div>
    <w:div w:id="2078629187">
      <w:bodyDiv w:val="1"/>
      <w:marLeft w:val="0"/>
      <w:marRight w:val="0"/>
      <w:marTop w:val="0"/>
      <w:marBottom w:val="0"/>
      <w:divBdr>
        <w:top w:val="none" w:sz="0" w:space="0" w:color="auto"/>
        <w:left w:val="none" w:sz="0" w:space="0" w:color="auto"/>
        <w:bottom w:val="none" w:sz="0" w:space="0" w:color="auto"/>
        <w:right w:val="none" w:sz="0" w:space="0" w:color="auto"/>
      </w:divBdr>
    </w:div>
    <w:div w:id="2078940814">
      <w:bodyDiv w:val="1"/>
      <w:marLeft w:val="0"/>
      <w:marRight w:val="0"/>
      <w:marTop w:val="0"/>
      <w:marBottom w:val="0"/>
      <w:divBdr>
        <w:top w:val="none" w:sz="0" w:space="0" w:color="auto"/>
        <w:left w:val="none" w:sz="0" w:space="0" w:color="auto"/>
        <w:bottom w:val="none" w:sz="0" w:space="0" w:color="auto"/>
        <w:right w:val="none" w:sz="0" w:space="0" w:color="auto"/>
      </w:divBdr>
    </w:div>
    <w:div w:id="2080593371">
      <w:bodyDiv w:val="1"/>
      <w:marLeft w:val="0"/>
      <w:marRight w:val="0"/>
      <w:marTop w:val="0"/>
      <w:marBottom w:val="0"/>
      <w:divBdr>
        <w:top w:val="none" w:sz="0" w:space="0" w:color="auto"/>
        <w:left w:val="none" w:sz="0" w:space="0" w:color="auto"/>
        <w:bottom w:val="none" w:sz="0" w:space="0" w:color="auto"/>
        <w:right w:val="none" w:sz="0" w:space="0" w:color="auto"/>
      </w:divBdr>
    </w:div>
    <w:div w:id="2082365896">
      <w:bodyDiv w:val="1"/>
      <w:marLeft w:val="0"/>
      <w:marRight w:val="0"/>
      <w:marTop w:val="0"/>
      <w:marBottom w:val="0"/>
      <w:divBdr>
        <w:top w:val="none" w:sz="0" w:space="0" w:color="auto"/>
        <w:left w:val="none" w:sz="0" w:space="0" w:color="auto"/>
        <w:bottom w:val="none" w:sz="0" w:space="0" w:color="auto"/>
        <w:right w:val="none" w:sz="0" w:space="0" w:color="auto"/>
      </w:divBdr>
    </w:div>
    <w:div w:id="2083093905">
      <w:bodyDiv w:val="1"/>
      <w:marLeft w:val="0"/>
      <w:marRight w:val="0"/>
      <w:marTop w:val="0"/>
      <w:marBottom w:val="0"/>
      <w:divBdr>
        <w:top w:val="none" w:sz="0" w:space="0" w:color="auto"/>
        <w:left w:val="none" w:sz="0" w:space="0" w:color="auto"/>
        <w:bottom w:val="none" w:sz="0" w:space="0" w:color="auto"/>
        <w:right w:val="none" w:sz="0" w:space="0" w:color="auto"/>
      </w:divBdr>
    </w:div>
    <w:div w:id="2083723017">
      <w:bodyDiv w:val="1"/>
      <w:marLeft w:val="0"/>
      <w:marRight w:val="0"/>
      <w:marTop w:val="0"/>
      <w:marBottom w:val="0"/>
      <w:divBdr>
        <w:top w:val="none" w:sz="0" w:space="0" w:color="auto"/>
        <w:left w:val="none" w:sz="0" w:space="0" w:color="auto"/>
        <w:bottom w:val="none" w:sz="0" w:space="0" w:color="auto"/>
        <w:right w:val="none" w:sz="0" w:space="0" w:color="auto"/>
      </w:divBdr>
      <w:divsChild>
        <w:div w:id="1355376050">
          <w:marLeft w:val="0"/>
          <w:marRight w:val="0"/>
          <w:marTop w:val="0"/>
          <w:marBottom w:val="0"/>
          <w:divBdr>
            <w:top w:val="none" w:sz="0" w:space="0" w:color="auto"/>
            <w:left w:val="none" w:sz="0" w:space="0" w:color="auto"/>
            <w:bottom w:val="none" w:sz="0" w:space="0" w:color="auto"/>
            <w:right w:val="none" w:sz="0" w:space="0" w:color="auto"/>
          </w:divBdr>
        </w:div>
      </w:divsChild>
    </w:div>
    <w:div w:id="2084642550">
      <w:bodyDiv w:val="1"/>
      <w:marLeft w:val="0"/>
      <w:marRight w:val="0"/>
      <w:marTop w:val="0"/>
      <w:marBottom w:val="0"/>
      <w:divBdr>
        <w:top w:val="none" w:sz="0" w:space="0" w:color="auto"/>
        <w:left w:val="none" w:sz="0" w:space="0" w:color="auto"/>
        <w:bottom w:val="none" w:sz="0" w:space="0" w:color="auto"/>
        <w:right w:val="none" w:sz="0" w:space="0" w:color="auto"/>
      </w:divBdr>
    </w:div>
    <w:div w:id="2086605297">
      <w:bodyDiv w:val="1"/>
      <w:marLeft w:val="0"/>
      <w:marRight w:val="0"/>
      <w:marTop w:val="0"/>
      <w:marBottom w:val="0"/>
      <w:divBdr>
        <w:top w:val="none" w:sz="0" w:space="0" w:color="auto"/>
        <w:left w:val="none" w:sz="0" w:space="0" w:color="auto"/>
        <w:bottom w:val="none" w:sz="0" w:space="0" w:color="auto"/>
        <w:right w:val="none" w:sz="0" w:space="0" w:color="auto"/>
      </w:divBdr>
    </w:div>
    <w:div w:id="2086881321">
      <w:bodyDiv w:val="1"/>
      <w:marLeft w:val="0"/>
      <w:marRight w:val="0"/>
      <w:marTop w:val="0"/>
      <w:marBottom w:val="0"/>
      <w:divBdr>
        <w:top w:val="none" w:sz="0" w:space="0" w:color="auto"/>
        <w:left w:val="none" w:sz="0" w:space="0" w:color="auto"/>
        <w:bottom w:val="none" w:sz="0" w:space="0" w:color="auto"/>
        <w:right w:val="none" w:sz="0" w:space="0" w:color="auto"/>
      </w:divBdr>
    </w:div>
    <w:div w:id="2088531780">
      <w:bodyDiv w:val="1"/>
      <w:marLeft w:val="0"/>
      <w:marRight w:val="0"/>
      <w:marTop w:val="0"/>
      <w:marBottom w:val="0"/>
      <w:divBdr>
        <w:top w:val="none" w:sz="0" w:space="0" w:color="auto"/>
        <w:left w:val="none" w:sz="0" w:space="0" w:color="auto"/>
        <w:bottom w:val="none" w:sz="0" w:space="0" w:color="auto"/>
        <w:right w:val="none" w:sz="0" w:space="0" w:color="auto"/>
      </w:divBdr>
    </w:div>
    <w:div w:id="2088532815">
      <w:bodyDiv w:val="1"/>
      <w:marLeft w:val="0"/>
      <w:marRight w:val="0"/>
      <w:marTop w:val="0"/>
      <w:marBottom w:val="0"/>
      <w:divBdr>
        <w:top w:val="none" w:sz="0" w:space="0" w:color="auto"/>
        <w:left w:val="none" w:sz="0" w:space="0" w:color="auto"/>
        <w:bottom w:val="none" w:sz="0" w:space="0" w:color="auto"/>
        <w:right w:val="none" w:sz="0" w:space="0" w:color="auto"/>
      </w:divBdr>
    </w:div>
    <w:div w:id="2097820264">
      <w:bodyDiv w:val="1"/>
      <w:marLeft w:val="0"/>
      <w:marRight w:val="0"/>
      <w:marTop w:val="0"/>
      <w:marBottom w:val="0"/>
      <w:divBdr>
        <w:top w:val="none" w:sz="0" w:space="0" w:color="auto"/>
        <w:left w:val="none" w:sz="0" w:space="0" w:color="auto"/>
        <w:bottom w:val="none" w:sz="0" w:space="0" w:color="auto"/>
        <w:right w:val="none" w:sz="0" w:space="0" w:color="auto"/>
      </w:divBdr>
    </w:div>
    <w:div w:id="2098400419">
      <w:bodyDiv w:val="1"/>
      <w:marLeft w:val="0"/>
      <w:marRight w:val="0"/>
      <w:marTop w:val="0"/>
      <w:marBottom w:val="0"/>
      <w:divBdr>
        <w:top w:val="none" w:sz="0" w:space="0" w:color="auto"/>
        <w:left w:val="none" w:sz="0" w:space="0" w:color="auto"/>
        <w:bottom w:val="none" w:sz="0" w:space="0" w:color="auto"/>
        <w:right w:val="none" w:sz="0" w:space="0" w:color="auto"/>
      </w:divBdr>
    </w:div>
    <w:div w:id="2098860686">
      <w:bodyDiv w:val="1"/>
      <w:marLeft w:val="0"/>
      <w:marRight w:val="0"/>
      <w:marTop w:val="0"/>
      <w:marBottom w:val="0"/>
      <w:divBdr>
        <w:top w:val="none" w:sz="0" w:space="0" w:color="auto"/>
        <w:left w:val="none" w:sz="0" w:space="0" w:color="auto"/>
        <w:bottom w:val="none" w:sz="0" w:space="0" w:color="auto"/>
        <w:right w:val="none" w:sz="0" w:space="0" w:color="auto"/>
      </w:divBdr>
    </w:div>
    <w:div w:id="2099017978">
      <w:bodyDiv w:val="1"/>
      <w:marLeft w:val="0"/>
      <w:marRight w:val="0"/>
      <w:marTop w:val="0"/>
      <w:marBottom w:val="0"/>
      <w:divBdr>
        <w:top w:val="none" w:sz="0" w:space="0" w:color="auto"/>
        <w:left w:val="none" w:sz="0" w:space="0" w:color="auto"/>
        <w:bottom w:val="none" w:sz="0" w:space="0" w:color="auto"/>
        <w:right w:val="none" w:sz="0" w:space="0" w:color="auto"/>
      </w:divBdr>
    </w:div>
    <w:div w:id="2100061263">
      <w:bodyDiv w:val="1"/>
      <w:marLeft w:val="0"/>
      <w:marRight w:val="0"/>
      <w:marTop w:val="0"/>
      <w:marBottom w:val="0"/>
      <w:divBdr>
        <w:top w:val="none" w:sz="0" w:space="0" w:color="auto"/>
        <w:left w:val="none" w:sz="0" w:space="0" w:color="auto"/>
        <w:bottom w:val="none" w:sz="0" w:space="0" w:color="auto"/>
        <w:right w:val="none" w:sz="0" w:space="0" w:color="auto"/>
      </w:divBdr>
    </w:div>
    <w:div w:id="2103716616">
      <w:bodyDiv w:val="1"/>
      <w:marLeft w:val="0"/>
      <w:marRight w:val="0"/>
      <w:marTop w:val="0"/>
      <w:marBottom w:val="0"/>
      <w:divBdr>
        <w:top w:val="none" w:sz="0" w:space="0" w:color="auto"/>
        <w:left w:val="none" w:sz="0" w:space="0" w:color="auto"/>
        <w:bottom w:val="none" w:sz="0" w:space="0" w:color="auto"/>
        <w:right w:val="none" w:sz="0" w:space="0" w:color="auto"/>
      </w:divBdr>
    </w:div>
    <w:div w:id="2104372126">
      <w:bodyDiv w:val="1"/>
      <w:marLeft w:val="0"/>
      <w:marRight w:val="0"/>
      <w:marTop w:val="0"/>
      <w:marBottom w:val="0"/>
      <w:divBdr>
        <w:top w:val="none" w:sz="0" w:space="0" w:color="auto"/>
        <w:left w:val="none" w:sz="0" w:space="0" w:color="auto"/>
        <w:bottom w:val="none" w:sz="0" w:space="0" w:color="auto"/>
        <w:right w:val="none" w:sz="0" w:space="0" w:color="auto"/>
      </w:divBdr>
    </w:div>
    <w:div w:id="2104572091">
      <w:bodyDiv w:val="1"/>
      <w:marLeft w:val="0"/>
      <w:marRight w:val="0"/>
      <w:marTop w:val="0"/>
      <w:marBottom w:val="0"/>
      <w:divBdr>
        <w:top w:val="none" w:sz="0" w:space="0" w:color="auto"/>
        <w:left w:val="none" w:sz="0" w:space="0" w:color="auto"/>
        <w:bottom w:val="none" w:sz="0" w:space="0" w:color="auto"/>
        <w:right w:val="none" w:sz="0" w:space="0" w:color="auto"/>
      </w:divBdr>
    </w:div>
    <w:div w:id="2106535236">
      <w:bodyDiv w:val="1"/>
      <w:marLeft w:val="0"/>
      <w:marRight w:val="0"/>
      <w:marTop w:val="0"/>
      <w:marBottom w:val="0"/>
      <w:divBdr>
        <w:top w:val="none" w:sz="0" w:space="0" w:color="auto"/>
        <w:left w:val="none" w:sz="0" w:space="0" w:color="auto"/>
        <w:bottom w:val="none" w:sz="0" w:space="0" w:color="auto"/>
        <w:right w:val="none" w:sz="0" w:space="0" w:color="auto"/>
      </w:divBdr>
    </w:div>
    <w:div w:id="2107529348">
      <w:bodyDiv w:val="1"/>
      <w:marLeft w:val="0"/>
      <w:marRight w:val="0"/>
      <w:marTop w:val="0"/>
      <w:marBottom w:val="0"/>
      <w:divBdr>
        <w:top w:val="none" w:sz="0" w:space="0" w:color="auto"/>
        <w:left w:val="none" w:sz="0" w:space="0" w:color="auto"/>
        <w:bottom w:val="none" w:sz="0" w:space="0" w:color="auto"/>
        <w:right w:val="none" w:sz="0" w:space="0" w:color="auto"/>
      </w:divBdr>
    </w:div>
    <w:div w:id="2107538420">
      <w:bodyDiv w:val="1"/>
      <w:marLeft w:val="0"/>
      <w:marRight w:val="0"/>
      <w:marTop w:val="0"/>
      <w:marBottom w:val="0"/>
      <w:divBdr>
        <w:top w:val="none" w:sz="0" w:space="0" w:color="auto"/>
        <w:left w:val="none" w:sz="0" w:space="0" w:color="auto"/>
        <w:bottom w:val="none" w:sz="0" w:space="0" w:color="auto"/>
        <w:right w:val="none" w:sz="0" w:space="0" w:color="auto"/>
      </w:divBdr>
      <w:divsChild>
        <w:div w:id="1927420856">
          <w:marLeft w:val="0"/>
          <w:marRight w:val="0"/>
          <w:marTop w:val="0"/>
          <w:marBottom w:val="0"/>
          <w:divBdr>
            <w:top w:val="none" w:sz="0" w:space="0" w:color="auto"/>
            <w:left w:val="none" w:sz="0" w:space="0" w:color="auto"/>
            <w:bottom w:val="none" w:sz="0" w:space="0" w:color="auto"/>
            <w:right w:val="none" w:sz="0" w:space="0" w:color="auto"/>
          </w:divBdr>
        </w:div>
      </w:divsChild>
    </w:div>
    <w:div w:id="2108573248">
      <w:bodyDiv w:val="1"/>
      <w:marLeft w:val="0"/>
      <w:marRight w:val="0"/>
      <w:marTop w:val="0"/>
      <w:marBottom w:val="0"/>
      <w:divBdr>
        <w:top w:val="none" w:sz="0" w:space="0" w:color="auto"/>
        <w:left w:val="none" w:sz="0" w:space="0" w:color="auto"/>
        <w:bottom w:val="none" w:sz="0" w:space="0" w:color="auto"/>
        <w:right w:val="none" w:sz="0" w:space="0" w:color="auto"/>
      </w:divBdr>
    </w:div>
    <w:div w:id="2112044109">
      <w:bodyDiv w:val="1"/>
      <w:marLeft w:val="0"/>
      <w:marRight w:val="0"/>
      <w:marTop w:val="0"/>
      <w:marBottom w:val="0"/>
      <w:divBdr>
        <w:top w:val="none" w:sz="0" w:space="0" w:color="auto"/>
        <w:left w:val="none" w:sz="0" w:space="0" w:color="auto"/>
        <w:bottom w:val="none" w:sz="0" w:space="0" w:color="auto"/>
        <w:right w:val="none" w:sz="0" w:space="0" w:color="auto"/>
      </w:divBdr>
    </w:div>
    <w:div w:id="2112624556">
      <w:bodyDiv w:val="1"/>
      <w:marLeft w:val="0"/>
      <w:marRight w:val="0"/>
      <w:marTop w:val="0"/>
      <w:marBottom w:val="0"/>
      <w:divBdr>
        <w:top w:val="none" w:sz="0" w:space="0" w:color="auto"/>
        <w:left w:val="none" w:sz="0" w:space="0" w:color="auto"/>
        <w:bottom w:val="none" w:sz="0" w:space="0" w:color="auto"/>
        <w:right w:val="none" w:sz="0" w:space="0" w:color="auto"/>
      </w:divBdr>
    </w:div>
    <w:div w:id="2115440703">
      <w:bodyDiv w:val="1"/>
      <w:marLeft w:val="0"/>
      <w:marRight w:val="0"/>
      <w:marTop w:val="0"/>
      <w:marBottom w:val="0"/>
      <w:divBdr>
        <w:top w:val="none" w:sz="0" w:space="0" w:color="auto"/>
        <w:left w:val="none" w:sz="0" w:space="0" w:color="auto"/>
        <w:bottom w:val="none" w:sz="0" w:space="0" w:color="auto"/>
        <w:right w:val="none" w:sz="0" w:space="0" w:color="auto"/>
      </w:divBdr>
    </w:div>
    <w:div w:id="2116368174">
      <w:bodyDiv w:val="1"/>
      <w:marLeft w:val="0"/>
      <w:marRight w:val="0"/>
      <w:marTop w:val="0"/>
      <w:marBottom w:val="0"/>
      <w:divBdr>
        <w:top w:val="none" w:sz="0" w:space="0" w:color="auto"/>
        <w:left w:val="none" w:sz="0" w:space="0" w:color="auto"/>
        <w:bottom w:val="none" w:sz="0" w:space="0" w:color="auto"/>
        <w:right w:val="none" w:sz="0" w:space="0" w:color="auto"/>
      </w:divBdr>
    </w:div>
    <w:div w:id="2117289194">
      <w:bodyDiv w:val="1"/>
      <w:marLeft w:val="0"/>
      <w:marRight w:val="0"/>
      <w:marTop w:val="0"/>
      <w:marBottom w:val="0"/>
      <w:divBdr>
        <w:top w:val="none" w:sz="0" w:space="0" w:color="auto"/>
        <w:left w:val="none" w:sz="0" w:space="0" w:color="auto"/>
        <w:bottom w:val="none" w:sz="0" w:space="0" w:color="auto"/>
        <w:right w:val="none" w:sz="0" w:space="0" w:color="auto"/>
      </w:divBdr>
    </w:div>
    <w:div w:id="2119249465">
      <w:bodyDiv w:val="1"/>
      <w:marLeft w:val="0"/>
      <w:marRight w:val="0"/>
      <w:marTop w:val="0"/>
      <w:marBottom w:val="0"/>
      <w:divBdr>
        <w:top w:val="none" w:sz="0" w:space="0" w:color="auto"/>
        <w:left w:val="none" w:sz="0" w:space="0" w:color="auto"/>
        <w:bottom w:val="none" w:sz="0" w:space="0" w:color="auto"/>
        <w:right w:val="none" w:sz="0" w:space="0" w:color="auto"/>
      </w:divBdr>
    </w:div>
    <w:div w:id="2120297257">
      <w:bodyDiv w:val="1"/>
      <w:marLeft w:val="0"/>
      <w:marRight w:val="0"/>
      <w:marTop w:val="0"/>
      <w:marBottom w:val="0"/>
      <w:divBdr>
        <w:top w:val="none" w:sz="0" w:space="0" w:color="auto"/>
        <w:left w:val="none" w:sz="0" w:space="0" w:color="auto"/>
        <w:bottom w:val="none" w:sz="0" w:space="0" w:color="auto"/>
        <w:right w:val="none" w:sz="0" w:space="0" w:color="auto"/>
      </w:divBdr>
    </w:div>
    <w:div w:id="2120952102">
      <w:bodyDiv w:val="1"/>
      <w:marLeft w:val="0"/>
      <w:marRight w:val="0"/>
      <w:marTop w:val="0"/>
      <w:marBottom w:val="0"/>
      <w:divBdr>
        <w:top w:val="none" w:sz="0" w:space="0" w:color="auto"/>
        <w:left w:val="none" w:sz="0" w:space="0" w:color="auto"/>
        <w:bottom w:val="none" w:sz="0" w:space="0" w:color="auto"/>
        <w:right w:val="none" w:sz="0" w:space="0" w:color="auto"/>
      </w:divBdr>
    </w:div>
    <w:div w:id="2121028299">
      <w:bodyDiv w:val="1"/>
      <w:marLeft w:val="0"/>
      <w:marRight w:val="0"/>
      <w:marTop w:val="0"/>
      <w:marBottom w:val="0"/>
      <w:divBdr>
        <w:top w:val="none" w:sz="0" w:space="0" w:color="auto"/>
        <w:left w:val="none" w:sz="0" w:space="0" w:color="auto"/>
        <w:bottom w:val="none" w:sz="0" w:space="0" w:color="auto"/>
        <w:right w:val="none" w:sz="0" w:space="0" w:color="auto"/>
      </w:divBdr>
    </w:div>
    <w:div w:id="2122412944">
      <w:bodyDiv w:val="1"/>
      <w:marLeft w:val="0"/>
      <w:marRight w:val="0"/>
      <w:marTop w:val="0"/>
      <w:marBottom w:val="0"/>
      <w:divBdr>
        <w:top w:val="none" w:sz="0" w:space="0" w:color="auto"/>
        <w:left w:val="none" w:sz="0" w:space="0" w:color="auto"/>
        <w:bottom w:val="none" w:sz="0" w:space="0" w:color="auto"/>
        <w:right w:val="none" w:sz="0" w:space="0" w:color="auto"/>
      </w:divBdr>
    </w:div>
    <w:div w:id="2123642727">
      <w:bodyDiv w:val="1"/>
      <w:marLeft w:val="0"/>
      <w:marRight w:val="0"/>
      <w:marTop w:val="0"/>
      <w:marBottom w:val="0"/>
      <w:divBdr>
        <w:top w:val="none" w:sz="0" w:space="0" w:color="auto"/>
        <w:left w:val="none" w:sz="0" w:space="0" w:color="auto"/>
        <w:bottom w:val="none" w:sz="0" w:space="0" w:color="auto"/>
        <w:right w:val="none" w:sz="0" w:space="0" w:color="auto"/>
      </w:divBdr>
    </w:div>
    <w:div w:id="2125077684">
      <w:bodyDiv w:val="1"/>
      <w:marLeft w:val="0"/>
      <w:marRight w:val="0"/>
      <w:marTop w:val="0"/>
      <w:marBottom w:val="0"/>
      <w:divBdr>
        <w:top w:val="none" w:sz="0" w:space="0" w:color="auto"/>
        <w:left w:val="none" w:sz="0" w:space="0" w:color="auto"/>
        <w:bottom w:val="none" w:sz="0" w:space="0" w:color="auto"/>
        <w:right w:val="none" w:sz="0" w:space="0" w:color="auto"/>
      </w:divBdr>
    </w:div>
    <w:div w:id="2128036638">
      <w:bodyDiv w:val="1"/>
      <w:marLeft w:val="0"/>
      <w:marRight w:val="0"/>
      <w:marTop w:val="0"/>
      <w:marBottom w:val="0"/>
      <w:divBdr>
        <w:top w:val="none" w:sz="0" w:space="0" w:color="auto"/>
        <w:left w:val="none" w:sz="0" w:space="0" w:color="auto"/>
        <w:bottom w:val="none" w:sz="0" w:space="0" w:color="auto"/>
        <w:right w:val="none" w:sz="0" w:space="0" w:color="auto"/>
      </w:divBdr>
    </w:div>
    <w:div w:id="2128422280">
      <w:bodyDiv w:val="1"/>
      <w:marLeft w:val="0"/>
      <w:marRight w:val="0"/>
      <w:marTop w:val="0"/>
      <w:marBottom w:val="0"/>
      <w:divBdr>
        <w:top w:val="none" w:sz="0" w:space="0" w:color="auto"/>
        <w:left w:val="none" w:sz="0" w:space="0" w:color="auto"/>
        <w:bottom w:val="none" w:sz="0" w:space="0" w:color="auto"/>
        <w:right w:val="none" w:sz="0" w:space="0" w:color="auto"/>
      </w:divBdr>
    </w:div>
    <w:div w:id="2130706538">
      <w:bodyDiv w:val="1"/>
      <w:marLeft w:val="0"/>
      <w:marRight w:val="0"/>
      <w:marTop w:val="0"/>
      <w:marBottom w:val="0"/>
      <w:divBdr>
        <w:top w:val="none" w:sz="0" w:space="0" w:color="auto"/>
        <w:left w:val="none" w:sz="0" w:space="0" w:color="auto"/>
        <w:bottom w:val="none" w:sz="0" w:space="0" w:color="auto"/>
        <w:right w:val="none" w:sz="0" w:space="0" w:color="auto"/>
      </w:divBdr>
    </w:div>
    <w:div w:id="2132481130">
      <w:bodyDiv w:val="1"/>
      <w:marLeft w:val="0"/>
      <w:marRight w:val="0"/>
      <w:marTop w:val="0"/>
      <w:marBottom w:val="0"/>
      <w:divBdr>
        <w:top w:val="none" w:sz="0" w:space="0" w:color="auto"/>
        <w:left w:val="none" w:sz="0" w:space="0" w:color="auto"/>
        <w:bottom w:val="none" w:sz="0" w:space="0" w:color="auto"/>
        <w:right w:val="none" w:sz="0" w:space="0" w:color="auto"/>
      </w:divBdr>
    </w:div>
    <w:div w:id="2132820906">
      <w:bodyDiv w:val="1"/>
      <w:marLeft w:val="0"/>
      <w:marRight w:val="0"/>
      <w:marTop w:val="0"/>
      <w:marBottom w:val="0"/>
      <w:divBdr>
        <w:top w:val="none" w:sz="0" w:space="0" w:color="auto"/>
        <w:left w:val="none" w:sz="0" w:space="0" w:color="auto"/>
        <w:bottom w:val="none" w:sz="0" w:space="0" w:color="auto"/>
        <w:right w:val="none" w:sz="0" w:space="0" w:color="auto"/>
      </w:divBdr>
    </w:div>
    <w:div w:id="2136294536">
      <w:bodyDiv w:val="1"/>
      <w:marLeft w:val="0"/>
      <w:marRight w:val="0"/>
      <w:marTop w:val="0"/>
      <w:marBottom w:val="0"/>
      <w:divBdr>
        <w:top w:val="none" w:sz="0" w:space="0" w:color="auto"/>
        <w:left w:val="none" w:sz="0" w:space="0" w:color="auto"/>
        <w:bottom w:val="none" w:sz="0" w:space="0" w:color="auto"/>
        <w:right w:val="none" w:sz="0" w:space="0" w:color="auto"/>
      </w:divBdr>
    </w:div>
    <w:div w:id="2136679697">
      <w:bodyDiv w:val="1"/>
      <w:marLeft w:val="0"/>
      <w:marRight w:val="0"/>
      <w:marTop w:val="0"/>
      <w:marBottom w:val="0"/>
      <w:divBdr>
        <w:top w:val="none" w:sz="0" w:space="0" w:color="auto"/>
        <w:left w:val="none" w:sz="0" w:space="0" w:color="auto"/>
        <w:bottom w:val="none" w:sz="0" w:space="0" w:color="auto"/>
        <w:right w:val="none" w:sz="0" w:space="0" w:color="auto"/>
      </w:divBdr>
    </w:div>
    <w:div w:id="2137605679">
      <w:bodyDiv w:val="1"/>
      <w:marLeft w:val="0"/>
      <w:marRight w:val="0"/>
      <w:marTop w:val="0"/>
      <w:marBottom w:val="0"/>
      <w:divBdr>
        <w:top w:val="none" w:sz="0" w:space="0" w:color="auto"/>
        <w:left w:val="none" w:sz="0" w:space="0" w:color="auto"/>
        <w:bottom w:val="none" w:sz="0" w:space="0" w:color="auto"/>
        <w:right w:val="none" w:sz="0" w:space="0" w:color="auto"/>
      </w:divBdr>
    </w:div>
    <w:div w:id="2138253733">
      <w:bodyDiv w:val="1"/>
      <w:marLeft w:val="0"/>
      <w:marRight w:val="0"/>
      <w:marTop w:val="0"/>
      <w:marBottom w:val="0"/>
      <w:divBdr>
        <w:top w:val="none" w:sz="0" w:space="0" w:color="auto"/>
        <w:left w:val="none" w:sz="0" w:space="0" w:color="auto"/>
        <w:bottom w:val="none" w:sz="0" w:space="0" w:color="auto"/>
        <w:right w:val="none" w:sz="0" w:space="0" w:color="auto"/>
      </w:divBdr>
    </w:div>
    <w:div w:id="2138839480">
      <w:bodyDiv w:val="1"/>
      <w:marLeft w:val="0"/>
      <w:marRight w:val="0"/>
      <w:marTop w:val="0"/>
      <w:marBottom w:val="0"/>
      <w:divBdr>
        <w:top w:val="none" w:sz="0" w:space="0" w:color="auto"/>
        <w:left w:val="none" w:sz="0" w:space="0" w:color="auto"/>
        <w:bottom w:val="none" w:sz="0" w:space="0" w:color="auto"/>
        <w:right w:val="none" w:sz="0" w:space="0" w:color="auto"/>
      </w:divBdr>
    </w:div>
    <w:div w:id="2140297726">
      <w:bodyDiv w:val="1"/>
      <w:marLeft w:val="0"/>
      <w:marRight w:val="0"/>
      <w:marTop w:val="0"/>
      <w:marBottom w:val="0"/>
      <w:divBdr>
        <w:top w:val="none" w:sz="0" w:space="0" w:color="auto"/>
        <w:left w:val="none" w:sz="0" w:space="0" w:color="auto"/>
        <w:bottom w:val="none" w:sz="0" w:space="0" w:color="auto"/>
        <w:right w:val="none" w:sz="0" w:space="0" w:color="auto"/>
      </w:divBdr>
      <w:divsChild>
        <w:div w:id="1137602244">
          <w:marLeft w:val="0"/>
          <w:marRight w:val="0"/>
          <w:marTop w:val="0"/>
          <w:marBottom w:val="0"/>
          <w:divBdr>
            <w:top w:val="none" w:sz="0" w:space="0" w:color="auto"/>
            <w:left w:val="none" w:sz="0" w:space="0" w:color="auto"/>
            <w:bottom w:val="none" w:sz="0" w:space="0" w:color="auto"/>
            <w:right w:val="none" w:sz="0" w:space="0" w:color="auto"/>
          </w:divBdr>
        </w:div>
      </w:divsChild>
    </w:div>
    <w:div w:id="2141729109">
      <w:bodyDiv w:val="1"/>
      <w:marLeft w:val="0"/>
      <w:marRight w:val="0"/>
      <w:marTop w:val="0"/>
      <w:marBottom w:val="0"/>
      <w:divBdr>
        <w:top w:val="none" w:sz="0" w:space="0" w:color="auto"/>
        <w:left w:val="none" w:sz="0" w:space="0" w:color="auto"/>
        <w:bottom w:val="none" w:sz="0" w:space="0" w:color="auto"/>
        <w:right w:val="none" w:sz="0" w:space="0" w:color="auto"/>
      </w:divBdr>
    </w:div>
    <w:div w:id="21442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lab/GPN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ejso.2006.10.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ortal.gdc.cancer.gov/"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Ben95</b:Tag>
    <b:SourceType>JournalArticle</b:SourceType>
    <b:Guid>{DE441395-8967-428A-8677-67250E5BA517}</b:Guid>
    <b:Author>
      <b:Author>
        <b:Corporate>Benjamini, Yoav and Hochberg, Yosef</b:Corporate>
      </b:Author>
    </b:Author>
    <b:Title>Controlling the false discovery rate: a practical and powerful approach to multiple testing</b:Title>
    <b:JournalName>Journal of the Royal statistical society: series B (Methodological)</b:JournalName>
    <b:Year>1995</b:Year>
    <b:Pages>289-300</b:Pages>
    <b:Volume>57</b:Volume>
    <b:Issue>1</b:Issue>
    <b:RefOrder>2</b:RefOrder>
  </b:Source>
  <b:Source>
    <b:Tag>Kim15</b:Tag>
    <b:SourceType>JournalArticle</b:SourceType>
    <b:Guid>{F4B4C2F9-B7EE-4CF3-8441-ACBC417F3085}</b:Guid>
    <b:Author>
      <b:Author>
        <b:NameList>
          <b:Person>
            <b:Last>Kim</b:Last>
            <b:First>Tae</b:First>
            <b:Middle>Kyun</b:Middle>
          </b:Person>
        </b:NameList>
      </b:Author>
    </b:Author>
    <b:Title>T test as a parametric statistic</b:Title>
    <b:JournalName>Korean journal of anesthesiology</b:JournalName>
    <b:Year>2015</b:Year>
    <b:Pages>540-546</b:Pages>
    <b:Volume>68</b:Volume>
    <b:Issue>6</b:Issue>
    <b:RefOrder>3</b:RefOrder>
  </b:Source>
  <b:Source>
    <b:Tag>Spe18</b:Tag>
    <b:SourceType>JournalArticle</b:SourceType>
    <b:Guid>{8C097B70-4599-4ABF-B66C-1F43319DC54B}</b:Guid>
    <b:Author>
      <b:Author>
        <b:Corporate>Speranza, E., Bixler, S.L., Altamura, L.A., Arnold, C.E., Pratt, W.D., Taylor-Howell, C., Burrows, C., Aguilar, W., Rossi, F., Shamblin, J.D. and Wollen, S.E</b:Corporate>
      </b:Author>
    </b:Author>
    <b:Title>A conserved transcriptional response to intranasal Ebola virus exposure in nonhuman primates prior to onset of fever</b:Title>
    <b:JournalName>Science translational medicine</b:JournalName>
    <b:Year>2018</b:Year>
    <b:Pages>eaaq1016</b:Pages>
    <b:Volume>10</b:Volume>
    <b:Issue>434</b:Issue>
    <b:RefOrder>4</b:RefOrder>
  </b:Source>
  <b:Source>
    <b:Tag>Cen14</b:Tag>
    <b:SourceType>JournalArticle</b:SourceType>
    <b:Guid>{498448B1-70C1-4A26-8604-9501C71F983E}</b:Guid>
    <b:Title>Ebola outbreak in West Africa-case counts</b:Title>
    <b:JournalName>http://www. cdc. gov/vhf/ebola/o utbreaks/2014-west-africa/casecounts. html. Acesso em</b:JournalName>
    <b:Year>2014</b:Year>
    <b:Pages>2014</b:Pages>
    <b:Volume>8</b:Volume>
    <b:Issue>12</b:Issue>
    <b:Author>
      <b:Author>
        <b:NameList>
          <b:Person>
            <b:Last>others</b:Last>
            <b:First>Centers</b:First>
            <b:Middle>for Disease Control and Prevention and</b:Middle>
          </b:Person>
        </b:NameList>
      </b:Author>
    </b:Author>
    <b:RefOrder>5</b:RefOrder>
  </b:Source>
  <b:Source>
    <b:Tag>Cab16</b:Tag>
    <b:SourceType>JournalArticle</b:SourceType>
    <b:Guid>{1222305B-2AC9-41B3-AD05-D9A2595E049C}</b:Guid>
    <b:Author>
      <b:Author>
        <b:Corporate>Caballero, I.S., Honko, A.N., Gire, S.K., Winnicki, S.M., Melé, M., Gerhardinger, C., Lin, A.E., Rinn, J.L., Sabeti, P.C., Hensley, L.E. and Connor, J.H.</b:Corporate>
      </b:Author>
    </b:Author>
    <b:Title>In vivo Ebola virus infection leads to a strong innate response in circulating immune cells</b:Title>
    <b:JournalName>BMC genomics</b:JournalName>
    <b:Year>2016</b:Year>
    <b:Pages>1-13</b:Pages>
    <b:Volume>17</b:Volume>
    <b:RefOrder>6</b:RefOrder>
  </b:Source>
  <b:Source>
    <b:Tag>Ver17</b:Tag>
    <b:SourceType>JournalArticle</b:SourceType>
    <b:Guid>{ED049921-577F-453D-9CE6-DCA2DB9C2EA3}</b:Guid>
    <b:Author>
      <b:Author>
        <b:Corporate>Versteeg, Krista and Menicucci, Andrea R and Woolsey, Courtney and Mire, Chad E and Geisbert, Joan B and Cross, Robert W and Agans, Krystle N and Jeske, Daniel and Messaoudi, Ilhem and Geisbert, Thomas W</b:Corporate>
      </b:Author>
    </b:Author>
    <b:Title>Infection with the Makona variant results in a delayed and distinct host immune response compared to previous Ebola virus variants</b:Title>
    <b:JournalName>Scientific reports</b:JournalName>
    <b:Year>2017</b:Year>
    <b:Pages>9730</b:Pages>
    <b:Volume>7</b:Volume>
    <b:Issue>1</b:Issue>
    <b:RefOrder>7</b:RefOrder>
  </b:Source>
  <b:Source>
    <b:Tag>And04</b:Tag>
    <b:SourceType>JournalArticle</b:SourceType>
    <b:Guid>{29FCBA6E-FA0C-4696-975F-55F1B9ED05CE}</b:Guid>
    <b:Author>
      <b:Author>
        <b:Corporate>Andersen, Claus Lindbjerg, Jens Ledet Jensen, and Torben Falck Ørntoft</b:Corporate>
      </b:Author>
    </b:Author>
    <b:Title>Normalization of real-time quantitative reverse transcription-PCR data: a model-based variance estimation approach to identify genes suited for normalization, applied to bladder and colon cancer data sets</b:Title>
    <b:JournalName>Cancer research</b:JournalName>
    <b:Year>2004</b:Year>
    <b:Pages>5245-5250</b:Pages>
    <b:Volume>64</b:Volume>
    <b:Issue>15</b:Issue>
    <b:RefOrder>8</b:RefOrder>
  </b:Source>
  <b:Source>
    <b:Tag>Has092</b:Tag>
    <b:SourceType>Book</b:SourceType>
    <b:Guid>{39BC2ED4-64C6-44FD-863E-F3F72A07A534}</b:Guid>
    <b:Author>
      <b:Author>
        <b:Corporate>Hastie, Trevor and Tibshirani, Robert and Friedman, Jerome H and Friedman, Jerome H</b:Corporate>
      </b:Author>
    </b:Author>
    <b:Title>The elements of statistical learning: data mining, inference, and prediction</b:Title>
    <b:Year>2009</b:Year>
    <b:Publisher>Springer</b:Publisher>
    <b:RefOrder>9</b:RefOrder>
  </b:Source>
  <b:Source>
    <b:Tag>Jam13</b:Tag>
    <b:SourceType>Book</b:SourceType>
    <b:Guid>{293092F1-DDC9-4196-B051-7222F468B3A0}</b:Guid>
    <b:Author>
      <b:Author>
        <b:Corporate>James, Gareth, Daniela Witten, Trevor Hastie, and Robert Tibshirani</b:Corporate>
      </b:Author>
    </b:Author>
    <b:Title>An introduction to statistical learning</b:Title>
    <b:Year>2013</b:Year>
    <b:Publisher>Springe</b:Publisher>
    <b:RefOrder>10</b:RefOrder>
  </b:Source>
  <b:Source>
    <b:Tag>Kuh13</b:Tag>
    <b:SourceType>Book</b:SourceType>
    <b:Guid>{738BF0C9-F54E-4B84-BBE1-4A74588D398C}</b:Guid>
    <b:Author>
      <b:Author>
        <b:Corporate>Kuhn, Max, and Kjell Johnson</b:Corporate>
      </b:Author>
    </b:Author>
    <b:Title>Applied predictive modeling</b:Title>
    <b:Year>2013</b:Year>
    <b:Publisher>Springer</b:Publisher>
    <b:RefOrder>11</b:RefOrder>
  </b:Source>
  <b:Source>
    <b:Tag>Hua22</b:Tag>
    <b:SourceType>JournalArticle</b:SourceType>
    <b:Guid>{EE81398D-2B61-442F-A399-565844A24A5B}</b:Guid>
    <b:Author>
      <b:Author>
        <b:Corporate>Huang, Huijuan and Lv, Jiannan and Huang, Yonglun and Mo, Zhiyi and Xu, Haisheng and Huang, Yiyang and Yang, Linghui and Wu, Zhengqiu and Li, Hongmian and Qin, Yaqin</b:Corporate>
      </b:Author>
    </b:Author>
    <b:Title>IFI27 is a potential therapeutic target for HIV infection</b:Title>
    <b:Year>2022</b:Year>
    <b:JournalName>Annals of Medicine</b:JournalName>
    <b:Pages>314-325</b:Pages>
    <b:Volume>54</b:Volume>
    <b:Issue>1</b:Issue>
    <b:RefOrder>12</b:RefOrder>
  </b:Source>
  <b:Source>
    <b:Tag>Sho23</b:Tag>
    <b:SourceType>JournalArticle</b:SourceType>
    <b:Guid>{802FD0A5-4000-452C-9F37-DA7D53E6D3ED}</b:Guid>
    <b:Author>
      <b:Author>
        <b:Corporate>Shojaei, Maryam and Shamshirian, Amir and Monkman, James and Grice, Laura and Tran, Minh and Tan, Chin Wee and Teo, Siok Min and Rodrigues Rossi, Gustavo and McCulloch, Timothy R and Nalos, Marek and others</b:Corporate>
      </b:Author>
    </b:Author>
    <b:Title>IFI27 transcription is an early predictor for COVID-19 outcomes, a multi-cohort observational study</b:Title>
    <b:JournalName>Frontiers in Immunology</b:JournalName>
    <b:Year>2023</b:Year>
    <b:Pages>1060438</b:Pages>
    <b:Volume>13</b:Volume>
    <b:RefOrder>13</b:RefOrder>
  </b:Source>
  <b:Source>
    <b:Tag>Tan17</b:Tag>
    <b:SourceType>JournalArticle</b:SourceType>
    <b:Guid>{149E7D0D-B120-43F8-A107-98FCEF8F3350}</b:Guid>
    <b:Author>
      <b:Author>
        <b:Corporate>Tang, Benjamin M and Shojaei, Maryam and Parnell, Grant P and Huang, Stephen and Nalos, Marek and Teoh, Sally and O'Connor, Kate and Schibeci, Stephen and Phu, Amy L and Kumar, Anand and others</b:Corporate>
      </b:Author>
    </b:Author>
    <b:Title>A novel immune biomarker IFI27 discriminates between influenza and bacteria in patients with suspected respiratory infection</b:Title>
    <b:JournalName>European respiratory journal</b:JournalName>
    <b:Year>2017</b:Year>
    <b:Volume>49</b:Volume>
    <b:Issue>6</b:Issue>
    <b:RefOrder>14</b:RefOrder>
  </b:Source>
  <b:Source>
    <b:Tag>Vil23</b:Tag>
    <b:SourceType>JournalArticle</b:SourceType>
    <b:Guid>{0E5407B3-E038-4044-83F0-7FEC8A045100}</b:Guid>
    <b:Author>
      <b:Author>
        <b:Corporate>Villamayor, Laura, Darío López-García, Vanessa Rivero, Luis Martínez-Sobrido, Aitor Nogales, and Marta L. DeDiego</b:Corporate>
      </b:Author>
    </b:Author>
    <b:Title>The IFN-stimulated gene IFI27 counteracts innate immune responses after viral infections by interfering with RIG-I signaling</b:Title>
    <b:JournalName>Frontiers in Microbiology</b:JournalName>
    <b:Year>2023</b:Year>
    <b:Pages>1176177</b:Pages>
    <b:Volume>14</b:Volume>
    <b:RefOrder>15</b:RefOrder>
  </b:Source>
  <b:Source>
    <b:Tag>Saj21</b:Tag>
    <b:SourceType>JournalArticle</b:SourceType>
    <b:Guid>{3AEB5FB5-D8ED-489A-AC4E-E0430047FDCB}</b:Guid>
    <b:Author>
      <b:Author>
        <b:Corporate>Sajid, Muhammad and Ullah, Hafiz and Yan, Kun and He, Miao and Feng, Jiangpeng and Shereen, Muhammad Adnan and Hao, Ruidong and Li, Qiaohong and Guo, Deyin and Chen, Yu and others</b:Corporate>
      </b:Author>
    </b:Author>
    <b:Title>The functional and antiviral activity of interferon alpha-inducible IFI6 against hepatitis B virus replication and gene expression</b:Title>
    <b:JournalName>Frontiers in Immunology</b:JournalName>
    <b:Year>2021</b:Year>
    <b:Pages>634937</b:Pages>
    <b:Volume>12</b:Volume>
    <b:RefOrder>16</b:RefOrder>
  </b:Source>
  <b:Source>
    <b:Tag>QiY15</b:Tag>
    <b:SourceType>JournalArticle</b:SourceType>
    <b:Guid>{328FEF95-18A2-4968-B7DF-0CDB255B804E}</b:Guid>
    <b:Author>
      <b:Author>
        <b:Corporate>Qi, Yiming and Li, Ying and Zhang, Yingke and Zhang, Lin and Wang, Zilian and Zhang, Xuzhi and Gui, Lian and Huang, Junqi</b:Corporate>
      </b:Author>
    </b:Author>
    <b:Title>IFI6 inhibits apoptosis via mitochondrial-dependent pathway in dengue virus 2 infected vascular endothelial cells</b:Title>
    <b:JournalName>PloS one</b:JournalName>
    <b:Year>2015</b:Year>
    <b:Pages>e0132743</b:Pages>
    <b:Volume>10</b:Volume>
    <b:Issue>8</b:Issue>
    <b:RefOrder>17</b:RefOrder>
  </b:Source>
  <b:Source>
    <b:Tag>Liu19</b:Tag>
    <b:SourceType>JournalArticle</b:SourceType>
    <b:Guid>{EE5B599E-FC2E-470E-A1E4-3ED07ACB6658}</b:Guid>
    <b:Author>
      <b:Author>
        <b:Corporate>Liu, Xiao and Duan, Xiaoqiong and Holmes, Jacinta A and Li, Wenting and Lee, Sae Hwan and Tu, Zeng and Zhu, Chuanlong and Salloum, Shadi and Lidofsky, Anna and Schaefer, Esperance A and others</b:Corporate>
      </b:Author>
    </b:Author>
    <b:Title>A novel lncRNA regulates HCV infection through IFI6</b:Title>
    <b:JournalName>Hepatology (Baltimore, Md.)</b:JournalName>
    <b:Year>2019</b:Year>
    <b:Pages>1004</b:Pages>
    <b:Volume>69</b:Volume>
    <b:RefOrder>18</b:RefOrder>
  </b:Source>
  <b:Source>
    <b:Tag>Par13</b:Tag>
    <b:SourceType>JournalArticle</b:SourceType>
    <b:Guid>{CBF9D37E-3954-451E-B202-F34BCD4C25E7}</b:Guid>
    <b:Author>
      <b:Author>
        <b:Corporate>Park, Geun-Hee and Kim, Kyoung-Yeon and Cho, Sung Won and Cheong, Jae Youn and Im Yu, Gyeong and Shin, Dong Hoon and Kwack, Kyu Bum</b:Corporate>
      </b:Author>
    </b:Author>
    <b:Title>Association between interferon-inducible protein 6 (IFI6) polymorphisms and hepatitis B virus clearance</b:Title>
    <b:JournalName>Genomics &amp; informatics</b:JournalName>
    <b:Year>2013</b:Year>
    <b:Pages>15</b:Pages>
    <b:Volume>11</b:Volume>
    <b:Issue>1</b:Issue>
    <b:RefOrder>19</b:RefOrder>
  </b:Source>
  <b:Source>
    <b:Tag>Mor13</b:Tag>
    <b:SourceType>JournalArticle</b:SourceType>
    <b:Guid>{57FB3B2B-C1FA-4AA7-9187-ED6EDD73EE9F}</b:Guid>
    <b:Author>
      <b:Author>
        <b:Corporate>Morales, David J and Lenschow, Deborah J</b:Corporate>
      </b:Author>
    </b:Author>
    <b:Title>The antiviral activities of ISG15</b:Title>
    <b:JournalName>Journal of molecular biology</b:JournalName>
    <b:Year>2013</b:Year>
    <b:Pages>4995-5008</b:Pages>
    <b:Volume>425</b:Volume>
    <b:Issue>24</b:Issue>
    <b:RefOrder>20</b:RefOrder>
  </b:Source>
  <b:Source>
    <b:Tag>Jeo10</b:Tag>
    <b:SourceType>JournalArticle</b:SourceType>
    <b:Guid>{CA7B0EB2-58BE-45CD-999E-25C20167C17A}</b:Guid>
    <b:Author>
      <b:Author>
        <b:Corporate>Jeon, Young Joo and Yoo, Hee Min and Chung, Chin Ha</b:Corporate>
      </b:Author>
    </b:Author>
    <b:Title>ISG15 and immune diseases</b:Title>
    <b:JournalName>Biochimica et Biophysica Acta (BBA)-Molecular Basis of Disease}</b:JournalName>
    <b:Year>2010</b:Year>
    <b:Pages>485-496</b:Pages>
    <b:Volume>1802</b:Volume>
    <b:Issue>5</b:Issue>
    <b:RefOrder>21</b:RefOrder>
  </b:Source>
  <b:Source>
    <b:Tag>Per18</b:Tag>
    <b:SourceType>JournalArticle</b:SourceType>
    <b:Guid>{0DC05820-8B4D-44A4-A477-689448820EF9}</b:Guid>
    <b:Author>
      <b:Author>
        <b:Corporate>Perng, Yi-Chieh and Lenschow, Deborah J</b:Corporate>
      </b:Author>
    </b:Author>
    <b:Title>ISG15 in antiviral immunity and beyond</b:Title>
    <b:JournalName>Nature Reviews Microbiology</b:JournalName>
    <b:Year>2018</b:Year>
    <b:Pages>423-439</b:Pages>
    <b:Volume>16</b:Volume>
    <b:Issue>7</b:Issue>
    <b:RefOrder>22</b:RefOrder>
  </b:Source>
  <b:Source>
    <b:Tag>Mel09</b:Tag>
    <b:SourceType>JournalArticle</b:SourceType>
    <b:Guid>{40C8DDB8-84B5-4D82-8C9F-CD28C0F6179E}</b:Guid>
    <b:Author>
      <b:Author>
        <b:Corporate>Melchjorsen, Jesper and Kristiansen, Helle and Christiansen, Rune and Rintahaka, Johanna and Matikainen, Sampsa and Paludan, S{\o}ren R and Hartmann, Rune</b:Corporate>
      </b:Author>
    </b:Author>
    <b:Title>Differential regulation of the OASL and OAS1 genes in response to viral infections</b:Title>
    <b:JournalName>Journal of interferon and cytokine research</b:JournalName>
    <b:Year>2009</b:Year>
    <b:Pages>199-208</b:Pages>
    <b:Volume>29</b:Volume>
    <b:Issue>4</b:Issue>
    <b:RefOrder>23</b:RefOrder>
  </b:Source>
  <b:Source>
    <b:Tag>Car19</b:Tag>
    <b:SourceType>JournalArticle</b:SourceType>
    <b:Guid>{8D2CE347-6ECA-4888-8BA2-03B60DE4ECF0}</b:Guid>
    <b:Author>
      <b:Author>
        <b:Corporate>Carey, Clayton M and Govande, Apurva A and Cooper, Juliane M and Hartley, Melissa K and Kranzusch, Philip J and Elde, Nels C</b:Corporate>
      </b:Author>
    </b:Author>
    <b:Title>Recurrent loss-of-function mutations reveal costs to OAS1 antiviral activity in primates</b:Title>
    <b:JournalName>Cell host &amp; microbe</b:JournalName>
    <b:Year>2019</b:Year>
    <b:Pages>336-343</b:Pages>
    <b:Volume>25</b:Volume>
    <b:Issue>2</b:Issue>
    <b:RefOrder>24</b:RefOrder>
  </b:Source>
  <b:Source>
    <b:Tag>Fis16</b:Tag>
    <b:SourceType>JournalArticle</b:SourceType>
    <b:Guid>{A798DCEE-28C6-4CC7-8E5F-73A49451FCF2}</b:Guid>
    <b:Author>
      <b:Author>
        <b:Corporate>Fish, Ian, and Stéphane Boissinot.</b:Corporate>
      </b:Author>
    </b:Author>
    <b:Title>Functional evolution of the OAS1 viral sensor: Insights from old world primates</b:Title>
    <b:JournalName>Infection, Genetics and Evolution}</b:JournalName>
    <b:Year>2016</b:Year>
    <b:Pages>341-350</b:Pages>
    <b:Volume>44</b:Volume>
    <b:RefOrder>25</b:RefOrder>
  </b:Source>
  <b:Source>
    <b:Tag>Pil16</b:Tag>
    <b:SourceType>JournalArticle</b:SourceType>
    <b:Guid>{08494A2C-B182-41B5-AD5B-0AF733DC9186}</b:Guid>
    <b:Author>
      <b:Author>
        <b:Corporate>Pillai, Padmini S and Molony, Ryan D and Martinod, Kimberly and Dong, Huiping and Pang, Iris K and Tal, Michal C and Solis, Angel G and Bielecki, Piotr and Mohanty, Subhasis and Trentalange, Mark and others</b:Corporate>
      </b:Author>
    </b:Author>
    <b:Title>Mx1 reveals innate pathways to antiviral resistance and lethal influenza disease</b:Title>
    <b:JournalName>Science</b:JournalName>
    <b:Year>2016</b:Year>
    <b:Pages>463-466</b:Pages>
    <b:Volume>352</b:Volume>
    <b:Issue>6284</b:Issue>
    <b:RefOrder>26</b:RefOrder>
  </b:Source>
  <b:Source>
    <b:Tag>Cab161</b:Tag>
    <b:SourceType>JournalArticle</b:SourceType>
    <b:Guid>{8C53FA55-5247-4901-AC38-A5AFD62698CF}</b:Guid>
    <b:Author>
      <b:Author>
        <b:Corporate>Caballero, Ignacio S and Honko, Anna N and Gire, Stephen K and Winnicki, Sarah M and Mel{\'e}, Marta and Gerhardinger, Chiara and Lin, Aaron E and Rinn, John L and Sabeti, Pardis C and Hensley, Lisa E and others</b:Corporate>
      </b:Author>
    </b:Author>
    <b:Title>In vivo Ebola virus infection leads to a strong innate response in circulating immune cells</b:Title>
    <b:JournalName>BMC genomics</b:JournalName>
    <b:Year>2016</b:Year>
    <b:Pages>1-13</b:Pages>
    <b:Volume>17</b:Volume>
    <b:RefOrder>27</b:RefOrder>
  </b:Source>
  <b:Source>
    <b:Tag>Fuc17</b:Tag>
    <b:SourceType>JournalArticle</b:SourceType>
    <b:Guid>{BEF08B49-6A20-4BA8-9E65-AC12037C8A7E}</b:Guid>
    <b:Author>
      <b:Author>
        <b:Corporate>Fuchs, J., Hölzer, M., Schilling, M., Patzina, C., Schoen, A., Hoenen, T., Zimmer, G., Marz, M., Weber, F., Müller, M.A. and Kochs, G.</b:Corporate>
      </b:Author>
    </b:Author>
    <b:Title>Evolution and antiviral specificities of interferon-induced Mx proteins of bats against Ebola, influenza, and other RNA viruses</b:Title>
    <b:JournalName>Journal of virology</b:JournalName>
    <b:Year>2017</b:Year>
    <b:Pages>10-1128</b:Pages>
    <b:Volume>91</b:Volume>
    <b:Issue>15</b:Issue>
    <b:RefOrder>28</b:RefOrder>
  </b:Source>
  <b:Source>
    <b:Tag>Rob10</b:Tag>
    <b:SourceType>JournalArticle</b:SourceType>
    <b:Guid>{DBD226B7-701D-485B-8D9F-1551F4C46FCD}</b:Guid>
    <b:Author>
      <b:Author>
        <b:Corporate>Robinson, Mark D and McCarthy, Davis J and Smyth, Gordon K</b:Corporate>
      </b:Author>
    </b:Author>
    <b:Title>edgeR: a Bioconductor package for differential expression analysis of digital gene expression data</b:Title>
    <b:JournalName>bioinformatics</b:JournalName>
    <b:Year>2010</b:Year>
    <b:Pages>139-140</b:Pages>
    <b:Volume>26</b:Volume>
    <b:Issue>1</b:Issue>
    <b:RefOrder>29</b:RefOrder>
  </b:Source>
  <b:Source>
    <b:Tag>Lov14</b:Tag>
    <b:SourceType>JournalArticle</b:SourceType>
    <b:Guid>{3F2E5485-EAE0-4CB4-8C60-49AA7CBB42B3}</b:Guid>
    <b:Author>
      <b:Author>
        <b:Corporate>Love, Michael I and Huber, Wolfgang and Anders, Simon</b:Corporate>
      </b:Author>
    </b:Author>
    <b:Title>Moderated estimation of fold change and dispersion for RNA-seq data with DESeq2</b:Title>
    <b:JournalName>Genome biology</b:JournalName>
    <b:Year>2014</b:Year>
    <b:Pages>1-21</b:Pages>
    <b:Volume>15</b:Volume>
    <b:Issue>12</b:Issue>
    <b:RefOrder>30</b:RefOrder>
  </b:Source>
  <b:Source>
    <b:Tag>War63</b:Tag>
    <b:SourceType>JournalArticle</b:SourceType>
    <b:Guid>{995237B7-5C5C-4747-999E-2F157A71C0F1}</b:Guid>
    <b:Author>
      <b:Author>
        <b:NameList>
          <b:Person>
            <b:Last>Ward Jr</b:Last>
            <b:First>Joe</b:First>
            <b:Middle>H</b:Middle>
          </b:Person>
        </b:NameList>
      </b:Author>
    </b:Author>
    <b:Title>Hierarchical grouping to optimize an objective function</b:Title>
    <b:JournalName>Journal of the American statistical association</b:JournalName>
    <b:Year>1963</b:Year>
    <b:Pages>236-244</b:Pages>
    <b:RefOrder>31</b:RefOrder>
  </b:Source>
  <b:Source>
    <b:Tag>htt</b:Tag>
    <b:SourceType>InternetSite</b:SourceType>
    <b:Guid>{C94F0FC1-F869-44D4-A802-1584C459F09B}</b:Guid>
    <b:URL>https://portal.gdc.cancer.gov/</b:URL>
    <b:RefOrder>1</b:RefOrder>
  </b:Source>
</b:Sources>
</file>

<file path=customXml/itemProps1.xml><?xml version="1.0" encoding="utf-8"?>
<ds:datastoreItem xmlns:ds="http://schemas.openxmlformats.org/officeDocument/2006/customXml" ds:itemID="{0010E908-9829-4D51-B8C7-8A329280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20</Pages>
  <Words>17548</Words>
  <Characters>100028</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Rezapour</dc:creator>
  <cp:keywords/>
  <dc:description/>
  <cp:lastModifiedBy>Hao Lu</cp:lastModifiedBy>
  <cp:revision>73</cp:revision>
  <cp:lastPrinted>2023-10-27T08:39:00Z</cp:lastPrinted>
  <dcterms:created xsi:type="dcterms:W3CDTF">2024-03-06T16:59:00Z</dcterms:created>
  <dcterms:modified xsi:type="dcterms:W3CDTF">2024-07-18T19:33:00Z</dcterms:modified>
</cp:coreProperties>
</file>